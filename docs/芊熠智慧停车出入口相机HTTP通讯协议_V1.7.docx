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33A" w:rsidRDefault="00083061">
      <w:pPr>
        <w:jc w:val="center"/>
        <w:rPr>
          <w:rFonts w:ascii="黑体" w:eastAsia="黑体" w:hAnsi="黑体" w:cs="黑体"/>
          <w:sz w:val="36"/>
          <w:szCs w:val="36"/>
        </w:rPr>
      </w:pPr>
      <w:r>
        <w:rPr>
          <w:rFonts w:ascii="黑体" w:eastAsia="黑体" w:hAnsi="黑体" w:cs="黑体" w:hint="eastAsia"/>
          <w:sz w:val="36"/>
          <w:szCs w:val="36"/>
        </w:rPr>
        <w:t>芊熠出入口相机HTTP对接协议文档V1.</w:t>
      </w:r>
      <w:r w:rsidR="00C93B70">
        <w:rPr>
          <w:rFonts w:ascii="黑体" w:eastAsia="黑体" w:hAnsi="黑体" w:cs="黑体" w:hint="eastAsia"/>
          <w:sz w:val="36"/>
          <w:szCs w:val="36"/>
        </w:rPr>
        <w:t>7</w:t>
      </w:r>
    </w:p>
    <w:p w:rsidR="00FD633A" w:rsidRDefault="00FD633A">
      <w:pPr>
        <w:jc w:val="center"/>
        <w:rPr>
          <w:rFonts w:ascii="黑体" w:eastAsia="黑体" w:hAnsi="黑体" w:cs="黑体"/>
          <w:sz w:val="36"/>
          <w:szCs w:val="36"/>
        </w:rPr>
      </w:pPr>
    </w:p>
    <w:p w:rsidR="00FD633A" w:rsidRDefault="00FD633A">
      <w:pPr>
        <w:jc w:val="center"/>
        <w:rPr>
          <w:rFonts w:ascii="黑体" w:eastAsia="黑体" w:hAnsi="黑体" w:cs="黑体"/>
          <w:sz w:val="36"/>
          <w:szCs w:val="36"/>
        </w:rPr>
      </w:pPr>
    </w:p>
    <w:sdt>
      <w:sdtPr>
        <w:rPr>
          <w:rFonts w:ascii="宋体" w:eastAsia="宋体" w:hAnsi="宋体"/>
        </w:rPr>
        <w:id w:val="147461618"/>
        <w:docPartObj>
          <w:docPartGallery w:val="Table of Contents"/>
          <w:docPartUnique/>
        </w:docPartObj>
      </w:sdtPr>
      <w:sdtEndPr>
        <w:rPr>
          <w:rFonts w:ascii="黑体" w:eastAsia="黑体" w:hAnsi="黑体" w:cs="黑体" w:hint="eastAsia"/>
          <w:b/>
          <w:szCs w:val="36"/>
        </w:rPr>
      </w:sdtEndPr>
      <w:sdtContent>
        <w:p w:rsidR="00FD633A" w:rsidRDefault="00083061">
          <w:pPr>
            <w:jc w:val="center"/>
          </w:pPr>
          <w:r>
            <w:rPr>
              <w:rFonts w:ascii="宋体" w:eastAsia="宋体" w:hAnsi="宋体"/>
            </w:rPr>
            <w:t>目录</w:t>
          </w:r>
        </w:p>
        <w:p w:rsidR="00111FC0" w:rsidRDefault="00083061">
          <w:pPr>
            <w:pStyle w:val="10"/>
            <w:tabs>
              <w:tab w:val="right" w:leader="dot" w:pos="8296"/>
            </w:tabs>
            <w:rPr>
              <w:noProof/>
              <w:szCs w:val="22"/>
            </w:rPr>
          </w:pPr>
          <w:r>
            <w:rPr>
              <w:rFonts w:ascii="黑体" w:eastAsia="黑体" w:hAnsi="黑体" w:cs="黑体" w:hint="eastAsia"/>
              <w:szCs w:val="36"/>
            </w:rPr>
            <w:fldChar w:fldCharType="begin"/>
          </w:r>
          <w:r>
            <w:rPr>
              <w:rFonts w:ascii="黑体" w:eastAsia="黑体" w:hAnsi="黑体" w:cs="黑体" w:hint="eastAsia"/>
              <w:szCs w:val="36"/>
            </w:rPr>
            <w:instrText xml:space="preserve">TOC \o "1-2" \h \u </w:instrText>
          </w:r>
          <w:r>
            <w:rPr>
              <w:rFonts w:ascii="黑体" w:eastAsia="黑体" w:hAnsi="黑体" w:cs="黑体" w:hint="eastAsia"/>
              <w:szCs w:val="36"/>
            </w:rPr>
            <w:fldChar w:fldCharType="separate"/>
          </w:r>
          <w:hyperlink w:anchor="_Toc155194263" w:history="1">
            <w:r w:rsidR="00111FC0" w:rsidRPr="00351BB0">
              <w:rPr>
                <w:rStyle w:val="ac"/>
                <w:rFonts w:hint="eastAsia"/>
                <w:noProof/>
              </w:rPr>
              <w:t>一、</w:t>
            </w:r>
            <w:r w:rsidR="00111FC0" w:rsidRPr="00351BB0">
              <w:rPr>
                <w:rStyle w:val="ac"/>
                <w:rFonts w:hint="eastAsia"/>
                <w:noProof/>
              </w:rPr>
              <w:t xml:space="preserve"> </w:t>
            </w:r>
            <w:r w:rsidR="00111FC0" w:rsidRPr="00351BB0">
              <w:rPr>
                <w:rStyle w:val="ac"/>
                <w:rFonts w:hint="eastAsia"/>
                <w:noProof/>
              </w:rPr>
              <w:t>协议概述</w:t>
            </w:r>
            <w:r w:rsidR="00111FC0">
              <w:rPr>
                <w:noProof/>
              </w:rPr>
              <w:tab/>
            </w:r>
            <w:r w:rsidR="00111FC0">
              <w:rPr>
                <w:noProof/>
              </w:rPr>
              <w:fldChar w:fldCharType="begin"/>
            </w:r>
            <w:r w:rsidR="00111FC0">
              <w:rPr>
                <w:noProof/>
              </w:rPr>
              <w:instrText xml:space="preserve"> PAGEREF _Toc155194263 \h </w:instrText>
            </w:r>
            <w:r w:rsidR="00111FC0">
              <w:rPr>
                <w:noProof/>
              </w:rPr>
            </w:r>
            <w:r w:rsidR="00111FC0">
              <w:rPr>
                <w:noProof/>
              </w:rPr>
              <w:fldChar w:fldCharType="separate"/>
            </w:r>
            <w:r w:rsidR="00111FC0">
              <w:rPr>
                <w:noProof/>
              </w:rPr>
              <w:t>4</w:t>
            </w:r>
            <w:r w:rsidR="00111FC0">
              <w:rPr>
                <w:noProof/>
              </w:rPr>
              <w:fldChar w:fldCharType="end"/>
            </w:r>
          </w:hyperlink>
        </w:p>
        <w:p w:rsidR="00111FC0" w:rsidRDefault="00111FC0">
          <w:pPr>
            <w:pStyle w:val="10"/>
            <w:tabs>
              <w:tab w:val="right" w:leader="dot" w:pos="8296"/>
            </w:tabs>
            <w:rPr>
              <w:noProof/>
              <w:szCs w:val="22"/>
            </w:rPr>
          </w:pPr>
          <w:hyperlink w:anchor="_Toc155194264" w:history="1">
            <w:r w:rsidRPr="00351BB0">
              <w:rPr>
                <w:rStyle w:val="ac"/>
                <w:rFonts w:hint="eastAsia"/>
                <w:noProof/>
              </w:rPr>
              <w:t>二、</w:t>
            </w:r>
            <w:r w:rsidRPr="00351BB0">
              <w:rPr>
                <w:rStyle w:val="ac"/>
                <w:rFonts w:hint="eastAsia"/>
                <w:noProof/>
              </w:rPr>
              <w:t xml:space="preserve"> </w:t>
            </w:r>
            <w:r w:rsidRPr="00351BB0">
              <w:rPr>
                <w:rStyle w:val="ac"/>
                <w:rFonts w:hint="eastAsia"/>
                <w:noProof/>
              </w:rPr>
              <w:t>配置说明</w:t>
            </w:r>
            <w:r>
              <w:rPr>
                <w:noProof/>
              </w:rPr>
              <w:tab/>
            </w:r>
            <w:r>
              <w:rPr>
                <w:noProof/>
              </w:rPr>
              <w:fldChar w:fldCharType="begin"/>
            </w:r>
            <w:r>
              <w:rPr>
                <w:noProof/>
              </w:rPr>
              <w:instrText xml:space="preserve"> PAGEREF _Toc155194264 \h </w:instrText>
            </w:r>
            <w:r>
              <w:rPr>
                <w:noProof/>
              </w:rPr>
            </w:r>
            <w:r>
              <w:rPr>
                <w:noProof/>
              </w:rPr>
              <w:fldChar w:fldCharType="separate"/>
            </w:r>
            <w:r>
              <w:rPr>
                <w:noProof/>
              </w:rPr>
              <w:t>5</w:t>
            </w:r>
            <w:r>
              <w:rPr>
                <w:noProof/>
              </w:rPr>
              <w:fldChar w:fldCharType="end"/>
            </w:r>
          </w:hyperlink>
        </w:p>
        <w:p w:rsidR="00111FC0" w:rsidRDefault="00111FC0">
          <w:pPr>
            <w:pStyle w:val="10"/>
            <w:tabs>
              <w:tab w:val="right" w:leader="dot" w:pos="8296"/>
            </w:tabs>
            <w:rPr>
              <w:noProof/>
              <w:szCs w:val="22"/>
            </w:rPr>
          </w:pPr>
          <w:hyperlink w:anchor="_Toc155194265" w:history="1">
            <w:r w:rsidRPr="00351BB0">
              <w:rPr>
                <w:rStyle w:val="ac"/>
                <w:rFonts w:hint="eastAsia"/>
                <w:noProof/>
              </w:rPr>
              <w:t>三、</w:t>
            </w:r>
            <w:r w:rsidRPr="00351BB0">
              <w:rPr>
                <w:rStyle w:val="ac"/>
                <w:rFonts w:hint="eastAsia"/>
                <w:noProof/>
              </w:rPr>
              <w:t xml:space="preserve"> </w:t>
            </w:r>
            <w:r w:rsidRPr="00351BB0">
              <w:rPr>
                <w:rStyle w:val="ac"/>
                <w:rFonts w:hint="eastAsia"/>
                <w:noProof/>
              </w:rPr>
              <w:t>车牌识别结果推送</w:t>
            </w:r>
            <w:r>
              <w:rPr>
                <w:noProof/>
              </w:rPr>
              <w:tab/>
            </w:r>
            <w:r>
              <w:rPr>
                <w:noProof/>
              </w:rPr>
              <w:fldChar w:fldCharType="begin"/>
            </w:r>
            <w:r>
              <w:rPr>
                <w:noProof/>
              </w:rPr>
              <w:instrText xml:space="preserve"> PAGEREF _Toc155194265 \h </w:instrText>
            </w:r>
            <w:r>
              <w:rPr>
                <w:noProof/>
              </w:rPr>
            </w:r>
            <w:r>
              <w:rPr>
                <w:noProof/>
              </w:rPr>
              <w:fldChar w:fldCharType="separate"/>
            </w:r>
            <w:r>
              <w:rPr>
                <w:noProof/>
              </w:rPr>
              <w:t>8</w:t>
            </w:r>
            <w:r>
              <w:rPr>
                <w:noProof/>
              </w:rPr>
              <w:fldChar w:fldCharType="end"/>
            </w:r>
          </w:hyperlink>
        </w:p>
        <w:p w:rsidR="00111FC0" w:rsidRDefault="00111FC0">
          <w:pPr>
            <w:pStyle w:val="20"/>
            <w:tabs>
              <w:tab w:val="right" w:leader="dot" w:pos="8296"/>
            </w:tabs>
            <w:rPr>
              <w:noProof/>
              <w:szCs w:val="22"/>
            </w:rPr>
          </w:pPr>
          <w:hyperlink w:anchor="_Toc155194266" w:history="1">
            <w:r w:rsidRPr="00351BB0">
              <w:rPr>
                <w:rStyle w:val="ac"/>
                <w:noProof/>
              </w:rPr>
              <w:t>1.</w:t>
            </w:r>
            <w:r w:rsidRPr="00351BB0">
              <w:rPr>
                <w:rStyle w:val="ac"/>
                <w:rFonts w:hint="eastAsia"/>
                <w:noProof/>
              </w:rPr>
              <w:t>相机推送内容</w:t>
            </w:r>
            <w:r>
              <w:rPr>
                <w:noProof/>
              </w:rPr>
              <w:tab/>
            </w:r>
            <w:r>
              <w:rPr>
                <w:noProof/>
              </w:rPr>
              <w:fldChar w:fldCharType="begin"/>
            </w:r>
            <w:r>
              <w:rPr>
                <w:noProof/>
              </w:rPr>
              <w:instrText xml:space="preserve"> PAGEREF _Toc155194266 \h </w:instrText>
            </w:r>
            <w:r>
              <w:rPr>
                <w:noProof/>
              </w:rPr>
            </w:r>
            <w:r>
              <w:rPr>
                <w:noProof/>
              </w:rPr>
              <w:fldChar w:fldCharType="separate"/>
            </w:r>
            <w:r>
              <w:rPr>
                <w:noProof/>
              </w:rPr>
              <w:t>8</w:t>
            </w:r>
            <w:r>
              <w:rPr>
                <w:noProof/>
              </w:rPr>
              <w:fldChar w:fldCharType="end"/>
            </w:r>
          </w:hyperlink>
        </w:p>
        <w:p w:rsidR="00111FC0" w:rsidRDefault="00111FC0">
          <w:pPr>
            <w:pStyle w:val="20"/>
            <w:tabs>
              <w:tab w:val="left" w:pos="840"/>
              <w:tab w:val="right" w:leader="dot" w:pos="8296"/>
            </w:tabs>
            <w:rPr>
              <w:noProof/>
              <w:szCs w:val="22"/>
            </w:rPr>
          </w:pPr>
          <w:hyperlink w:anchor="_Toc155194267" w:history="1">
            <w:r w:rsidRPr="00351BB0">
              <w:rPr>
                <w:rStyle w:val="ac"/>
                <w:noProof/>
              </w:rPr>
              <w:t>2.</w:t>
            </w:r>
            <w:r>
              <w:rPr>
                <w:noProof/>
                <w:szCs w:val="22"/>
              </w:rPr>
              <w:tab/>
            </w:r>
            <w:r w:rsidRPr="00351BB0">
              <w:rPr>
                <w:rStyle w:val="ac"/>
                <w:noProof/>
              </w:rPr>
              <w:t>HTTP</w:t>
            </w:r>
            <w:r w:rsidRPr="00351BB0">
              <w:rPr>
                <w:rStyle w:val="ac"/>
                <w:rFonts w:hint="eastAsia"/>
                <w:noProof/>
              </w:rPr>
              <w:t>服务器回复相机推送车牌识别结果内容</w:t>
            </w:r>
            <w:r>
              <w:rPr>
                <w:noProof/>
              </w:rPr>
              <w:tab/>
            </w:r>
            <w:r>
              <w:rPr>
                <w:noProof/>
              </w:rPr>
              <w:fldChar w:fldCharType="begin"/>
            </w:r>
            <w:r>
              <w:rPr>
                <w:noProof/>
              </w:rPr>
              <w:instrText xml:space="preserve"> PAGEREF _Toc155194267 \h </w:instrText>
            </w:r>
            <w:r>
              <w:rPr>
                <w:noProof/>
              </w:rPr>
            </w:r>
            <w:r>
              <w:rPr>
                <w:noProof/>
              </w:rPr>
              <w:fldChar w:fldCharType="separate"/>
            </w:r>
            <w:r>
              <w:rPr>
                <w:noProof/>
              </w:rPr>
              <w:t>11</w:t>
            </w:r>
            <w:r>
              <w:rPr>
                <w:noProof/>
              </w:rPr>
              <w:fldChar w:fldCharType="end"/>
            </w:r>
          </w:hyperlink>
        </w:p>
        <w:p w:rsidR="00111FC0" w:rsidRDefault="00111FC0">
          <w:pPr>
            <w:pStyle w:val="10"/>
            <w:tabs>
              <w:tab w:val="right" w:leader="dot" w:pos="8296"/>
            </w:tabs>
            <w:rPr>
              <w:noProof/>
              <w:szCs w:val="22"/>
            </w:rPr>
          </w:pPr>
          <w:hyperlink w:anchor="_Toc155194268" w:history="1">
            <w:r w:rsidRPr="00351BB0">
              <w:rPr>
                <w:rStyle w:val="ac"/>
                <w:rFonts w:hint="eastAsia"/>
                <w:noProof/>
              </w:rPr>
              <w:t>四、</w:t>
            </w:r>
            <w:r w:rsidRPr="00351BB0">
              <w:rPr>
                <w:rStyle w:val="ac"/>
                <w:noProof/>
              </w:rPr>
              <w:t xml:space="preserve"> IO</w:t>
            </w:r>
            <w:r w:rsidRPr="00351BB0">
              <w:rPr>
                <w:rStyle w:val="ac"/>
                <w:rFonts w:hint="eastAsia"/>
                <w:noProof/>
              </w:rPr>
              <w:t>输入触发交互数据内容说明</w:t>
            </w:r>
            <w:r>
              <w:rPr>
                <w:noProof/>
              </w:rPr>
              <w:tab/>
            </w:r>
            <w:r>
              <w:rPr>
                <w:noProof/>
              </w:rPr>
              <w:fldChar w:fldCharType="begin"/>
            </w:r>
            <w:r>
              <w:rPr>
                <w:noProof/>
              </w:rPr>
              <w:instrText xml:space="preserve"> PAGEREF _Toc155194268 \h </w:instrText>
            </w:r>
            <w:r>
              <w:rPr>
                <w:noProof/>
              </w:rPr>
            </w:r>
            <w:r>
              <w:rPr>
                <w:noProof/>
              </w:rPr>
              <w:fldChar w:fldCharType="separate"/>
            </w:r>
            <w:r>
              <w:rPr>
                <w:noProof/>
              </w:rPr>
              <w:t>15</w:t>
            </w:r>
            <w:r>
              <w:rPr>
                <w:noProof/>
              </w:rPr>
              <w:fldChar w:fldCharType="end"/>
            </w:r>
          </w:hyperlink>
        </w:p>
        <w:p w:rsidR="00111FC0" w:rsidRDefault="00111FC0">
          <w:pPr>
            <w:pStyle w:val="20"/>
            <w:tabs>
              <w:tab w:val="right" w:leader="dot" w:pos="8296"/>
            </w:tabs>
            <w:rPr>
              <w:noProof/>
              <w:szCs w:val="22"/>
            </w:rPr>
          </w:pPr>
          <w:hyperlink w:anchor="_Toc155194269" w:history="1">
            <w:r w:rsidRPr="00351BB0">
              <w:rPr>
                <w:rStyle w:val="ac"/>
                <w:noProof/>
              </w:rPr>
              <w:t>1.</w:t>
            </w:r>
            <w:r w:rsidRPr="00351BB0">
              <w:rPr>
                <w:rStyle w:val="ac"/>
                <w:rFonts w:hint="eastAsia"/>
                <w:noProof/>
              </w:rPr>
              <w:t>相机推送内容</w:t>
            </w:r>
            <w:r>
              <w:rPr>
                <w:noProof/>
              </w:rPr>
              <w:tab/>
            </w:r>
            <w:r>
              <w:rPr>
                <w:noProof/>
              </w:rPr>
              <w:fldChar w:fldCharType="begin"/>
            </w:r>
            <w:r>
              <w:rPr>
                <w:noProof/>
              </w:rPr>
              <w:instrText xml:space="preserve"> PAGEREF _Toc155194269 \h </w:instrText>
            </w:r>
            <w:r>
              <w:rPr>
                <w:noProof/>
              </w:rPr>
            </w:r>
            <w:r>
              <w:rPr>
                <w:noProof/>
              </w:rPr>
              <w:fldChar w:fldCharType="separate"/>
            </w:r>
            <w:r>
              <w:rPr>
                <w:noProof/>
              </w:rPr>
              <w:t>15</w:t>
            </w:r>
            <w:r>
              <w:rPr>
                <w:noProof/>
              </w:rPr>
              <w:fldChar w:fldCharType="end"/>
            </w:r>
          </w:hyperlink>
        </w:p>
        <w:p w:rsidR="00111FC0" w:rsidRDefault="00111FC0">
          <w:pPr>
            <w:pStyle w:val="20"/>
            <w:tabs>
              <w:tab w:val="right" w:leader="dot" w:pos="8296"/>
            </w:tabs>
            <w:rPr>
              <w:noProof/>
              <w:szCs w:val="22"/>
            </w:rPr>
          </w:pPr>
          <w:hyperlink w:anchor="_Toc155194270" w:history="1">
            <w:r w:rsidRPr="00351BB0">
              <w:rPr>
                <w:rStyle w:val="ac"/>
                <w:noProof/>
              </w:rPr>
              <w:t>2.HTTP</w:t>
            </w:r>
            <w:r w:rsidRPr="00351BB0">
              <w:rPr>
                <w:rStyle w:val="ac"/>
                <w:rFonts w:hint="eastAsia"/>
                <w:noProof/>
              </w:rPr>
              <w:t>服务器应答内容</w:t>
            </w:r>
            <w:r>
              <w:rPr>
                <w:noProof/>
              </w:rPr>
              <w:tab/>
            </w:r>
            <w:r>
              <w:rPr>
                <w:noProof/>
              </w:rPr>
              <w:fldChar w:fldCharType="begin"/>
            </w:r>
            <w:r>
              <w:rPr>
                <w:noProof/>
              </w:rPr>
              <w:instrText xml:space="preserve"> PAGEREF _Toc155194270 \h </w:instrText>
            </w:r>
            <w:r>
              <w:rPr>
                <w:noProof/>
              </w:rPr>
            </w:r>
            <w:r>
              <w:rPr>
                <w:noProof/>
              </w:rPr>
              <w:fldChar w:fldCharType="separate"/>
            </w:r>
            <w:r>
              <w:rPr>
                <w:noProof/>
              </w:rPr>
              <w:t>15</w:t>
            </w:r>
            <w:r>
              <w:rPr>
                <w:noProof/>
              </w:rPr>
              <w:fldChar w:fldCharType="end"/>
            </w:r>
          </w:hyperlink>
        </w:p>
        <w:p w:rsidR="00111FC0" w:rsidRDefault="00111FC0">
          <w:pPr>
            <w:pStyle w:val="10"/>
            <w:tabs>
              <w:tab w:val="right" w:leader="dot" w:pos="8296"/>
            </w:tabs>
            <w:rPr>
              <w:noProof/>
              <w:szCs w:val="22"/>
            </w:rPr>
          </w:pPr>
          <w:hyperlink w:anchor="_Toc155194271" w:history="1">
            <w:r w:rsidRPr="00351BB0">
              <w:rPr>
                <w:rStyle w:val="ac"/>
                <w:rFonts w:hint="eastAsia"/>
                <w:noProof/>
              </w:rPr>
              <w:t>五、</w:t>
            </w:r>
            <w:r w:rsidRPr="00351BB0">
              <w:rPr>
                <w:rStyle w:val="ac"/>
                <w:rFonts w:hint="eastAsia"/>
                <w:noProof/>
              </w:rPr>
              <w:t xml:space="preserve"> </w:t>
            </w:r>
            <w:r w:rsidRPr="00351BB0">
              <w:rPr>
                <w:rStyle w:val="ac"/>
                <w:rFonts w:hint="eastAsia"/>
                <w:noProof/>
              </w:rPr>
              <w:t>串口输入交互数据内容说明</w:t>
            </w:r>
            <w:r>
              <w:rPr>
                <w:noProof/>
              </w:rPr>
              <w:tab/>
            </w:r>
            <w:r>
              <w:rPr>
                <w:noProof/>
              </w:rPr>
              <w:fldChar w:fldCharType="begin"/>
            </w:r>
            <w:r>
              <w:rPr>
                <w:noProof/>
              </w:rPr>
              <w:instrText xml:space="preserve"> PAGEREF _Toc155194271 \h </w:instrText>
            </w:r>
            <w:r>
              <w:rPr>
                <w:noProof/>
              </w:rPr>
            </w:r>
            <w:r>
              <w:rPr>
                <w:noProof/>
              </w:rPr>
              <w:fldChar w:fldCharType="separate"/>
            </w:r>
            <w:r>
              <w:rPr>
                <w:noProof/>
              </w:rPr>
              <w:t>17</w:t>
            </w:r>
            <w:r>
              <w:rPr>
                <w:noProof/>
              </w:rPr>
              <w:fldChar w:fldCharType="end"/>
            </w:r>
          </w:hyperlink>
        </w:p>
        <w:p w:rsidR="00111FC0" w:rsidRDefault="00111FC0">
          <w:pPr>
            <w:pStyle w:val="20"/>
            <w:tabs>
              <w:tab w:val="right" w:leader="dot" w:pos="8296"/>
            </w:tabs>
            <w:rPr>
              <w:noProof/>
              <w:szCs w:val="22"/>
            </w:rPr>
          </w:pPr>
          <w:hyperlink w:anchor="_Toc155194272" w:history="1">
            <w:r w:rsidRPr="00351BB0">
              <w:rPr>
                <w:rStyle w:val="ac"/>
                <w:noProof/>
              </w:rPr>
              <w:t>1.</w:t>
            </w:r>
            <w:r w:rsidRPr="00351BB0">
              <w:rPr>
                <w:rStyle w:val="ac"/>
                <w:rFonts w:hint="eastAsia"/>
                <w:noProof/>
              </w:rPr>
              <w:t>相机推送内容</w:t>
            </w:r>
            <w:r>
              <w:rPr>
                <w:noProof/>
              </w:rPr>
              <w:tab/>
            </w:r>
            <w:r>
              <w:rPr>
                <w:noProof/>
              </w:rPr>
              <w:fldChar w:fldCharType="begin"/>
            </w:r>
            <w:r>
              <w:rPr>
                <w:noProof/>
              </w:rPr>
              <w:instrText xml:space="preserve"> PAGEREF _Toc155194272 \h </w:instrText>
            </w:r>
            <w:r>
              <w:rPr>
                <w:noProof/>
              </w:rPr>
            </w:r>
            <w:r>
              <w:rPr>
                <w:noProof/>
              </w:rPr>
              <w:fldChar w:fldCharType="separate"/>
            </w:r>
            <w:r>
              <w:rPr>
                <w:noProof/>
              </w:rPr>
              <w:t>17</w:t>
            </w:r>
            <w:r>
              <w:rPr>
                <w:noProof/>
              </w:rPr>
              <w:fldChar w:fldCharType="end"/>
            </w:r>
          </w:hyperlink>
        </w:p>
        <w:p w:rsidR="00111FC0" w:rsidRDefault="00111FC0">
          <w:pPr>
            <w:pStyle w:val="20"/>
            <w:tabs>
              <w:tab w:val="right" w:leader="dot" w:pos="8296"/>
            </w:tabs>
            <w:rPr>
              <w:noProof/>
              <w:szCs w:val="22"/>
            </w:rPr>
          </w:pPr>
          <w:hyperlink w:anchor="_Toc155194273" w:history="1">
            <w:r w:rsidRPr="00351BB0">
              <w:rPr>
                <w:rStyle w:val="ac"/>
                <w:noProof/>
              </w:rPr>
              <w:t>2.HTTP</w:t>
            </w:r>
            <w:r w:rsidRPr="00351BB0">
              <w:rPr>
                <w:rStyle w:val="ac"/>
                <w:rFonts w:hint="eastAsia"/>
                <w:noProof/>
              </w:rPr>
              <w:t>服务器应答内容</w:t>
            </w:r>
            <w:r>
              <w:rPr>
                <w:noProof/>
              </w:rPr>
              <w:tab/>
            </w:r>
            <w:r>
              <w:rPr>
                <w:noProof/>
              </w:rPr>
              <w:fldChar w:fldCharType="begin"/>
            </w:r>
            <w:r>
              <w:rPr>
                <w:noProof/>
              </w:rPr>
              <w:instrText xml:space="preserve"> PAGEREF _Toc155194273 \h </w:instrText>
            </w:r>
            <w:r>
              <w:rPr>
                <w:noProof/>
              </w:rPr>
            </w:r>
            <w:r>
              <w:rPr>
                <w:noProof/>
              </w:rPr>
              <w:fldChar w:fldCharType="separate"/>
            </w:r>
            <w:r>
              <w:rPr>
                <w:noProof/>
              </w:rPr>
              <w:t>17</w:t>
            </w:r>
            <w:r>
              <w:rPr>
                <w:noProof/>
              </w:rPr>
              <w:fldChar w:fldCharType="end"/>
            </w:r>
          </w:hyperlink>
        </w:p>
        <w:p w:rsidR="00111FC0" w:rsidRDefault="00111FC0">
          <w:pPr>
            <w:pStyle w:val="10"/>
            <w:tabs>
              <w:tab w:val="right" w:leader="dot" w:pos="8296"/>
            </w:tabs>
            <w:rPr>
              <w:noProof/>
              <w:szCs w:val="22"/>
            </w:rPr>
          </w:pPr>
          <w:hyperlink w:anchor="_Toc155194274" w:history="1">
            <w:r w:rsidRPr="00351BB0">
              <w:rPr>
                <w:rStyle w:val="ac"/>
                <w:rFonts w:hint="eastAsia"/>
                <w:noProof/>
              </w:rPr>
              <w:t>六、</w:t>
            </w:r>
            <w:r w:rsidRPr="00351BB0">
              <w:rPr>
                <w:rStyle w:val="ac"/>
                <w:rFonts w:hint="eastAsia"/>
                <w:noProof/>
              </w:rPr>
              <w:t xml:space="preserve"> </w:t>
            </w:r>
            <w:r w:rsidRPr="00351BB0">
              <w:rPr>
                <w:rStyle w:val="ac"/>
                <w:rFonts w:hint="eastAsia"/>
                <w:noProof/>
              </w:rPr>
              <w:t>心跳交互数据内容说明</w:t>
            </w:r>
            <w:r>
              <w:rPr>
                <w:noProof/>
              </w:rPr>
              <w:tab/>
            </w:r>
            <w:r>
              <w:rPr>
                <w:noProof/>
              </w:rPr>
              <w:fldChar w:fldCharType="begin"/>
            </w:r>
            <w:r>
              <w:rPr>
                <w:noProof/>
              </w:rPr>
              <w:instrText xml:space="preserve"> PAGEREF _Toc155194274 \h </w:instrText>
            </w:r>
            <w:r>
              <w:rPr>
                <w:noProof/>
              </w:rPr>
            </w:r>
            <w:r>
              <w:rPr>
                <w:noProof/>
              </w:rPr>
              <w:fldChar w:fldCharType="separate"/>
            </w:r>
            <w:r>
              <w:rPr>
                <w:noProof/>
              </w:rPr>
              <w:t>18</w:t>
            </w:r>
            <w:r>
              <w:rPr>
                <w:noProof/>
              </w:rPr>
              <w:fldChar w:fldCharType="end"/>
            </w:r>
          </w:hyperlink>
        </w:p>
        <w:p w:rsidR="00111FC0" w:rsidRDefault="00111FC0">
          <w:pPr>
            <w:pStyle w:val="20"/>
            <w:tabs>
              <w:tab w:val="right" w:leader="dot" w:pos="8296"/>
            </w:tabs>
            <w:rPr>
              <w:noProof/>
              <w:szCs w:val="22"/>
            </w:rPr>
          </w:pPr>
          <w:hyperlink w:anchor="_Toc155194275" w:history="1">
            <w:r w:rsidRPr="00351BB0">
              <w:rPr>
                <w:rStyle w:val="ac"/>
                <w:noProof/>
              </w:rPr>
              <w:t>1.</w:t>
            </w:r>
            <w:r w:rsidRPr="00351BB0">
              <w:rPr>
                <w:rStyle w:val="ac"/>
                <w:rFonts w:hint="eastAsia"/>
                <w:noProof/>
              </w:rPr>
              <w:t xml:space="preserve"> </w:t>
            </w:r>
            <w:r w:rsidRPr="00351BB0">
              <w:rPr>
                <w:rStyle w:val="ac"/>
                <w:rFonts w:hint="eastAsia"/>
                <w:noProof/>
              </w:rPr>
              <w:t>相机推送内容</w:t>
            </w:r>
            <w:r>
              <w:rPr>
                <w:noProof/>
              </w:rPr>
              <w:tab/>
            </w:r>
            <w:r>
              <w:rPr>
                <w:noProof/>
              </w:rPr>
              <w:fldChar w:fldCharType="begin"/>
            </w:r>
            <w:r>
              <w:rPr>
                <w:noProof/>
              </w:rPr>
              <w:instrText xml:space="preserve"> PAGEREF _Toc155194275 \h </w:instrText>
            </w:r>
            <w:r>
              <w:rPr>
                <w:noProof/>
              </w:rPr>
            </w:r>
            <w:r>
              <w:rPr>
                <w:noProof/>
              </w:rPr>
              <w:fldChar w:fldCharType="separate"/>
            </w:r>
            <w:r>
              <w:rPr>
                <w:noProof/>
              </w:rPr>
              <w:t>18</w:t>
            </w:r>
            <w:r>
              <w:rPr>
                <w:noProof/>
              </w:rPr>
              <w:fldChar w:fldCharType="end"/>
            </w:r>
          </w:hyperlink>
        </w:p>
        <w:p w:rsidR="00111FC0" w:rsidRDefault="00111FC0">
          <w:pPr>
            <w:pStyle w:val="20"/>
            <w:tabs>
              <w:tab w:val="right" w:leader="dot" w:pos="8296"/>
            </w:tabs>
            <w:rPr>
              <w:noProof/>
              <w:szCs w:val="22"/>
            </w:rPr>
          </w:pPr>
          <w:hyperlink w:anchor="_Toc155194276" w:history="1">
            <w:r w:rsidRPr="00351BB0">
              <w:rPr>
                <w:rStyle w:val="ac"/>
                <w:noProof/>
              </w:rPr>
              <w:t>2. HTTP</w:t>
            </w:r>
            <w:r w:rsidRPr="00351BB0">
              <w:rPr>
                <w:rStyle w:val="ac"/>
                <w:rFonts w:hint="eastAsia"/>
                <w:noProof/>
              </w:rPr>
              <w:t>服务器响应内容</w:t>
            </w:r>
            <w:r>
              <w:rPr>
                <w:noProof/>
              </w:rPr>
              <w:tab/>
            </w:r>
            <w:r>
              <w:rPr>
                <w:noProof/>
              </w:rPr>
              <w:fldChar w:fldCharType="begin"/>
            </w:r>
            <w:r>
              <w:rPr>
                <w:noProof/>
              </w:rPr>
              <w:instrText xml:space="preserve"> PAGEREF _Toc155194276 \h </w:instrText>
            </w:r>
            <w:r>
              <w:rPr>
                <w:noProof/>
              </w:rPr>
            </w:r>
            <w:r>
              <w:rPr>
                <w:noProof/>
              </w:rPr>
              <w:fldChar w:fldCharType="separate"/>
            </w:r>
            <w:r>
              <w:rPr>
                <w:noProof/>
              </w:rPr>
              <w:t>19</w:t>
            </w:r>
            <w:r>
              <w:rPr>
                <w:noProof/>
              </w:rPr>
              <w:fldChar w:fldCharType="end"/>
            </w:r>
          </w:hyperlink>
        </w:p>
        <w:p w:rsidR="00111FC0" w:rsidRDefault="00111FC0">
          <w:pPr>
            <w:pStyle w:val="10"/>
            <w:tabs>
              <w:tab w:val="right" w:leader="dot" w:pos="8296"/>
            </w:tabs>
            <w:rPr>
              <w:noProof/>
              <w:szCs w:val="22"/>
            </w:rPr>
          </w:pPr>
          <w:hyperlink w:anchor="_Toc155194277" w:history="1">
            <w:r w:rsidRPr="00351BB0">
              <w:rPr>
                <w:rStyle w:val="ac"/>
                <w:rFonts w:hint="eastAsia"/>
                <w:noProof/>
              </w:rPr>
              <w:t>七、</w:t>
            </w:r>
            <w:r w:rsidRPr="00351BB0">
              <w:rPr>
                <w:rStyle w:val="ac"/>
                <w:rFonts w:hint="eastAsia"/>
                <w:noProof/>
              </w:rPr>
              <w:t xml:space="preserve"> </w:t>
            </w:r>
            <w:r w:rsidRPr="00351BB0">
              <w:rPr>
                <w:rStyle w:val="ac"/>
                <w:rFonts w:hint="eastAsia"/>
                <w:noProof/>
              </w:rPr>
              <w:t>白名单查询</w:t>
            </w:r>
            <w:r w:rsidRPr="00351BB0">
              <w:rPr>
                <w:rStyle w:val="ac"/>
                <w:noProof/>
              </w:rPr>
              <w:t>,</w:t>
            </w:r>
            <w:r w:rsidRPr="00351BB0">
              <w:rPr>
                <w:rStyle w:val="ac"/>
                <w:rFonts w:hint="eastAsia"/>
                <w:noProof/>
              </w:rPr>
              <w:t>交互数据内容说明</w:t>
            </w:r>
            <w:r>
              <w:rPr>
                <w:noProof/>
              </w:rPr>
              <w:tab/>
            </w:r>
            <w:r>
              <w:rPr>
                <w:noProof/>
              </w:rPr>
              <w:fldChar w:fldCharType="begin"/>
            </w:r>
            <w:r>
              <w:rPr>
                <w:noProof/>
              </w:rPr>
              <w:instrText xml:space="preserve"> PAGEREF _Toc155194277 \h </w:instrText>
            </w:r>
            <w:r>
              <w:rPr>
                <w:noProof/>
              </w:rPr>
            </w:r>
            <w:r>
              <w:rPr>
                <w:noProof/>
              </w:rPr>
              <w:fldChar w:fldCharType="separate"/>
            </w:r>
            <w:r>
              <w:rPr>
                <w:noProof/>
              </w:rPr>
              <w:t>23</w:t>
            </w:r>
            <w:r>
              <w:rPr>
                <w:noProof/>
              </w:rPr>
              <w:fldChar w:fldCharType="end"/>
            </w:r>
          </w:hyperlink>
        </w:p>
        <w:p w:rsidR="00111FC0" w:rsidRDefault="00111FC0">
          <w:pPr>
            <w:pStyle w:val="20"/>
            <w:tabs>
              <w:tab w:val="left" w:pos="840"/>
              <w:tab w:val="right" w:leader="dot" w:pos="8296"/>
            </w:tabs>
            <w:rPr>
              <w:noProof/>
              <w:szCs w:val="22"/>
            </w:rPr>
          </w:pPr>
          <w:hyperlink w:anchor="_Toc155194278" w:history="1">
            <w:r w:rsidRPr="00351BB0">
              <w:rPr>
                <w:rStyle w:val="ac"/>
                <w:noProof/>
              </w:rPr>
              <w:t>1.</w:t>
            </w:r>
            <w:r>
              <w:rPr>
                <w:noProof/>
                <w:szCs w:val="22"/>
              </w:rPr>
              <w:tab/>
            </w:r>
            <w:r w:rsidRPr="00351BB0">
              <w:rPr>
                <w:rStyle w:val="ac"/>
                <w:noProof/>
              </w:rPr>
              <w:t>HTTP</w:t>
            </w:r>
            <w:r w:rsidRPr="00351BB0">
              <w:rPr>
                <w:rStyle w:val="ac"/>
                <w:rFonts w:hint="eastAsia"/>
                <w:noProof/>
              </w:rPr>
              <w:t>服务端发送白名单查询请求</w:t>
            </w:r>
            <w:r>
              <w:rPr>
                <w:noProof/>
              </w:rPr>
              <w:tab/>
            </w:r>
            <w:r>
              <w:rPr>
                <w:noProof/>
              </w:rPr>
              <w:fldChar w:fldCharType="begin"/>
            </w:r>
            <w:r>
              <w:rPr>
                <w:noProof/>
              </w:rPr>
              <w:instrText xml:space="preserve"> PAGEREF _Toc155194278 \h </w:instrText>
            </w:r>
            <w:r>
              <w:rPr>
                <w:noProof/>
              </w:rPr>
            </w:r>
            <w:r>
              <w:rPr>
                <w:noProof/>
              </w:rPr>
              <w:fldChar w:fldCharType="separate"/>
            </w:r>
            <w:r>
              <w:rPr>
                <w:noProof/>
              </w:rPr>
              <w:t>23</w:t>
            </w:r>
            <w:r>
              <w:rPr>
                <w:noProof/>
              </w:rPr>
              <w:fldChar w:fldCharType="end"/>
            </w:r>
          </w:hyperlink>
        </w:p>
        <w:p w:rsidR="00111FC0" w:rsidRDefault="00111FC0">
          <w:pPr>
            <w:pStyle w:val="20"/>
            <w:tabs>
              <w:tab w:val="left" w:pos="840"/>
              <w:tab w:val="right" w:leader="dot" w:pos="8296"/>
            </w:tabs>
            <w:rPr>
              <w:noProof/>
              <w:szCs w:val="22"/>
            </w:rPr>
          </w:pPr>
          <w:hyperlink w:anchor="_Toc155194279" w:history="1">
            <w:r w:rsidRPr="00351BB0">
              <w:rPr>
                <w:rStyle w:val="ac"/>
                <w:noProof/>
              </w:rPr>
              <w:t>2.</w:t>
            </w:r>
            <w:r>
              <w:rPr>
                <w:noProof/>
                <w:szCs w:val="22"/>
              </w:rPr>
              <w:tab/>
            </w:r>
            <w:r w:rsidRPr="00351BB0">
              <w:rPr>
                <w:rStyle w:val="ac"/>
                <w:rFonts w:hint="eastAsia"/>
                <w:noProof/>
              </w:rPr>
              <w:t>相机端针对白名单查询，推送白名单</w:t>
            </w:r>
            <w:r w:rsidRPr="00351BB0">
              <w:rPr>
                <w:rStyle w:val="ac"/>
                <w:noProof/>
              </w:rPr>
              <w:t xml:space="preserve"> </w:t>
            </w:r>
            <w:r w:rsidRPr="00351BB0">
              <w:rPr>
                <w:rStyle w:val="ac"/>
                <w:rFonts w:hint="eastAsia"/>
                <w:noProof/>
              </w:rPr>
              <w:t>数据内容</w:t>
            </w:r>
            <w:r>
              <w:rPr>
                <w:noProof/>
              </w:rPr>
              <w:tab/>
            </w:r>
            <w:r>
              <w:rPr>
                <w:noProof/>
              </w:rPr>
              <w:fldChar w:fldCharType="begin"/>
            </w:r>
            <w:r>
              <w:rPr>
                <w:noProof/>
              </w:rPr>
              <w:instrText xml:space="preserve"> PAGEREF _Toc155194279 \h </w:instrText>
            </w:r>
            <w:r>
              <w:rPr>
                <w:noProof/>
              </w:rPr>
            </w:r>
            <w:r>
              <w:rPr>
                <w:noProof/>
              </w:rPr>
              <w:fldChar w:fldCharType="separate"/>
            </w:r>
            <w:r>
              <w:rPr>
                <w:noProof/>
              </w:rPr>
              <w:t>23</w:t>
            </w:r>
            <w:r>
              <w:rPr>
                <w:noProof/>
              </w:rPr>
              <w:fldChar w:fldCharType="end"/>
            </w:r>
          </w:hyperlink>
        </w:p>
        <w:p w:rsidR="00111FC0" w:rsidRDefault="00111FC0">
          <w:pPr>
            <w:pStyle w:val="10"/>
            <w:tabs>
              <w:tab w:val="right" w:leader="dot" w:pos="8296"/>
            </w:tabs>
            <w:rPr>
              <w:noProof/>
              <w:szCs w:val="22"/>
            </w:rPr>
          </w:pPr>
          <w:hyperlink w:anchor="_Toc155194280" w:history="1">
            <w:r w:rsidRPr="00351BB0">
              <w:rPr>
                <w:rStyle w:val="ac"/>
                <w:rFonts w:hint="eastAsia"/>
                <w:noProof/>
              </w:rPr>
              <w:t>八、</w:t>
            </w:r>
            <w:r w:rsidRPr="00351BB0">
              <w:rPr>
                <w:rStyle w:val="ac"/>
                <w:rFonts w:hint="eastAsia"/>
                <w:noProof/>
              </w:rPr>
              <w:t xml:space="preserve"> </w:t>
            </w:r>
            <w:r w:rsidRPr="00351BB0">
              <w:rPr>
                <w:rStyle w:val="ac"/>
                <w:rFonts w:hint="eastAsia"/>
                <w:noProof/>
              </w:rPr>
              <w:t>白名单添加</w:t>
            </w:r>
            <w:r w:rsidRPr="00351BB0">
              <w:rPr>
                <w:rStyle w:val="ac"/>
                <w:noProof/>
              </w:rPr>
              <w:t>,</w:t>
            </w:r>
            <w:r w:rsidRPr="00351BB0">
              <w:rPr>
                <w:rStyle w:val="ac"/>
                <w:rFonts w:hint="eastAsia"/>
                <w:noProof/>
              </w:rPr>
              <w:t>交互数据内容说明</w:t>
            </w:r>
            <w:r>
              <w:rPr>
                <w:noProof/>
              </w:rPr>
              <w:tab/>
            </w:r>
            <w:r>
              <w:rPr>
                <w:noProof/>
              </w:rPr>
              <w:fldChar w:fldCharType="begin"/>
            </w:r>
            <w:r>
              <w:rPr>
                <w:noProof/>
              </w:rPr>
              <w:instrText xml:space="preserve"> PAGEREF _Toc155194280 \h </w:instrText>
            </w:r>
            <w:r>
              <w:rPr>
                <w:noProof/>
              </w:rPr>
            </w:r>
            <w:r>
              <w:rPr>
                <w:noProof/>
              </w:rPr>
              <w:fldChar w:fldCharType="separate"/>
            </w:r>
            <w:r>
              <w:rPr>
                <w:noProof/>
              </w:rPr>
              <w:t>25</w:t>
            </w:r>
            <w:r>
              <w:rPr>
                <w:noProof/>
              </w:rPr>
              <w:fldChar w:fldCharType="end"/>
            </w:r>
          </w:hyperlink>
        </w:p>
        <w:p w:rsidR="00111FC0" w:rsidRDefault="00111FC0">
          <w:pPr>
            <w:pStyle w:val="20"/>
            <w:tabs>
              <w:tab w:val="left" w:pos="840"/>
              <w:tab w:val="right" w:leader="dot" w:pos="8296"/>
            </w:tabs>
            <w:rPr>
              <w:noProof/>
              <w:szCs w:val="22"/>
            </w:rPr>
          </w:pPr>
          <w:hyperlink w:anchor="_Toc155194281" w:history="1">
            <w:r w:rsidRPr="00351BB0">
              <w:rPr>
                <w:rStyle w:val="ac"/>
                <w:noProof/>
              </w:rPr>
              <w:t>1.</w:t>
            </w:r>
            <w:r>
              <w:rPr>
                <w:noProof/>
                <w:szCs w:val="22"/>
              </w:rPr>
              <w:tab/>
            </w:r>
            <w:r w:rsidRPr="00351BB0">
              <w:rPr>
                <w:rStyle w:val="ac"/>
                <w:rFonts w:hint="eastAsia"/>
                <w:noProof/>
              </w:rPr>
              <w:t>相机发送白名单添加请求</w:t>
            </w:r>
            <w:r>
              <w:rPr>
                <w:noProof/>
              </w:rPr>
              <w:tab/>
            </w:r>
            <w:r>
              <w:rPr>
                <w:noProof/>
              </w:rPr>
              <w:fldChar w:fldCharType="begin"/>
            </w:r>
            <w:r>
              <w:rPr>
                <w:noProof/>
              </w:rPr>
              <w:instrText xml:space="preserve"> PAGEREF _Toc155194281 \h </w:instrText>
            </w:r>
            <w:r>
              <w:rPr>
                <w:noProof/>
              </w:rPr>
            </w:r>
            <w:r>
              <w:rPr>
                <w:noProof/>
              </w:rPr>
              <w:fldChar w:fldCharType="separate"/>
            </w:r>
            <w:r>
              <w:rPr>
                <w:noProof/>
              </w:rPr>
              <w:t>25</w:t>
            </w:r>
            <w:r>
              <w:rPr>
                <w:noProof/>
              </w:rPr>
              <w:fldChar w:fldCharType="end"/>
            </w:r>
          </w:hyperlink>
        </w:p>
        <w:p w:rsidR="00111FC0" w:rsidRDefault="00111FC0">
          <w:pPr>
            <w:pStyle w:val="20"/>
            <w:tabs>
              <w:tab w:val="left" w:pos="840"/>
              <w:tab w:val="right" w:leader="dot" w:pos="8296"/>
            </w:tabs>
            <w:rPr>
              <w:noProof/>
              <w:szCs w:val="22"/>
            </w:rPr>
          </w:pPr>
          <w:hyperlink w:anchor="_Toc155194282" w:history="1">
            <w:r w:rsidRPr="00351BB0">
              <w:rPr>
                <w:rStyle w:val="ac"/>
                <w:noProof/>
              </w:rPr>
              <w:t>2.</w:t>
            </w:r>
            <w:r>
              <w:rPr>
                <w:noProof/>
                <w:szCs w:val="22"/>
              </w:rPr>
              <w:tab/>
            </w:r>
            <w:r w:rsidRPr="00351BB0">
              <w:rPr>
                <w:rStyle w:val="ac"/>
                <w:rFonts w:hint="eastAsia"/>
                <w:noProof/>
              </w:rPr>
              <w:t>相机应答内容</w:t>
            </w:r>
            <w:r>
              <w:rPr>
                <w:noProof/>
              </w:rPr>
              <w:tab/>
            </w:r>
            <w:r>
              <w:rPr>
                <w:noProof/>
              </w:rPr>
              <w:fldChar w:fldCharType="begin"/>
            </w:r>
            <w:r>
              <w:rPr>
                <w:noProof/>
              </w:rPr>
              <w:instrText xml:space="preserve"> PAGEREF _Toc155194282 \h </w:instrText>
            </w:r>
            <w:r>
              <w:rPr>
                <w:noProof/>
              </w:rPr>
            </w:r>
            <w:r>
              <w:rPr>
                <w:noProof/>
              </w:rPr>
              <w:fldChar w:fldCharType="separate"/>
            </w:r>
            <w:r>
              <w:rPr>
                <w:noProof/>
              </w:rPr>
              <w:t>25</w:t>
            </w:r>
            <w:r>
              <w:rPr>
                <w:noProof/>
              </w:rPr>
              <w:fldChar w:fldCharType="end"/>
            </w:r>
          </w:hyperlink>
        </w:p>
        <w:p w:rsidR="00111FC0" w:rsidRDefault="00111FC0">
          <w:pPr>
            <w:pStyle w:val="10"/>
            <w:tabs>
              <w:tab w:val="right" w:leader="dot" w:pos="8296"/>
            </w:tabs>
            <w:rPr>
              <w:noProof/>
              <w:szCs w:val="22"/>
            </w:rPr>
          </w:pPr>
          <w:hyperlink w:anchor="_Toc155194283" w:history="1">
            <w:r w:rsidRPr="00351BB0">
              <w:rPr>
                <w:rStyle w:val="ac"/>
                <w:rFonts w:hint="eastAsia"/>
                <w:noProof/>
              </w:rPr>
              <w:t>九、</w:t>
            </w:r>
            <w:r w:rsidRPr="00351BB0">
              <w:rPr>
                <w:rStyle w:val="ac"/>
                <w:rFonts w:hint="eastAsia"/>
                <w:noProof/>
              </w:rPr>
              <w:t xml:space="preserve"> </w:t>
            </w:r>
            <w:r w:rsidRPr="00351BB0">
              <w:rPr>
                <w:rStyle w:val="ac"/>
                <w:rFonts w:hint="eastAsia"/>
                <w:noProof/>
              </w:rPr>
              <w:t>删除全部白名单</w:t>
            </w:r>
            <w:r w:rsidRPr="00351BB0">
              <w:rPr>
                <w:rStyle w:val="ac"/>
                <w:noProof/>
              </w:rPr>
              <w:t>,</w:t>
            </w:r>
            <w:r w:rsidRPr="00351BB0">
              <w:rPr>
                <w:rStyle w:val="ac"/>
                <w:rFonts w:hint="eastAsia"/>
                <w:noProof/>
              </w:rPr>
              <w:t>交互数据内容说明</w:t>
            </w:r>
            <w:r>
              <w:rPr>
                <w:noProof/>
              </w:rPr>
              <w:tab/>
            </w:r>
            <w:r>
              <w:rPr>
                <w:noProof/>
              </w:rPr>
              <w:fldChar w:fldCharType="begin"/>
            </w:r>
            <w:r>
              <w:rPr>
                <w:noProof/>
              </w:rPr>
              <w:instrText xml:space="preserve"> PAGEREF _Toc155194283 \h </w:instrText>
            </w:r>
            <w:r>
              <w:rPr>
                <w:noProof/>
              </w:rPr>
            </w:r>
            <w:r>
              <w:rPr>
                <w:noProof/>
              </w:rPr>
              <w:fldChar w:fldCharType="separate"/>
            </w:r>
            <w:r>
              <w:rPr>
                <w:noProof/>
              </w:rPr>
              <w:t>27</w:t>
            </w:r>
            <w:r>
              <w:rPr>
                <w:noProof/>
              </w:rPr>
              <w:fldChar w:fldCharType="end"/>
            </w:r>
          </w:hyperlink>
        </w:p>
        <w:p w:rsidR="00111FC0" w:rsidRDefault="00111FC0">
          <w:pPr>
            <w:pStyle w:val="20"/>
            <w:tabs>
              <w:tab w:val="left" w:pos="840"/>
              <w:tab w:val="right" w:leader="dot" w:pos="8296"/>
            </w:tabs>
            <w:rPr>
              <w:noProof/>
              <w:szCs w:val="22"/>
            </w:rPr>
          </w:pPr>
          <w:hyperlink w:anchor="_Toc155194284" w:history="1">
            <w:r w:rsidRPr="00351BB0">
              <w:rPr>
                <w:rStyle w:val="ac"/>
                <w:noProof/>
              </w:rPr>
              <w:t>1.</w:t>
            </w:r>
            <w:r>
              <w:rPr>
                <w:noProof/>
                <w:szCs w:val="22"/>
              </w:rPr>
              <w:tab/>
            </w:r>
            <w:r w:rsidRPr="00351BB0">
              <w:rPr>
                <w:rStyle w:val="ac"/>
                <w:noProof/>
              </w:rPr>
              <w:t>HTTP</w:t>
            </w:r>
            <w:r w:rsidRPr="00351BB0">
              <w:rPr>
                <w:rStyle w:val="ac"/>
                <w:rFonts w:hint="eastAsia"/>
                <w:noProof/>
              </w:rPr>
              <w:t>发送删除所有白名单信息请求</w:t>
            </w:r>
            <w:r>
              <w:rPr>
                <w:noProof/>
              </w:rPr>
              <w:tab/>
            </w:r>
            <w:r>
              <w:rPr>
                <w:noProof/>
              </w:rPr>
              <w:fldChar w:fldCharType="begin"/>
            </w:r>
            <w:r>
              <w:rPr>
                <w:noProof/>
              </w:rPr>
              <w:instrText xml:space="preserve"> PAGEREF _Toc155194284 \h </w:instrText>
            </w:r>
            <w:r>
              <w:rPr>
                <w:noProof/>
              </w:rPr>
            </w:r>
            <w:r>
              <w:rPr>
                <w:noProof/>
              </w:rPr>
              <w:fldChar w:fldCharType="separate"/>
            </w:r>
            <w:r>
              <w:rPr>
                <w:noProof/>
              </w:rPr>
              <w:t>27</w:t>
            </w:r>
            <w:r>
              <w:rPr>
                <w:noProof/>
              </w:rPr>
              <w:fldChar w:fldCharType="end"/>
            </w:r>
          </w:hyperlink>
        </w:p>
        <w:p w:rsidR="00111FC0" w:rsidRDefault="00111FC0">
          <w:pPr>
            <w:pStyle w:val="20"/>
            <w:tabs>
              <w:tab w:val="left" w:pos="840"/>
              <w:tab w:val="right" w:leader="dot" w:pos="8296"/>
            </w:tabs>
            <w:rPr>
              <w:noProof/>
              <w:szCs w:val="22"/>
            </w:rPr>
          </w:pPr>
          <w:hyperlink w:anchor="_Toc155194285" w:history="1">
            <w:r w:rsidRPr="00351BB0">
              <w:rPr>
                <w:rStyle w:val="ac"/>
                <w:noProof/>
              </w:rPr>
              <w:t>2.</w:t>
            </w:r>
            <w:r>
              <w:rPr>
                <w:noProof/>
                <w:szCs w:val="22"/>
              </w:rPr>
              <w:tab/>
            </w:r>
            <w:r w:rsidRPr="00351BB0">
              <w:rPr>
                <w:rStyle w:val="ac"/>
                <w:rFonts w:hint="eastAsia"/>
                <w:noProof/>
              </w:rPr>
              <w:t>相机应答删除所有白名单信息</w:t>
            </w:r>
            <w:r>
              <w:rPr>
                <w:noProof/>
              </w:rPr>
              <w:tab/>
            </w:r>
            <w:r>
              <w:rPr>
                <w:noProof/>
              </w:rPr>
              <w:fldChar w:fldCharType="begin"/>
            </w:r>
            <w:r>
              <w:rPr>
                <w:noProof/>
              </w:rPr>
              <w:instrText xml:space="preserve"> PAGEREF _Toc155194285 \h </w:instrText>
            </w:r>
            <w:r>
              <w:rPr>
                <w:noProof/>
              </w:rPr>
            </w:r>
            <w:r>
              <w:rPr>
                <w:noProof/>
              </w:rPr>
              <w:fldChar w:fldCharType="separate"/>
            </w:r>
            <w:r>
              <w:rPr>
                <w:noProof/>
              </w:rPr>
              <w:t>27</w:t>
            </w:r>
            <w:r>
              <w:rPr>
                <w:noProof/>
              </w:rPr>
              <w:fldChar w:fldCharType="end"/>
            </w:r>
          </w:hyperlink>
        </w:p>
        <w:p w:rsidR="00111FC0" w:rsidRDefault="00111FC0">
          <w:pPr>
            <w:pStyle w:val="10"/>
            <w:tabs>
              <w:tab w:val="right" w:leader="dot" w:pos="8296"/>
            </w:tabs>
            <w:rPr>
              <w:noProof/>
              <w:szCs w:val="22"/>
            </w:rPr>
          </w:pPr>
          <w:hyperlink w:anchor="_Toc155194286" w:history="1">
            <w:r w:rsidRPr="00351BB0">
              <w:rPr>
                <w:rStyle w:val="ac"/>
                <w:rFonts w:hint="eastAsia"/>
                <w:noProof/>
              </w:rPr>
              <w:t>十、</w:t>
            </w:r>
            <w:r w:rsidRPr="00351BB0">
              <w:rPr>
                <w:rStyle w:val="ac"/>
                <w:rFonts w:hint="eastAsia"/>
                <w:noProof/>
              </w:rPr>
              <w:t xml:space="preserve"> </w:t>
            </w:r>
            <w:r w:rsidRPr="00351BB0">
              <w:rPr>
                <w:rStyle w:val="ac"/>
                <w:rFonts w:hint="eastAsia"/>
                <w:noProof/>
              </w:rPr>
              <w:t>删除指定白名单</w:t>
            </w:r>
            <w:r w:rsidRPr="00351BB0">
              <w:rPr>
                <w:rStyle w:val="ac"/>
                <w:noProof/>
              </w:rPr>
              <w:t>,</w:t>
            </w:r>
            <w:r w:rsidRPr="00351BB0">
              <w:rPr>
                <w:rStyle w:val="ac"/>
                <w:rFonts w:hint="eastAsia"/>
                <w:noProof/>
              </w:rPr>
              <w:t>交互数据内容说明</w:t>
            </w:r>
            <w:r>
              <w:rPr>
                <w:noProof/>
              </w:rPr>
              <w:tab/>
            </w:r>
            <w:r>
              <w:rPr>
                <w:noProof/>
              </w:rPr>
              <w:fldChar w:fldCharType="begin"/>
            </w:r>
            <w:r>
              <w:rPr>
                <w:noProof/>
              </w:rPr>
              <w:instrText xml:space="preserve"> PAGEREF _Toc155194286 \h </w:instrText>
            </w:r>
            <w:r>
              <w:rPr>
                <w:noProof/>
              </w:rPr>
            </w:r>
            <w:r>
              <w:rPr>
                <w:noProof/>
              </w:rPr>
              <w:fldChar w:fldCharType="separate"/>
            </w:r>
            <w:r>
              <w:rPr>
                <w:noProof/>
              </w:rPr>
              <w:t>28</w:t>
            </w:r>
            <w:r>
              <w:rPr>
                <w:noProof/>
              </w:rPr>
              <w:fldChar w:fldCharType="end"/>
            </w:r>
          </w:hyperlink>
        </w:p>
        <w:p w:rsidR="00111FC0" w:rsidRDefault="00111FC0">
          <w:pPr>
            <w:pStyle w:val="20"/>
            <w:tabs>
              <w:tab w:val="left" w:pos="840"/>
              <w:tab w:val="right" w:leader="dot" w:pos="8296"/>
            </w:tabs>
            <w:rPr>
              <w:noProof/>
              <w:szCs w:val="22"/>
            </w:rPr>
          </w:pPr>
          <w:hyperlink w:anchor="_Toc155194287" w:history="1">
            <w:r w:rsidRPr="00351BB0">
              <w:rPr>
                <w:rStyle w:val="ac"/>
                <w:noProof/>
              </w:rPr>
              <w:t>1.</w:t>
            </w:r>
            <w:r>
              <w:rPr>
                <w:noProof/>
                <w:szCs w:val="22"/>
              </w:rPr>
              <w:tab/>
            </w:r>
            <w:r w:rsidRPr="00351BB0">
              <w:rPr>
                <w:rStyle w:val="ac"/>
                <w:noProof/>
              </w:rPr>
              <w:t>HTTP</w:t>
            </w:r>
            <w:r w:rsidRPr="00351BB0">
              <w:rPr>
                <w:rStyle w:val="ac"/>
                <w:rFonts w:hint="eastAsia"/>
                <w:noProof/>
              </w:rPr>
              <w:t>发送删除指定白名单信息请求</w:t>
            </w:r>
            <w:r>
              <w:rPr>
                <w:noProof/>
              </w:rPr>
              <w:tab/>
            </w:r>
            <w:r>
              <w:rPr>
                <w:noProof/>
              </w:rPr>
              <w:fldChar w:fldCharType="begin"/>
            </w:r>
            <w:r>
              <w:rPr>
                <w:noProof/>
              </w:rPr>
              <w:instrText xml:space="preserve"> PAGEREF _Toc155194287 \h </w:instrText>
            </w:r>
            <w:r>
              <w:rPr>
                <w:noProof/>
              </w:rPr>
            </w:r>
            <w:r>
              <w:rPr>
                <w:noProof/>
              </w:rPr>
              <w:fldChar w:fldCharType="separate"/>
            </w:r>
            <w:r>
              <w:rPr>
                <w:noProof/>
              </w:rPr>
              <w:t>28</w:t>
            </w:r>
            <w:r>
              <w:rPr>
                <w:noProof/>
              </w:rPr>
              <w:fldChar w:fldCharType="end"/>
            </w:r>
          </w:hyperlink>
        </w:p>
        <w:p w:rsidR="00111FC0" w:rsidRDefault="00111FC0">
          <w:pPr>
            <w:pStyle w:val="20"/>
            <w:tabs>
              <w:tab w:val="left" w:pos="840"/>
              <w:tab w:val="right" w:leader="dot" w:pos="8296"/>
            </w:tabs>
            <w:rPr>
              <w:noProof/>
              <w:szCs w:val="22"/>
            </w:rPr>
          </w:pPr>
          <w:hyperlink w:anchor="_Toc155194288" w:history="1">
            <w:r w:rsidRPr="00351BB0">
              <w:rPr>
                <w:rStyle w:val="ac"/>
                <w:noProof/>
              </w:rPr>
              <w:t>2.</w:t>
            </w:r>
            <w:r>
              <w:rPr>
                <w:noProof/>
                <w:szCs w:val="22"/>
              </w:rPr>
              <w:tab/>
            </w:r>
            <w:r w:rsidRPr="00351BB0">
              <w:rPr>
                <w:rStyle w:val="ac"/>
                <w:rFonts w:hint="eastAsia"/>
                <w:noProof/>
              </w:rPr>
              <w:t>相机应答删除指定白名单信息</w:t>
            </w:r>
            <w:r>
              <w:rPr>
                <w:noProof/>
              </w:rPr>
              <w:tab/>
            </w:r>
            <w:r>
              <w:rPr>
                <w:noProof/>
              </w:rPr>
              <w:fldChar w:fldCharType="begin"/>
            </w:r>
            <w:r>
              <w:rPr>
                <w:noProof/>
              </w:rPr>
              <w:instrText xml:space="preserve"> PAGEREF _Toc155194288 \h </w:instrText>
            </w:r>
            <w:r>
              <w:rPr>
                <w:noProof/>
              </w:rPr>
            </w:r>
            <w:r>
              <w:rPr>
                <w:noProof/>
              </w:rPr>
              <w:fldChar w:fldCharType="separate"/>
            </w:r>
            <w:r>
              <w:rPr>
                <w:noProof/>
              </w:rPr>
              <w:t>28</w:t>
            </w:r>
            <w:r>
              <w:rPr>
                <w:noProof/>
              </w:rPr>
              <w:fldChar w:fldCharType="end"/>
            </w:r>
          </w:hyperlink>
        </w:p>
        <w:p w:rsidR="00111FC0" w:rsidRDefault="00111FC0">
          <w:pPr>
            <w:pStyle w:val="10"/>
            <w:tabs>
              <w:tab w:val="right" w:leader="dot" w:pos="8296"/>
            </w:tabs>
            <w:rPr>
              <w:noProof/>
              <w:szCs w:val="22"/>
            </w:rPr>
          </w:pPr>
          <w:hyperlink w:anchor="_Toc155194289" w:history="1">
            <w:r w:rsidRPr="00351BB0">
              <w:rPr>
                <w:rStyle w:val="ac"/>
                <w:rFonts w:hint="eastAsia"/>
                <w:noProof/>
              </w:rPr>
              <w:t>十一</w:t>
            </w:r>
            <w:r w:rsidRPr="00351BB0">
              <w:rPr>
                <w:rStyle w:val="ac"/>
                <w:noProof/>
              </w:rPr>
              <w:t>.</w:t>
            </w:r>
            <w:r w:rsidRPr="00351BB0">
              <w:rPr>
                <w:rStyle w:val="ac"/>
                <w:rFonts w:hint="eastAsia"/>
                <w:noProof/>
              </w:rPr>
              <w:t>设置</w:t>
            </w:r>
            <w:r w:rsidRPr="00351BB0">
              <w:rPr>
                <w:rStyle w:val="ac"/>
                <w:noProof/>
              </w:rPr>
              <w:t>LCD</w:t>
            </w:r>
            <w:r w:rsidRPr="00351BB0">
              <w:rPr>
                <w:rStyle w:val="ac"/>
                <w:rFonts w:hint="eastAsia"/>
                <w:noProof/>
              </w:rPr>
              <w:t>实时显示</w:t>
            </w:r>
            <w:r>
              <w:rPr>
                <w:noProof/>
              </w:rPr>
              <w:tab/>
            </w:r>
            <w:r>
              <w:rPr>
                <w:noProof/>
              </w:rPr>
              <w:fldChar w:fldCharType="begin"/>
            </w:r>
            <w:r>
              <w:rPr>
                <w:noProof/>
              </w:rPr>
              <w:instrText xml:space="preserve"> PAGEREF _Toc155194289 \h </w:instrText>
            </w:r>
            <w:r>
              <w:rPr>
                <w:noProof/>
              </w:rPr>
            </w:r>
            <w:r>
              <w:rPr>
                <w:noProof/>
              </w:rPr>
              <w:fldChar w:fldCharType="separate"/>
            </w:r>
            <w:r>
              <w:rPr>
                <w:noProof/>
              </w:rPr>
              <w:t>29</w:t>
            </w:r>
            <w:r>
              <w:rPr>
                <w:noProof/>
              </w:rPr>
              <w:fldChar w:fldCharType="end"/>
            </w:r>
          </w:hyperlink>
        </w:p>
        <w:p w:rsidR="00111FC0" w:rsidRDefault="00111FC0">
          <w:pPr>
            <w:pStyle w:val="10"/>
            <w:tabs>
              <w:tab w:val="right" w:leader="dot" w:pos="8296"/>
            </w:tabs>
            <w:rPr>
              <w:noProof/>
              <w:szCs w:val="22"/>
            </w:rPr>
          </w:pPr>
          <w:hyperlink w:anchor="_Toc155194290" w:history="1">
            <w:r w:rsidRPr="00351BB0">
              <w:rPr>
                <w:rStyle w:val="ac"/>
                <w:rFonts w:hint="eastAsia"/>
                <w:noProof/>
              </w:rPr>
              <w:t>十二</w:t>
            </w:r>
            <w:r w:rsidRPr="00351BB0">
              <w:rPr>
                <w:rStyle w:val="ac"/>
                <w:noProof/>
              </w:rPr>
              <w:t xml:space="preserve">. </w:t>
            </w:r>
            <w:r w:rsidRPr="00351BB0">
              <w:rPr>
                <w:rStyle w:val="ac"/>
                <w:rFonts w:hint="eastAsia"/>
                <w:noProof/>
              </w:rPr>
              <w:t>设置</w:t>
            </w:r>
            <w:r w:rsidRPr="00351BB0">
              <w:rPr>
                <w:rStyle w:val="ac"/>
                <w:noProof/>
              </w:rPr>
              <w:t>LCD</w:t>
            </w:r>
            <w:r w:rsidRPr="00351BB0">
              <w:rPr>
                <w:rStyle w:val="ac"/>
                <w:rFonts w:hint="eastAsia"/>
                <w:noProof/>
              </w:rPr>
              <w:t>闲时显示内容</w:t>
            </w:r>
            <w:r>
              <w:rPr>
                <w:noProof/>
              </w:rPr>
              <w:tab/>
            </w:r>
            <w:r>
              <w:rPr>
                <w:noProof/>
              </w:rPr>
              <w:fldChar w:fldCharType="begin"/>
            </w:r>
            <w:r>
              <w:rPr>
                <w:noProof/>
              </w:rPr>
              <w:instrText xml:space="preserve"> PAGEREF _Toc155194290 \h </w:instrText>
            </w:r>
            <w:r>
              <w:rPr>
                <w:noProof/>
              </w:rPr>
            </w:r>
            <w:r>
              <w:rPr>
                <w:noProof/>
              </w:rPr>
              <w:fldChar w:fldCharType="separate"/>
            </w:r>
            <w:r>
              <w:rPr>
                <w:noProof/>
              </w:rPr>
              <w:t>32</w:t>
            </w:r>
            <w:r>
              <w:rPr>
                <w:noProof/>
              </w:rPr>
              <w:fldChar w:fldCharType="end"/>
            </w:r>
          </w:hyperlink>
        </w:p>
        <w:p w:rsidR="00111FC0" w:rsidRDefault="00111FC0">
          <w:pPr>
            <w:pStyle w:val="10"/>
            <w:tabs>
              <w:tab w:val="right" w:leader="dot" w:pos="8296"/>
            </w:tabs>
            <w:rPr>
              <w:noProof/>
              <w:szCs w:val="22"/>
            </w:rPr>
          </w:pPr>
          <w:hyperlink w:anchor="_Toc155194291" w:history="1">
            <w:r w:rsidRPr="00351BB0">
              <w:rPr>
                <w:rStyle w:val="ac"/>
                <w:rFonts w:hint="eastAsia"/>
                <w:noProof/>
              </w:rPr>
              <w:t>十三</w:t>
            </w:r>
            <w:r w:rsidRPr="00351BB0">
              <w:rPr>
                <w:rStyle w:val="ac"/>
                <w:noProof/>
              </w:rPr>
              <w:t xml:space="preserve">. </w:t>
            </w:r>
            <w:r w:rsidRPr="00351BB0">
              <w:rPr>
                <w:rStyle w:val="ac"/>
                <w:rFonts w:hint="eastAsia"/>
                <w:noProof/>
              </w:rPr>
              <w:t>设置剩余车位</w:t>
            </w:r>
            <w:r>
              <w:rPr>
                <w:noProof/>
              </w:rPr>
              <w:tab/>
            </w:r>
            <w:r>
              <w:rPr>
                <w:noProof/>
              </w:rPr>
              <w:fldChar w:fldCharType="begin"/>
            </w:r>
            <w:r>
              <w:rPr>
                <w:noProof/>
              </w:rPr>
              <w:instrText xml:space="preserve"> PAGEREF _Toc155194291 \h </w:instrText>
            </w:r>
            <w:r>
              <w:rPr>
                <w:noProof/>
              </w:rPr>
            </w:r>
            <w:r>
              <w:rPr>
                <w:noProof/>
              </w:rPr>
              <w:fldChar w:fldCharType="separate"/>
            </w:r>
            <w:r>
              <w:rPr>
                <w:noProof/>
              </w:rPr>
              <w:t>34</w:t>
            </w:r>
            <w:r>
              <w:rPr>
                <w:noProof/>
              </w:rPr>
              <w:fldChar w:fldCharType="end"/>
            </w:r>
          </w:hyperlink>
        </w:p>
        <w:p w:rsidR="00111FC0" w:rsidRDefault="00111FC0">
          <w:pPr>
            <w:pStyle w:val="10"/>
            <w:tabs>
              <w:tab w:val="right" w:leader="dot" w:pos="8296"/>
            </w:tabs>
            <w:rPr>
              <w:noProof/>
              <w:szCs w:val="22"/>
            </w:rPr>
          </w:pPr>
          <w:hyperlink w:anchor="_Toc155194292" w:history="1">
            <w:r w:rsidRPr="00351BB0">
              <w:rPr>
                <w:rStyle w:val="ac"/>
                <w:rFonts w:hint="eastAsia"/>
                <w:noProof/>
              </w:rPr>
              <w:t>十四</w:t>
            </w:r>
            <w:r w:rsidRPr="00351BB0">
              <w:rPr>
                <w:rStyle w:val="ac"/>
                <w:noProof/>
              </w:rPr>
              <w:t xml:space="preserve">. </w:t>
            </w:r>
            <w:r w:rsidRPr="00351BB0">
              <w:rPr>
                <w:rStyle w:val="ac"/>
                <w:rFonts w:hint="eastAsia"/>
                <w:noProof/>
              </w:rPr>
              <w:t>设置音量</w:t>
            </w:r>
            <w:r>
              <w:rPr>
                <w:noProof/>
              </w:rPr>
              <w:tab/>
            </w:r>
            <w:r>
              <w:rPr>
                <w:noProof/>
              </w:rPr>
              <w:fldChar w:fldCharType="begin"/>
            </w:r>
            <w:r>
              <w:rPr>
                <w:noProof/>
              </w:rPr>
              <w:instrText xml:space="preserve"> PAGEREF _Toc155194292 \h </w:instrText>
            </w:r>
            <w:r>
              <w:rPr>
                <w:noProof/>
              </w:rPr>
            </w:r>
            <w:r>
              <w:rPr>
                <w:noProof/>
              </w:rPr>
              <w:fldChar w:fldCharType="separate"/>
            </w:r>
            <w:r>
              <w:rPr>
                <w:noProof/>
              </w:rPr>
              <w:t>36</w:t>
            </w:r>
            <w:r>
              <w:rPr>
                <w:noProof/>
              </w:rPr>
              <w:fldChar w:fldCharType="end"/>
            </w:r>
          </w:hyperlink>
        </w:p>
        <w:p w:rsidR="00111FC0" w:rsidRDefault="00111FC0">
          <w:pPr>
            <w:pStyle w:val="10"/>
            <w:tabs>
              <w:tab w:val="right" w:leader="dot" w:pos="8296"/>
            </w:tabs>
            <w:rPr>
              <w:noProof/>
              <w:szCs w:val="22"/>
            </w:rPr>
          </w:pPr>
          <w:hyperlink w:anchor="_Toc155194293" w:history="1">
            <w:r w:rsidRPr="00351BB0">
              <w:rPr>
                <w:rStyle w:val="ac"/>
                <w:rFonts w:hint="eastAsia"/>
                <w:noProof/>
              </w:rPr>
              <w:t>十五</w:t>
            </w:r>
            <w:r w:rsidRPr="00351BB0">
              <w:rPr>
                <w:rStyle w:val="ac"/>
                <w:noProof/>
              </w:rPr>
              <w:t xml:space="preserve">. </w:t>
            </w:r>
            <w:r w:rsidRPr="00351BB0">
              <w:rPr>
                <w:rStyle w:val="ac"/>
                <w:rFonts w:hint="eastAsia"/>
                <w:noProof/>
              </w:rPr>
              <w:t>设置读取二维码上报回调地址</w:t>
            </w:r>
            <w:r>
              <w:rPr>
                <w:noProof/>
              </w:rPr>
              <w:tab/>
            </w:r>
            <w:r>
              <w:rPr>
                <w:noProof/>
              </w:rPr>
              <w:fldChar w:fldCharType="begin"/>
            </w:r>
            <w:r>
              <w:rPr>
                <w:noProof/>
              </w:rPr>
              <w:instrText xml:space="preserve"> PAGEREF _Toc155194293 \h </w:instrText>
            </w:r>
            <w:r>
              <w:rPr>
                <w:noProof/>
              </w:rPr>
            </w:r>
            <w:r>
              <w:rPr>
                <w:noProof/>
              </w:rPr>
              <w:fldChar w:fldCharType="separate"/>
            </w:r>
            <w:r>
              <w:rPr>
                <w:noProof/>
              </w:rPr>
              <w:t>37</w:t>
            </w:r>
            <w:r>
              <w:rPr>
                <w:noProof/>
              </w:rPr>
              <w:fldChar w:fldCharType="end"/>
            </w:r>
          </w:hyperlink>
        </w:p>
        <w:p w:rsidR="00111FC0" w:rsidRDefault="00111FC0">
          <w:pPr>
            <w:pStyle w:val="10"/>
            <w:tabs>
              <w:tab w:val="right" w:leader="dot" w:pos="8296"/>
            </w:tabs>
            <w:rPr>
              <w:noProof/>
              <w:szCs w:val="22"/>
            </w:rPr>
          </w:pPr>
          <w:hyperlink w:anchor="_Toc155194294" w:history="1">
            <w:r w:rsidRPr="00351BB0">
              <w:rPr>
                <w:rStyle w:val="ac"/>
                <w:rFonts w:hint="eastAsia"/>
                <w:noProof/>
              </w:rPr>
              <w:t>十六</w:t>
            </w:r>
            <w:r w:rsidRPr="00351BB0">
              <w:rPr>
                <w:rStyle w:val="ac"/>
                <w:noProof/>
              </w:rPr>
              <w:t>.</w:t>
            </w:r>
            <w:r w:rsidRPr="00351BB0">
              <w:rPr>
                <w:rStyle w:val="ac"/>
                <w:rFonts w:hint="eastAsia"/>
                <w:noProof/>
              </w:rPr>
              <w:t>查询</w:t>
            </w:r>
            <w:r w:rsidRPr="00351BB0">
              <w:rPr>
                <w:rStyle w:val="ac"/>
                <w:noProof/>
              </w:rPr>
              <w:t>MQTT</w:t>
            </w:r>
            <w:r w:rsidRPr="00351BB0">
              <w:rPr>
                <w:rStyle w:val="ac"/>
                <w:rFonts w:hint="eastAsia"/>
                <w:noProof/>
              </w:rPr>
              <w:t>配置参数</w:t>
            </w:r>
            <w:r>
              <w:rPr>
                <w:noProof/>
              </w:rPr>
              <w:tab/>
            </w:r>
            <w:r>
              <w:rPr>
                <w:noProof/>
              </w:rPr>
              <w:fldChar w:fldCharType="begin"/>
            </w:r>
            <w:r>
              <w:rPr>
                <w:noProof/>
              </w:rPr>
              <w:instrText xml:space="preserve"> PAGEREF _Toc155194294 \h </w:instrText>
            </w:r>
            <w:r>
              <w:rPr>
                <w:noProof/>
              </w:rPr>
            </w:r>
            <w:r>
              <w:rPr>
                <w:noProof/>
              </w:rPr>
              <w:fldChar w:fldCharType="separate"/>
            </w:r>
            <w:r>
              <w:rPr>
                <w:noProof/>
              </w:rPr>
              <w:t>38</w:t>
            </w:r>
            <w:r>
              <w:rPr>
                <w:noProof/>
              </w:rPr>
              <w:fldChar w:fldCharType="end"/>
            </w:r>
          </w:hyperlink>
        </w:p>
        <w:p w:rsidR="00111FC0" w:rsidRDefault="00111FC0">
          <w:pPr>
            <w:pStyle w:val="10"/>
            <w:tabs>
              <w:tab w:val="right" w:leader="dot" w:pos="8296"/>
            </w:tabs>
            <w:rPr>
              <w:noProof/>
              <w:szCs w:val="22"/>
            </w:rPr>
          </w:pPr>
          <w:hyperlink w:anchor="_Toc155194295" w:history="1">
            <w:r w:rsidRPr="00351BB0">
              <w:rPr>
                <w:rStyle w:val="ac"/>
                <w:rFonts w:hint="eastAsia"/>
                <w:noProof/>
              </w:rPr>
              <w:t>十七</w:t>
            </w:r>
            <w:r w:rsidRPr="00351BB0">
              <w:rPr>
                <w:rStyle w:val="ac"/>
                <w:noProof/>
              </w:rPr>
              <w:t>.</w:t>
            </w:r>
            <w:r w:rsidRPr="00351BB0">
              <w:rPr>
                <w:rStyle w:val="ac"/>
                <w:rFonts w:hint="eastAsia"/>
                <w:noProof/>
              </w:rPr>
              <w:t>设置</w:t>
            </w:r>
            <w:r w:rsidRPr="00351BB0">
              <w:rPr>
                <w:rStyle w:val="ac"/>
                <w:noProof/>
              </w:rPr>
              <w:t>MQTT</w:t>
            </w:r>
            <w:r w:rsidRPr="00351BB0">
              <w:rPr>
                <w:rStyle w:val="ac"/>
                <w:rFonts w:hint="eastAsia"/>
                <w:noProof/>
              </w:rPr>
              <w:t>配置参数</w:t>
            </w:r>
            <w:r>
              <w:rPr>
                <w:noProof/>
              </w:rPr>
              <w:tab/>
            </w:r>
            <w:r>
              <w:rPr>
                <w:noProof/>
              </w:rPr>
              <w:fldChar w:fldCharType="begin"/>
            </w:r>
            <w:r>
              <w:rPr>
                <w:noProof/>
              </w:rPr>
              <w:instrText xml:space="preserve"> PAGEREF _Toc155194295 \h </w:instrText>
            </w:r>
            <w:r>
              <w:rPr>
                <w:noProof/>
              </w:rPr>
            </w:r>
            <w:r>
              <w:rPr>
                <w:noProof/>
              </w:rPr>
              <w:fldChar w:fldCharType="separate"/>
            </w:r>
            <w:r>
              <w:rPr>
                <w:noProof/>
              </w:rPr>
              <w:t>41</w:t>
            </w:r>
            <w:r>
              <w:rPr>
                <w:noProof/>
              </w:rPr>
              <w:fldChar w:fldCharType="end"/>
            </w:r>
          </w:hyperlink>
        </w:p>
        <w:p w:rsidR="00111FC0" w:rsidRDefault="00111FC0">
          <w:pPr>
            <w:pStyle w:val="10"/>
            <w:tabs>
              <w:tab w:val="right" w:leader="dot" w:pos="8296"/>
            </w:tabs>
            <w:rPr>
              <w:noProof/>
              <w:szCs w:val="22"/>
            </w:rPr>
          </w:pPr>
          <w:hyperlink w:anchor="_Toc155194296" w:history="1">
            <w:r w:rsidRPr="00351BB0">
              <w:rPr>
                <w:rStyle w:val="ac"/>
                <w:rFonts w:hint="eastAsia"/>
                <w:noProof/>
              </w:rPr>
              <w:t>十八</w:t>
            </w:r>
            <w:r w:rsidRPr="00351BB0">
              <w:rPr>
                <w:rStyle w:val="ac"/>
                <w:noProof/>
              </w:rPr>
              <w:t>.</w:t>
            </w:r>
            <w:r w:rsidRPr="00351BB0">
              <w:rPr>
                <w:rStyle w:val="ac"/>
                <w:rFonts w:hint="eastAsia"/>
                <w:noProof/>
              </w:rPr>
              <w:t>设置相机时间</w:t>
            </w:r>
            <w:r>
              <w:rPr>
                <w:noProof/>
              </w:rPr>
              <w:tab/>
            </w:r>
            <w:r>
              <w:rPr>
                <w:noProof/>
              </w:rPr>
              <w:fldChar w:fldCharType="begin"/>
            </w:r>
            <w:r>
              <w:rPr>
                <w:noProof/>
              </w:rPr>
              <w:instrText xml:space="preserve"> PAGEREF _Toc155194296 \h </w:instrText>
            </w:r>
            <w:r>
              <w:rPr>
                <w:noProof/>
              </w:rPr>
            </w:r>
            <w:r>
              <w:rPr>
                <w:noProof/>
              </w:rPr>
              <w:fldChar w:fldCharType="separate"/>
            </w:r>
            <w:r>
              <w:rPr>
                <w:noProof/>
              </w:rPr>
              <w:t>44</w:t>
            </w:r>
            <w:r>
              <w:rPr>
                <w:noProof/>
              </w:rPr>
              <w:fldChar w:fldCharType="end"/>
            </w:r>
          </w:hyperlink>
        </w:p>
        <w:p w:rsidR="00111FC0" w:rsidRDefault="00111FC0">
          <w:pPr>
            <w:pStyle w:val="20"/>
            <w:tabs>
              <w:tab w:val="left" w:pos="840"/>
              <w:tab w:val="right" w:leader="dot" w:pos="8296"/>
            </w:tabs>
            <w:rPr>
              <w:noProof/>
              <w:szCs w:val="22"/>
            </w:rPr>
          </w:pPr>
          <w:hyperlink w:anchor="_Toc155194297" w:history="1">
            <w:r w:rsidRPr="00351BB0">
              <w:rPr>
                <w:rStyle w:val="ac"/>
                <w:noProof/>
              </w:rPr>
              <w:t>1.</w:t>
            </w:r>
            <w:r>
              <w:rPr>
                <w:noProof/>
                <w:szCs w:val="22"/>
              </w:rPr>
              <w:tab/>
            </w:r>
            <w:r w:rsidRPr="00351BB0">
              <w:rPr>
                <w:rStyle w:val="ac"/>
                <w:rFonts w:hint="eastAsia"/>
                <w:noProof/>
              </w:rPr>
              <w:t>向相机发送时间设置请求</w:t>
            </w:r>
            <w:r>
              <w:rPr>
                <w:noProof/>
              </w:rPr>
              <w:tab/>
            </w:r>
            <w:r>
              <w:rPr>
                <w:noProof/>
              </w:rPr>
              <w:fldChar w:fldCharType="begin"/>
            </w:r>
            <w:r>
              <w:rPr>
                <w:noProof/>
              </w:rPr>
              <w:instrText xml:space="preserve"> PAGEREF _Toc155194297 \h </w:instrText>
            </w:r>
            <w:r>
              <w:rPr>
                <w:noProof/>
              </w:rPr>
            </w:r>
            <w:r>
              <w:rPr>
                <w:noProof/>
              </w:rPr>
              <w:fldChar w:fldCharType="separate"/>
            </w:r>
            <w:r>
              <w:rPr>
                <w:noProof/>
              </w:rPr>
              <w:t>44</w:t>
            </w:r>
            <w:r>
              <w:rPr>
                <w:noProof/>
              </w:rPr>
              <w:fldChar w:fldCharType="end"/>
            </w:r>
          </w:hyperlink>
        </w:p>
        <w:p w:rsidR="00111FC0" w:rsidRDefault="00111FC0">
          <w:pPr>
            <w:pStyle w:val="20"/>
            <w:tabs>
              <w:tab w:val="left" w:pos="840"/>
              <w:tab w:val="right" w:leader="dot" w:pos="8296"/>
            </w:tabs>
            <w:rPr>
              <w:noProof/>
              <w:szCs w:val="22"/>
            </w:rPr>
          </w:pPr>
          <w:hyperlink w:anchor="_Toc155194298" w:history="1">
            <w:r w:rsidRPr="00351BB0">
              <w:rPr>
                <w:rStyle w:val="ac"/>
                <w:noProof/>
              </w:rPr>
              <w:t>2.</w:t>
            </w:r>
            <w:r>
              <w:rPr>
                <w:noProof/>
                <w:szCs w:val="22"/>
              </w:rPr>
              <w:tab/>
            </w:r>
            <w:r w:rsidRPr="00351BB0">
              <w:rPr>
                <w:rStyle w:val="ac"/>
                <w:rFonts w:hint="eastAsia"/>
                <w:noProof/>
              </w:rPr>
              <w:t>相机应答</w:t>
            </w:r>
            <w:r>
              <w:rPr>
                <w:noProof/>
              </w:rPr>
              <w:tab/>
            </w:r>
            <w:r>
              <w:rPr>
                <w:noProof/>
              </w:rPr>
              <w:fldChar w:fldCharType="begin"/>
            </w:r>
            <w:r>
              <w:rPr>
                <w:noProof/>
              </w:rPr>
              <w:instrText xml:space="preserve"> PAGEREF _Toc155194298 \h </w:instrText>
            </w:r>
            <w:r>
              <w:rPr>
                <w:noProof/>
              </w:rPr>
            </w:r>
            <w:r>
              <w:rPr>
                <w:noProof/>
              </w:rPr>
              <w:fldChar w:fldCharType="separate"/>
            </w:r>
            <w:r>
              <w:rPr>
                <w:noProof/>
              </w:rPr>
              <w:t>44</w:t>
            </w:r>
            <w:r>
              <w:rPr>
                <w:noProof/>
              </w:rPr>
              <w:fldChar w:fldCharType="end"/>
            </w:r>
          </w:hyperlink>
        </w:p>
        <w:p w:rsidR="00111FC0" w:rsidRDefault="00111FC0">
          <w:pPr>
            <w:pStyle w:val="10"/>
            <w:tabs>
              <w:tab w:val="right" w:leader="dot" w:pos="8296"/>
            </w:tabs>
            <w:rPr>
              <w:noProof/>
              <w:szCs w:val="22"/>
            </w:rPr>
          </w:pPr>
          <w:hyperlink w:anchor="_Toc155194299" w:history="1">
            <w:r w:rsidRPr="00351BB0">
              <w:rPr>
                <w:rStyle w:val="ac"/>
                <w:rFonts w:hint="eastAsia"/>
                <w:noProof/>
              </w:rPr>
              <w:t>十九</w:t>
            </w:r>
            <w:r w:rsidRPr="00351BB0">
              <w:rPr>
                <w:rStyle w:val="ac"/>
                <w:noProof/>
              </w:rPr>
              <w:t>.</w:t>
            </w:r>
            <w:r w:rsidRPr="00351BB0">
              <w:rPr>
                <w:rStyle w:val="ac"/>
                <w:rFonts w:hint="eastAsia"/>
                <w:noProof/>
              </w:rPr>
              <w:t>设置视频</w:t>
            </w:r>
            <w:r w:rsidRPr="00351BB0">
              <w:rPr>
                <w:rStyle w:val="ac"/>
                <w:noProof/>
              </w:rPr>
              <w:t>OSD</w:t>
            </w:r>
            <w:r w:rsidRPr="00351BB0">
              <w:rPr>
                <w:rStyle w:val="ac"/>
                <w:rFonts w:hint="eastAsia"/>
                <w:noProof/>
              </w:rPr>
              <w:t>内容</w:t>
            </w:r>
            <w:r>
              <w:rPr>
                <w:noProof/>
              </w:rPr>
              <w:tab/>
            </w:r>
            <w:r>
              <w:rPr>
                <w:noProof/>
              </w:rPr>
              <w:fldChar w:fldCharType="begin"/>
            </w:r>
            <w:r>
              <w:rPr>
                <w:noProof/>
              </w:rPr>
              <w:instrText xml:space="preserve"> PAGEREF _Toc155194299 \h </w:instrText>
            </w:r>
            <w:r>
              <w:rPr>
                <w:noProof/>
              </w:rPr>
            </w:r>
            <w:r>
              <w:rPr>
                <w:noProof/>
              </w:rPr>
              <w:fldChar w:fldCharType="separate"/>
            </w:r>
            <w:r>
              <w:rPr>
                <w:noProof/>
              </w:rPr>
              <w:t>45</w:t>
            </w:r>
            <w:r>
              <w:rPr>
                <w:noProof/>
              </w:rPr>
              <w:fldChar w:fldCharType="end"/>
            </w:r>
          </w:hyperlink>
        </w:p>
        <w:p w:rsidR="00111FC0" w:rsidRDefault="00111FC0">
          <w:pPr>
            <w:pStyle w:val="20"/>
            <w:tabs>
              <w:tab w:val="left" w:pos="840"/>
              <w:tab w:val="right" w:leader="dot" w:pos="8296"/>
            </w:tabs>
            <w:rPr>
              <w:noProof/>
              <w:szCs w:val="22"/>
            </w:rPr>
          </w:pPr>
          <w:hyperlink w:anchor="_Toc155194300" w:history="1">
            <w:r w:rsidRPr="00351BB0">
              <w:rPr>
                <w:rStyle w:val="ac"/>
                <w:noProof/>
              </w:rPr>
              <w:t>1.</w:t>
            </w:r>
            <w:r>
              <w:rPr>
                <w:noProof/>
                <w:szCs w:val="22"/>
              </w:rPr>
              <w:tab/>
            </w:r>
            <w:r w:rsidRPr="00351BB0">
              <w:rPr>
                <w:rStyle w:val="ac"/>
                <w:rFonts w:hint="eastAsia"/>
                <w:noProof/>
              </w:rPr>
              <w:t>向相机发送</w:t>
            </w:r>
            <w:r w:rsidRPr="00351BB0">
              <w:rPr>
                <w:rStyle w:val="ac"/>
                <w:noProof/>
              </w:rPr>
              <w:t>OSD</w:t>
            </w:r>
            <w:r w:rsidRPr="00351BB0">
              <w:rPr>
                <w:rStyle w:val="ac"/>
                <w:rFonts w:hint="eastAsia"/>
                <w:noProof/>
              </w:rPr>
              <w:t>设置请求</w:t>
            </w:r>
            <w:r>
              <w:rPr>
                <w:noProof/>
              </w:rPr>
              <w:tab/>
            </w:r>
            <w:r>
              <w:rPr>
                <w:noProof/>
              </w:rPr>
              <w:fldChar w:fldCharType="begin"/>
            </w:r>
            <w:r>
              <w:rPr>
                <w:noProof/>
              </w:rPr>
              <w:instrText xml:space="preserve"> PAGEREF _Toc155194300 \h </w:instrText>
            </w:r>
            <w:r>
              <w:rPr>
                <w:noProof/>
              </w:rPr>
            </w:r>
            <w:r>
              <w:rPr>
                <w:noProof/>
              </w:rPr>
              <w:fldChar w:fldCharType="separate"/>
            </w:r>
            <w:r>
              <w:rPr>
                <w:noProof/>
              </w:rPr>
              <w:t>45</w:t>
            </w:r>
            <w:r>
              <w:rPr>
                <w:noProof/>
              </w:rPr>
              <w:fldChar w:fldCharType="end"/>
            </w:r>
          </w:hyperlink>
        </w:p>
        <w:p w:rsidR="00111FC0" w:rsidRDefault="00111FC0">
          <w:pPr>
            <w:pStyle w:val="20"/>
            <w:tabs>
              <w:tab w:val="left" w:pos="840"/>
              <w:tab w:val="right" w:leader="dot" w:pos="8296"/>
            </w:tabs>
            <w:rPr>
              <w:noProof/>
              <w:szCs w:val="22"/>
            </w:rPr>
          </w:pPr>
          <w:hyperlink w:anchor="_Toc155194301" w:history="1">
            <w:r w:rsidRPr="00351BB0">
              <w:rPr>
                <w:rStyle w:val="ac"/>
                <w:noProof/>
              </w:rPr>
              <w:t>2.</w:t>
            </w:r>
            <w:r>
              <w:rPr>
                <w:noProof/>
                <w:szCs w:val="22"/>
              </w:rPr>
              <w:tab/>
            </w:r>
            <w:r w:rsidRPr="00351BB0">
              <w:rPr>
                <w:rStyle w:val="ac"/>
                <w:rFonts w:hint="eastAsia"/>
                <w:noProof/>
              </w:rPr>
              <w:t>相机应答</w:t>
            </w:r>
            <w:r>
              <w:rPr>
                <w:noProof/>
              </w:rPr>
              <w:tab/>
            </w:r>
            <w:r>
              <w:rPr>
                <w:noProof/>
              </w:rPr>
              <w:fldChar w:fldCharType="begin"/>
            </w:r>
            <w:r>
              <w:rPr>
                <w:noProof/>
              </w:rPr>
              <w:instrText xml:space="preserve"> PAGEREF _Toc155194301 \h </w:instrText>
            </w:r>
            <w:r>
              <w:rPr>
                <w:noProof/>
              </w:rPr>
            </w:r>
            <w:r>
              <w:rPr>
                <w:noProof/>
              </w:rPr>
              <w:fldChar w:fldCharType="separate"/>
            </w:r>
            <w:r>
              <w:rPr>
                <w:noProof/>
              </w:rPr>
              <w:t>46</w:t>
            </w:r>
            <w:r>
              <w:rPr>
                <w:noProof/>
              </w:rPr>
              <w:fldChar w:fldCharType="end"/>
            </w:r>
          </w:hyperlink>
        </w:p>
        <w:p w:rsidR="00111FC0" w:rsidRDefault="00111FC0">
          <w:pPr>
            <w:pStyle w:val="10"/>
            <w:tabs>
              <w:tab w:val="right" w:leader="dot" w:pos="8296"/>
            </w:tabs>
            <w:rPr>
              <w:noProof/>
              <w:szCs w:val="22"/>
            </w:rPr>
          </w:pPr>
          <w:hyperlink w:anchor="_Toc155194302" w:history="1">
            <w:r w:rsidRPr="00351BB0">
              <w:rPr>
                <w:rStyle w:val="ac"/>
                <w:rFonts w:hint="eastAsia"/>
                <w:noProof/>
              </w:rPr>
              <w:t>二十</w:t>
            </w:r>
            <w:r w:rsidRPr="00351BB0">
              <w:rPr>
                <w:rStyle w:val="ac"/>
                <w:noProof/>
              </w:rPr>
              <w:t>.</w:t>
            </w:r>
            <w:r w:rsidRPr="00351BB0">
              <w:rPr>
                <w:rStyle w:val="ac"/>
                <w:rFonts w:hint="eastAsia"/>
                <w:noProof/>
              </w:rPr>
              <w:t>常见问题</w:t>
            </w:r>
            <w:r>
              <w:rPr>
                <w:noProof/>
              </w:rPr>
              <w:tab/>
            </w:r>
            <w:r>
              <w:rPr>
                <w:noProof/>
              </w:rPr>
              <w:fldChar w:fldCharType="begin"/>
            </w:r>
            <w:r>
              <w:rPr>
                <w:noProof/>
              </w:rPr>
              <w:instrText xml:space="preserve"> PAGEREF _Toc155194302 \h </w:instrText>
            </w:r>
            <w:r>
              <w:rPr>
                <w:noProof/>
              </w:rPr>
            </w:r>
            <w:r>
              <w:rPr>
                <w:noProof/>
              </w:rPr>
              <w:fldChar w:fldCharType="separate"/>
            </w:r>
            <w:r>
              <w:rPr>
                <w:noProof/>
              </w:rPr>
              <w:t>46</w:t>
            </w:r>
            <w:r>
              <w:rPr>
                <w:noProof/>
              </w:rPr>
              <w:fldChar w:fldCharType="end"/>
            </w:r>
          </w:hyperlink>
        </w:p>
        <w:p w:rsidR="00FD633A" w:rsidRDefault="00083061">
          <w:pPr>
            <w:jc w:val="center"/>
            <w:rPr>
              <w:rFonts w:ascii="黑体" w:eastAsia="黑体" w:hAnsi="黑体" w:cs="黑体"/>
              <w:szCs w:val="36"/>
            </w:rPr>
          </w:pPr>
          <w:r>
            <w:rPr>
              <w:rFonts w:ascii="黑体" w:eastAsia="黑体" w:hAnsi="黑体" w:cs="黑体" w:hint="eastAsia"/>
              <w:szCs w:val="36"/>
            </w:rPr>
            <w:fldChar w:fldCharType="end"/>
          </w:r>
        </w:p>
      </w:sdtContent>
    </w:sdt>
    <w:p w:rsidR="00FD633A" w:rsidRDefault="00083061">
      <w:pPr>
        <w:jc w:val="center"/>
        <w:rPr>
          <w:rFonts w:ascii="黑体" w:eastAsia="黑体" w:hAnsi="黑体" w:cs="黑体"/>
          <w:szCs w:val="36"/>
        </w:rPr>
      </w:pPr>
      <w:r>
        <w:rPr>
          <w:rFonts w:ascii="黑体" w:eastAsia="黑体" w:hAnsi="黑体" w:cs="黑体" w:hint="eastAsia"/>
          <w:szCs w:val="36"/>
        </w:rPr>
        <w:br w:type="page"/>
      </w:r>
      <w:r>
        <w:rPr>
          <w:rFonts w:ascii="黑体" w:eastAsia="黑体" w:hAnsi="黑体" w:cs="黑体" w:hint="eastAsia"/>
          <w:sz w:val="52"/>
          <w:szCs w:val="52"/>
        </w:rPr>
        <w:lastRenderedPageBreak/>
        <w:t>修改记录</w:t>
      </w:r>
    </w:p>
    <w:tbl>
      <w:tblPr>
        <w:tblpPr w:leftFromText="180" w:rightFromText="180" w:vertAnchor="text" w:horzAnchor="page" w:tblpX="2087" w:tblpY="270"/>
        <w:tblOverlap w:val="never"/>
        <w:tblW w:w="7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2411"/>
        <w:gridCol w:w="3900"/>
      </w:tblGrid>
      <w:tr w:rsidR="00FD633A">
        <w:trPr>
          <w:trHeight w:val="481"/>
        </w:trPr>
        <w:tc>
          <w:tcPr>
            <w:tcW w:w="1588" w:type="dxa"/>
            <w:shd w:val="clear" w:color="auto" w:fill="ED7D31" w:themeFill="accent2"/>
            <w:vAlign w:val="center"/>
          </w:tcPr>
          <w:p w:rsidR="00FD633A" w:rsidRDefault="00083061">
            <w:pPr>
              <w:pStyle w:val="a3"/>
              <w:spacing w:line="360" w:lineRule="auto"/>
              <w:ind w:firstLine="0"/>
              <w:jc w:val="center"/>
            </w:pPr>
            <w:r>
              <w:rPr>
                <w:rFonts w:hint="eastAsia"/>
              </w:rPr>
              <w:t>版本号</w:t>
            </w:r>
          </w:p>
        </w:tc>
        <w:tc>
          <w:tcPr>
            <w:tcW w:w="2411" w:type="dxa"/>
            <w:shd w:val="clear" w:color="auto" w:fill="ED7D31" w:themeFill="accent2"/>
            <w:vAlign w:val="center"/>
          </w:tcPr>
          <w:p w:rsidR="00FD633A" w:rsidRDefault="00083061">
            <w:pPr>
              <w:pStyle w:val="a3"/>
              <w:spacing w:line="360" w:lineRule="auto"/>
              <w:ind w:firstLine="0"/>
              <w:jc w:val="center"/>
            </w:pPr>
            <w:r>
              <w:rPr>
                <w:rFonts w:hint="eastAsia"/>
              </w:rPr>
              <w:t>拟制</w:t>
            </w:r>
            <w:r>
              <w:rPr>
                <w:rFonts w:hint="eastAsia"/>
              </w:rPr>
              <w:t>/</w:t>
            </w:r>
            <w:r>
              <w:rPr>
                <w:rFonts w:hint="eastAsia"/>
              </w:rPr>
              <w:t>修改日期</w:t>
            </w:r>
          </w:p>
        </w:tc>
        <w:tc>
          <w:tcPr>
            <w:tcW w:w="3900" w:type="dxa"/>
            <w:shd w:val="clear" w:color="auto" w:fill="ED7D31" w:themeFill="accent2"/>
            <w:vAlign w:val="center"/>
          </w:tcPr>
          <w:p w:rsidR="00FD633A" w:rsidRDefault="00083061">
            <w:pPr>
              <w:pStyle w:val="a3"/>
              <w:spacing w:line="360" w:lineRule="auto"/>
              <w:jc w:val="center"/>
            </w:pPr>
            <w:r>
              <w:rPr>
                <w:rFonts w:hint="eastAsia"/>
              </w:rPr>
              <w:t>主要更改内容</w:t>
            </w:r>
          </w:p>
        </w:tc>
      </w:tr>
      <w:tr w:rsidR="00FD633A">
        <w:trPr>
          <w:trHeight w:val="942"/>
        </w:trPr>
        <w:tc>
          <w:tcPr>
            <w:tcW w:w="1588" w:type="dxa"/>
            <w:vAlign w:val="center"/>
          </w:tcPr>
          <w:p w:rsidR="00FD633A" w:rsidRDefault="00083061">
            <w:pPr>
              <w:pStyle w:val="a3"/>
              <w:spacing w:line="360" w:lineRule="auto"/>
              <w:ind w:firstLine="0"/>
              <w:jc w:val="center"/>
            </w:pPr>
            <w:r>
              <w:rPr>
                <w:rFonts w:hint="eastAsia"/>
              </w:rPr>
              <w:t>V1.0</w:t>
            </w:r>
          </w:p>
        </w:tc>
        <w:tc>
          <w:tcPr>
            <w:tcW w:w="2411" w:type="dxa"/>
            <w:vAlign w:val="center"/>
          </w:tcPr>
          <w:p w:rsidR="00FD633A" w:rsidRDefault="00083061">
            <w:pPr>
              <w:pStyle w:val="a3"/>
              <w:spacing w:line="360" w:lineRule="auto"/>
              <w:ind w:firstLine="0"/>
              <w:jc w:val="center"/>
            </w:pPr>
            <w:r>
              <w:rPr>
                <w:rFonts w:hint="eastAsia"/>
              </w:rPr>
              <w:t>2017</w:t>
            </w:r>
            <w:r>
              <w:rPr>
                <w:rFonts w:hint="eastAsia"/>
              </w:rPr>
              <w:t>年</w:t>
            </w:r>
            <w:r>
              <w:rPr>
                <w:rFonts w:hint="eastAsia"/>
              </w:rPr>
              <w:t>12</w:t>
            </w:r>
            <w:r>
              <w:rPr>
                <w:rFonts w:hint="eastAsia"/>
              </w:rPr>
              <w:t>月</w:t>
            </w:r>
            <w:r>
              <w:rPr>
                <w:rFonts w:hint="eastAsia"/>
              </w:rPr>
              <w:t>20</w:t>
            </w:r>
            <w:r>
              <w:rPr>
                <w:rFonts w:hint="eastAsia"/>
              </w:rPr>
              <w:t>日</w:t>
            </w:r>
          </w:p>
        </w:tc>
        <w:tc>
          <w:tcPr>
            <w:tcW w:w="3900" w:type="dxa"/>
            <w:vAlign w:val="center"/>
          </w:tcPr>
          <w:p w:rsidR="00FD633A" w:rsidRDefault="00083061">
            <w:pPr>
              <w:pStyle w:val="a3"/>
              <w:spacing w:line="360" w:lineRule="auto"/>
              <w:ind w:firstLine="0"/>
              <w:jc w:val="center"/>
            </w:pPr>
            <w:r>
              <w:rPr>
                <w:rFonts w:hint="eastAsia"/>
              </w:rPr>
              <w:t>第一次创建，支持车牌结果推送</w:t>
            </w:r>
          </w:p>
        </w:tc>
      </w:tr>
      <w:tr w:rsidR="00FD633A">
        <w:trPr>
          <w:trHeight w:val="942"/>
        </w:trPr>
        <w:tc>
          <w:tcPr>
            <w:tcW w:w="1588" w:type="dxa"/>
            <w:vAlign w:val="center"/>
          </w:tcPr>
          <w:p w:rsidR="00FD633A" w:rsidRDefault="00083061">
            <w:pPr>
              <w:pStyle w:val="a3"/>
              <w:spacing w:line="360" w:lineRule="auto"/>
              <w:ind w:firstLine="0"/>
              <w:jc w:val="center"/>
            </w:pPr>
            <w:r>
              <w:rPr>
                <w:rFonts w:hint="eastAsia"/>
              </w:rPr>
              <w:t>V1.1</w:t>
            </w:r>
          </w:p>
        </w:tc>
        <w:tc>
          <w:tcPr>
            <w:tcW w:w="2411" w:type="dxa"/>
            <w:vAlign w:val="center"/>
          </w:tcPr>
          <w:p w:rsidR="00FD633A" w:rsidRDefault="00083061">
            <w:pPr>
              <w:pStyle w:val="a3"/>
              <w:spacing w:line="360" w:lineRule="auto"/>
              <w:ind w:firstLine="0"/>
              <w:jc w:val="center"/>
            </w:pPr>
            <w:r>
              <w:rPr>
                <w:rFonts w:hint="eastAsia"/>
              </w:rPr>
              <w:t>2018</w:t>
            </w:r>
            <w:r>
              <w:rPr>
                <w:rFonts w:hint="eastAsia"/>
              </w:rPr>
              <w:t>年</w:t>
            </w:r>
            <w:r>
              <w:rPr>
                <w:rFonts w:hint="eastAsia"/>
              </w:rPr>
              <w:t>8</w:t>
            </w:r>
            <w:r>
              <w:rPr>
                <w:rFonts w:hint="eastAsia"/>
              </w:rPr>
              <w:t>月</w:t>
            </w:r>
            <w:r>
              <w:rPr>
                <w:rFonts w:hint="eastAsia"/>
              </w:rPr>
              <w:t>30</w:t>
            </w:r>
            <w:r>
              <w:rPr>
                <w:rFonts w:hint="eastAsia"/>
              </w:rPr>
              <w:t>日</w:t>
            </w:r>
          </w:p>
        </w:tc>
        <w:tc>
          <w:tcPr>
            <w:tcW w:w="3900" w:type="dxa"/>
            <w:vAlign w:val="center"/>
          </w:tcPr>
          <w:p w:rsidR="00FD633A" w:rsidRDefault="00083061">
            <w:pPr>
              <w:pStyle w:val="a3"/>
              <w:spacing w:line="360" w:lineRule="auto"/>
              <w:ind w:firstLine="0"/>
              <w:jc w:val="center"/>
            </w:pPr>
            <w:r>
              <w:rPr>
                <w:rFonts w:hint="eastAsia"/>
              </w:rPr>
              <w:t>支持心跳消息，支持</w:t>
            </w:r>
            <w:r>
              <w:rPr>
                <w:rFonts w:hint="eastAsia"/>
              </w:rPr>
              <w:t>SSL</w:t>
            </w:r>
            <w:r>
              <w:rPr>
                <w:rFonts w:hint="eastAsia"/>
              </w:rPr>
              <w:t>通信</w:t>
            </w:r>
          </w:p>
        </w:tc>
      </w:tr>
      <w:tr w:rsidR="00FD633A">
        <w:trPr>
          <w:trHeight w:val="942"/>
        </w:trPr>
        <w:tc>
          <w:tcPr>
            <w:tcW w:w="1588" w:type="dxa"/>
            <w:vAlign w:val="center"/>
          </w:tcPr>
          <w:p w:rsidR="00FD633A" w:rsidRDefault="00083061">
            <w:pPr>
              <w:pStyle w:val="a3"/>
              <w:spacing w:line="360" w:lineRule="auto"/>
              <w:ind w:firstLine="0"/>
              <w:jc w:val="center"/>
            </w:pPr>
            <w:r>
              <w:rPr>
                <w:rFonts w:hint="eastAsia"/>
              </w:rPr>
              <w:t>V1.2</w:t>
            </w:r>
          </w:p>
        </w:tc>
        <w:tc>
          <w:tcPr>
            <w:tcW w:w="2411" w:type="dxa"/>
            <w:vAlign w:val="center"/>
          </w:tcPr>
          <w:p w:rsidR="00FD633A" w:rsidRDefault="00083061">
            <w:pPr>
              <w:pStyle w:val="a3"/>
              <w:spacing w:line="360" w:lineRule="auto"/>
              <w:ind w:firstLine="0"/>
              <w:jc w:val="center"/>
            </w:pPr>
            <w:r>
              <w:rPr>
                <w:rFonts w:hint="eastAsia"/>
              </w:rPr>
              <w:t>2018</w:t>
            </w:r>
            <w:r>
              <w:rPr>
                <w:rFonts w:hint="eastAsia"/>
              </w:rPr>
              <w:t>年</w:t>
            </w:r>
            <w:r>
              <w:rPr>
                <w:rFonts w:hint="eastAsia"/>
              </w:rPr>
              <w:t>11</w:t>
            </w:r>
            <w:r>
              <w:rPr>
                <w:rFonts w:hint="eastAsia"/>
              </w:rPr>
              <w:t>月</w:t>
            </w:r>
            <w:r>
              <w:rPr>
                <w:rFonts w:hint="eastAsia"/>
              </w:rPr>
              <w:t>30</w:t>
            </w:r>
            <w:r>
              <w:rPr>
                <w:rFonts w:hint="eastAsia"/>
              </w:rPr>
              <w:t>日</w:t>
            </w:r>
          </w:p>
        </w:tc>
        <w:tc>
          <w:tcPr>
            <w:tcW w:w="3900" w:type="dxa"/>
            <w:vAlign w:val="center"/>
          </w:tcPr>
          <w:p w:rsidR="00FD633A" w:rsidRDefault="00083061">
            <w:pPr>
              <w:pStyle w:val="a3"/>
              <w:spacing w:line="360" w:lineRule="auto"/>
              <w:ind w:firstLine="0"/>
              <w:jc w:val="center"/>
            </w:pPr>
            <w:r>
              <w:rPr>
                <w:rFonts w:hint="eastAsia"/>
              </w:rPr>
              <w:t>支持白名单下载，</w:t>
            </w:r>
            <w:r>
              <w:rPr>
                <w:rFonts w:hint="eastAsia"/>
              </w:rPr>
              <w:t>RS485</w:t>
            </w:r>
            <w:r>
              <w:rPr>
                <w:rFonts w:hint="eastAsia"/>
              </w:rPr>
              <w:t>数据上传</w:t>
            </w:r>
          </w:p>
        </w:tc>
      </w:tr>
      <w:tr w:rsidR="00FD633A">
        <w:trPr>
          <w:trHeight w:val="481"/>
        </w:trPr>
        <w:tc>
          <w:tcPr>
            <w:tcW w:w="1588" w:type="dxa"/>
            <w:vAlign w:val="center"/>
          </w:tcPr>
          <w:p w:rsidR="00FD633A" w:rsidRDefault="00083061">
            <w:pPr>
              <w:pStyle w:val="a3"/>
              <w:spacing w:line="360" w:lineRule="auto"/>
              <w:ind w:firstLine="0"/>
              <w:jc w:val="center"/>
            </w:pPr>
            <w:r>
              <w:rPr>
                <w:rFonts w:hint="eastAsia"/>
              </w:rPr>
              <w:t>V1.3</w:t>
            </w:r>
          </w:p>
        </w:tc>
        <w:tc>
          <w:tcPr>
            <w:tcW w:w="2411" w:type="dxa"/>
            <w:vAlign w:val="center"/>
          </w:tcPr>
          <w:p w:rsidR="00FD633A" w:rsidRDefault="00083061">
            <w:pPr>
              <w:pStyle w:val="a3"/>
              <w:spacing w:line="360" w:lineRule="auto"/>
              <w:ind w:firstLine="0"/>
              <w:jc w:val="center"/>
            </w:pPr>
            <w:r>
              <w:rPr>
                <w:rFonts w:hint="eastAsia"/>
              </w:rPr>
              <w:t>2021</w:t>
            </w:r>
            <w:r>
              <w:rPr>
                <w:rFonts w:hint="eastAsia"/>
              </w:rPr>
              <w:t>年</w:t>
            </w:r>
            <w:r>
              <w:rPr>
                <w:rFonts w:hint="eastAsia"/>
              </w:rPr>
              <w:t>03</w:t>
            </w:r>
            <w:r>
              <w:rPr>
                <w:rFonts w:hint="eastAsia"/>
              </w:rPr>
              <w:t>月</w:t>
            </w:r>
            <w:r>
              <w:rPr>
                <w:rFonts w:hint="eastAsia"/>
              </w:rPr>
              <w:t>18</w:t>
            </w:r>
            <w:r>
              <w:rPr>
                <w:rFonts w:hint="eastAsia"/>
              </w:rPr>
              <w:t>日</w:t>
            </w:r>
          </w:p>
        </w:tc>
        <w:tc>
          <w:tcPr>
            <w:tcW w:w="3900" w:type="dxa"/>
            <w:vAlign w:val="center"/>
          </w:tcPr>
          <w:p w:rsidR="00FD633A" w:rsidRDefault="00083061">
            <w:pPr>
              <w:pStyle w:val="a3"/>
              <w:tabs>
                <w:tab w:val="left" w:pos="467"/>
              </w:tabs>
              <w:spacing w:line="360" w:lineRule="auto"/>
              <w:ind w:firstLine="0"/>
              <w:jc w:val="center"/>
            </w:pPr>
            <w:r>
              <w:rPr>
                <w:rFonts w:hint="eastAsia"/>
              </w:rPr>
              <w:t>修改</w:t>
            </w:r>
            <w:r>
              <w:rPr>
                <w:rFonts w:hint="eastAsia"/>
              </w:rPr>
              <w:t>485</w:t>
            </w:r>
            <w:r>
              <w:rPr>
                <w:rFonts w:hint="eastAsia"/>
              </w:rPr>
              <w:t>透传命令说明</w:t>
            </w:r>
          </w:p>
        </w:tc>
      </w:tr>
      <w:tr w:rsidR="00FD633A">
        <w:trPr>
          <w:trHeight w:val="481"/>
        </w:trPr>
        <w:tc>
          <w:tcPr>
            <w:tcW w:w="1588" w:type="dxa"/>
            <w:vAlign w:val="center"/>
          </w:tcPr>
          <w:p w:rsidR="00FD633A" w:rsidRDefault="00083061">
            <w:pPr>
              <w:pStyle w:val="a3"/>
              <w:spacing w:line="360" w:lineRule="auto"/>
              <w:ind w:firstLine="0"/>
              <w:jc w:val="center"/>
            </w:pPr>
            <w:r>
              <w:rPr>
                <w:rFonts w:hint="eastAsia"/>
              </w:rPr>
              <w:t>V1.4</w:t>
            </w:r>
          </w:p>
        </w:tc>
        <w:tc>
          <w:tcPr>
            <w:tcW w:w="2411" w:type="dxa"/>
            <w:vAlign w:val="center"/>
          </w:tcPr>
          <w:p w:rsidR="00FD633A" w:rsidRDefault="00083061">
            <w:pPr>
              <w:pStyle w:val="a3"/>
              <w:spacing w:line="360" w:lineRule="auto"/>
              <w:ind w:firstLine="0"/>
              <w:jc w:val="center"/>
            </w:pPr>
            <w:r>
              <w:rPr>
                <w:rFonts w:hint="eastAsia"/>
              </w:rPr>
              <w:t>2021</w:t>
            </w:r>
            <w:r>
              <w:rPr>
                <w:rFonts w:hint="eastAsia"/>
              </w:rPr>
              <w:t>年</w:t>
            </w:r>
            <w:r>
              <w:rPr>
                <w:rFonts w:hint="eastAsia"/>
              </w:rPr>
              <w:t>04</w:t>
            </w:r>
            <w:r>
              <w:rPr>
                <w:rFonts w:hint="eastAsia"/>
              </w:rPr>
              <w:t>月</w:t>
            </w:r>
            <w:r>
              <w:rPr>
                <w:rFonts w:hint="eastAsia"/>
              </w:rPr>
              <w:t>20</w:t>
            </w:r>
            <w:r>
              <w:rPr>
                <w:rFonts w:hint="eastAsia"/>
              </w:rPr>
              <w:t>日</w:t>
            </w:r>
          </w:p>
        </w:tc>
        <w:tc>
          <w:tcPr>
            <w:tcW w:w="3900" w:type="dxa"/>
            <w:vAlign w:val="center"/>
          </w:tcPr>
          <w:p w:rsidR="00FD633A" w:rsidRDefault="00083061">
            <w:pPr>
              <w:pStyle w:val="a3"/>
              <w:tabs>
                <w:tab w:val="left" w:pos="467"/>
              </w:tabs>
              <w:spacing w:line="360" w:lineRule="auto"/>
              <w:ind w:firstLine="0"/>
              <w:jc w:val="center"/>
            </w:pPr>
            <w:r>
              <w:rPr>
                <w:rFonts w:hint="eastAsia"/>
              </w:rPr>
              <w:t>扩展</w:t>
            </w:r>
            <w:r>
              <w:rPr>
                <w:rFonts w:hint="eastAsia"/>
              </w:rPr>
              <w:t>LED</w:t>
            </w:r>
            <w:r>
              <w:rPr>
                <w:rFonts w:hint="eastAsia"/>
              </w:rPr>
              <w:t>相关支持</w:t>
            </w:r>
          </w:p>
        </w:tc>
      </w:tr>
      <w:tr w:rsidR="00FD633A">
        <w:trPr>
          <w:trHeight w:val="1403"/>
        </w:trPr>
        <w:tc>
          <w:tcPr>
            <w:tcW w:w="1588" w:type="dxa"/>
            <w:vAlign w:val="center"/>
          </w:tcPr>
          <w:p w:rsidR="00FD633A" w:rsidRDefault="00083061">
            <w:pPr>
              <w:pStyle w:val="a3"/>
              <w:spacing w:line="360" w:lineRule="auto"/>
              <w:ind w:firstLine="0"/>
              <w:jc w:val="center"/>
            </w:pPr>
            <w:r>
              <w:rPr>
                <w:rFonts w:hint="eastAsia"/>
              </w:rPr>
              <w:t>V1.4</w:t>
            </w:r>
          </w:p>
        </w:tc>
        <w:tc>
          <w:tcPr>
            <w:tcW w:w="2411" w:type="dxa"/>
            <w:vAlign w:val="center"/>
          </w:tcPr>
          <w:p w:rsidR="00FD633A" w:rsidRDefault="00083061">
            <w:pPr>
              <w:pStyle w:val="a3"/>
              <w:spacing w:line="360" w:lineRule="auto"/>
              <w:ind w:firstLine="0"/>
              <w:jc w:val="center"/>
            </w:pPr>
            <w:r>
              <w:rPr>
                <w:rFonts w:hint="eastAsia"/>
              </w:rPr>
              <w:t>2021</w:t>
            </w:r>
            <w:r>
              <w:rPr>
                <w:rFonts w:hint="eastAsia"/>
              </w:rPr>
              <w:t>年</w:t>
            </w:r>
            <w:r>
              <w:rPr>
                <w:rFonts w:hint="eastAsia"/>
              </w:rPr>
              <w:t>06</w:t>
            </w:r>
            <w:r>
              <w:rPr>
                <w:rFonts w:hint="eastAsia"/>
              </w:rPr>
              <w:t>月</w:t>
            </w:r>
            <w:r>
              <w:rPr>
                <w:rFonts w:hint="eastAsia"/>
              </w:rPr>
              <w:t>05</w:t>
            </w:r>
            <w:r>
              <w:rPr>
                <w:rFonts w:hint="eastAsia"/>
              </w:rPr>
              <w:t>日</w:t>
            </w:r>
          </w:p>
        </w:tc>
        <w:tc>
          <w:tcPr>
            <w:tcW w:w="3900" w:type="dxa"/>
            <w:vAlign w:val="center"/>
          </w:tcPr>
          <w:p w:rsidR="00FD633A" w:rsidRDefault="00083061">
            <w:pPr>
              <w:pStyle w:val="a3"/>
              <w:tabs>
                <w:tab w:val="left" w:pos="467"/>
              </w:tabs>
              <w:spacing w:line="360" w:lineRule="auto"/>
              <w:ind w:firstLine="0"/>
              <w:jc w:val="center"/>
            </w:pPr>
            <w:r>
              <w:rPr>
                <w:rFonts w:hint="eastAsia"/>
              </w:rPr>
              <w:t>针对对接可能出问题地方进行详细说明与标红</w:t>
            </w:r>
          </w:p>
        </w:tc>
      </w:tr>
      <w:tr w:rsidR="00FD633A">
        <w:trPr>
          <w:trHeight w:val="501"/>
        </w:trPr>
        <w:tc>
          <w:tcPr>
            <w:tcW w:w="1588" w:type="dxa"/>
            <w:vAlign w:val="center"/>
          </w:tcPr>
          <w:p w:rsidR="00FD633A" w:rsidRDefault="00083061">
            <w:pPr>
              <w:pStyle w:val="a3"/>
              <w:spacing w:line="360" w:lineRule="auto"/>
              <w:ind w:firstLine="0"/>
              <w:jc w:val="center"/>
            </w:pPr>
            <w:r>
              <w:rPr>
                <w:rFonts w:hint="eastAsia"/>
              </w:rPr>
              <w:t>V1.5</w:t>
            </w:r>
          </w:p>
        </w:tc>
        <w:tc>
          <w:tcPr>
            <w:tcW w:w="2411" w:type="dxa"/>
            <w:vAlign w:val="center"/>
          </w:tcPr>
          <w:p w:rsidR="00FD633A" w:rsidRDefault="00083061">
            <w:pPr>
              <w:pStyle w:val="a3"/>
              <w:spacing w:line="360" w:lineRule="auto"/>
              <w:ind w:firstLine="0"/>
              <w:jc w:val="center"/>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p>
        </w:tc>
        <w:tc>
          <w:tcPr>
            <w:tcW w:w="3900" w:type="dxa"/>
            <w:vAlign w:val="center"/>
          </w:tcPr>
          <w:p w:rsidR="00FD633A" w:rsidRDefault="00083061">
            <w:pPr>
              <w:pStyle w:val="a3"/>
              <w:tabs>
                <w:tab w:val="left" w:pos="467"/>
              </w:tabs>
              <w:spacing w:line="360" w:lineRule="auto"/>
              <w:ind w:firstLine="0"/>
              <w:jc w:val="center"/>
            </w:pPr>
            <w:r>
              <w:rPr>
                <w:rFonts w:hint="eastAsia"/>
              </w:rPr>
              <w:t>去掉数据类型定义，改为在具体传的值中解释具体意义。修改参数详情表，新增取值范围、是否必填项。在描述中详细描述传哪些值有哪些效果。新增常见问题模块</w:t>
            </w:r>
          </w:p>
        </w:tc>
      </w:tr>
      <w:tr w:rsidR="00C07A72" w:rsidTr="00C07A72">
        <w:trPr>
          <w:trHeight w:val="2004"/>
        </w:trPr>
        <w:tc>
          <w:tcPr>
            <w:tcW w:w="1588" w:type="dxa"/>
            <w:vAlign w:val="center"/>
          </w:tcPr>
          <w:p w:rsidR="00C07A72" w:rsidRDefault="00C07A72" w:rsidP="00C07A72">
            <w:pPr>
              <w:pStyle w:val="a3"/>
              <w:spacing w:line="360" w:lineRule="auto"/>
              <w:ind w:firstLine="0"/>
              <w:jc w:val="center"/>
            </w:pPr>
            <w:r>
              <w:rPr>
                <w:rFonts w:hint="eastAsia"/>
              </w:rPr>
              <w:t>V1.6</w:t>
            </w:r>
          </w:p>
        </w:tc>
        <w:tc>
          <w:tcPr>
            <w:tcW w:w="2411" w:type="dxa"/>
            <w:vAlign w:val="center"/>
          </w:tcPr>
          <w:p w:rsidR="00C07A72" w:rsidRDefault="00C07A72" w:rsidP="00C07A72">
            <w:pPr>
              <w:pStyle w:val="a3"/>
              <w:spacing w:line="360" w:lineRule="auto"/>
              <w:ind w:firstLine="0"/>
              <w:jc w:val="center"/>
            </w:pPr>
            <w:r>
              <w:rPr>
                <w:rFonts w:hint="eastAsia"/>
              </w:rPr>
              <w:t>2023</w:t>
            </w:r>
            <w:r>
              <w:rPr>
                <w:rFonts w:hint="eastAsia"/>
              </w:rPr>
              <w:t>年</w:t>
            </w:r>
            <w:r>
              <w:rPr>
                <w:rFonts w:hint="eastAsia"/>
              </w:rPr>
              <w:t>6</w:t>
            </w:r>
            <w:r>
              <w:rPr>
                <w:rFonts w:hint="eastAsia"/>
              </w:rPr>
              <w:t>月</w:t>
            </w:r>
            <w:r>
              <w:rPr>
                <w:rFonts w:hint="eastAsia"/>
              </w:rPr>
              <w:t>16</w:t>
            </w:r>
            <w:r>
              <w:rPr>
                <w:rFonts w:hint="eastAsia"/>
              </w:rPr>
              <w:t>日</w:t>
            </w:r>
          </w:p>
        </w:tc>
        <w:tc>
          <w:tcPr>
            <w:tcW w:w="3900" w:type="dxa"/>
            <w:vAlign w:val="center"/>
          </w:tcPr>
          <w:p w:rsidR="00C07A72" w:rsidRDefault="00C07A72">
            <w:pPr>
              <w:pStyle w:val="a3"/>
              <w:tabs>
                <w:tab w:val="left" w:pos="467"/>
              </w:tabs>
              <w:spacing w:line="360" w:lineRule="auto"/>
              <w:ind w:firstLine="0"/>
              <w:jc w:val="center"/>
            </w:pPr>
            <w:r>
              <w:rPr>
                <w:rFonts w:hint="eastAsia"/>
              </w:rPr>
              <w:t>增加</w:t>
            </w:r>
            <w:r>
              <w:rPr>
                <w:rFonts w:hint="eastAsia"/>
              </w:rPr>
              <w:t>LCD</w:t>
            </w:r>
            <w:r>
              <w:rPr>
                <w:rFonts w:hint="eastAsia"/>
              </w:rPr>
              <w:t>控制接口</w:t>
            </w:r>
          </w:p>
        </w:tc>
      </w:tr>
    </w:tbl>
    <w:p w:rsidR="00FD633A" w:rsidRDefault="00FD633A">
      <w:pPr>
        <w:rPr>
          <w:rFonts w:ascii="黑体" w:eastAsia="黑体" w:hAnsi="黑体" w:cs="黑体"/>
          <w:szCs w:val="36"/>
        </w:rPr>
      </w:pPr>
    </w:p>
    <w:p w:rsidR="00FD633A" w:rsidRDefault="00083061">
      <w:pPr>
        <w:rPr>
          <w:rFonts w:ascii="黑体" w:eastAsia="黑体" w:hAnsi="黑体" w:cs="黑体"/>
          <w:szCs w:val="36"/>
        </w:rPr>
      </w:pPr>
      <w:r>
        <w:rPr>
          <w:rFonts w:ascii="黑体" w:eastAsia="黑体" w:hAnsi="黑体" w:cs="黑体"/>
          <w:szCs w:val="36"/>
        </w:rPr>
        <w:br w:type="page"/>
      </w:r>
    </w:p>
    <w:p w:rsidR="00FD633A" w:rsidRDefault="00083061">
      <w:pPr>
        <w:pStyle w:val="1"/>
        <w:numPr>
          <w:ilvl w:val="0"/>
          <w:numId w:val="1"/>
        </w:numPr>
      </w:pPr>
      <w:bookmarkStart w:id="0" w:name="_Toc155194263"/>
      <w:r>
        <w:rPr>
          <w:rFonts w:hint="eastAsia"/>
        </w:rPr>
        <w:lastRenderedPageBreak/>
        <w:t>协议概述</w:t>
      </w:r>
      <w:bookmarkEnd w:id="0"/>
    </w:p>
    <w:p w:rsidR="00FD633A" w:rsidRDefault="00083061">
      <w:pPr>
        <w:numPr>
          <w:ilvl w:val="0"/>
          <w:numId w:val="2"/>
        </w:numPr>
      </w:pPr>
      <w:r>
        <w:rPr>
          <w:rFonts w:hint="eastAsia"/>
        </w:rPr>
        <w:t>http</w:t>
      </w:r>
      <w:r>
        <w:rPr>
          <w:rFonts w:hint="eastAsia"/>
        </w:rPr>
        <w:t>服务中相机端作为客户端使用，因此需要对接用户建立一个</w:t>
      </w:r>
      <w:r>
        <w:rPr>
          <w:rFonts w:hint="eastAsia"/>
        </w:rPr>
        <w:t>HTTP</w:t>
      </w:r>
      <w:r>
        <w:rPr>
          <w:rFonts w:hint="eastAsia"/>
        </w:rPr>
        <w:t>服务器。并把地址等相关配置通过客户端设置给相机。</w:t>
      </w:r>
    </w:p>
    <w:p w:rsidR="00FD633A" w:rsidRDefault="00083061">
      <w:pPr>
        <w:numPr>
          <w:ilvl w:val="0"/>
          <w:numId w:val="2"/>
        </w:numPr>
      </w:pPr>
      <w:r>
        <w:rPr>
          <w:rFonts w:hint="eastAsia"/>
        </w:rPr>
        <w:t>相机与服务器连接为短连接，交互过程为：相机发送消息给服务器，服务器收到消息后应答消息。超过超时时间后相机会断掉连接。</w:t>
      </w:r>
    </w:p>
    <w:p w:rsidR="00FD633A" w:rsidRDefault="00083061">
      <w:pPr>
        <w:numPr>
          <w:ilvl w:val="0"/>
          <w:numId w:val="2"/>
        </w:numPr>
      </w:pPr>
      <w:r>
        <w:rPr>
          <w:rFonts w:hint="eastAsia"/>
        </w:rPr>
        <w:t>当相机连接上服务器后，根据用户配置在识别到车牌、接收到</w:t>
      </w:r>
      <w:r>
        <w:rPr>
          <w:rFonts w:hint="eastAsia"/>
        </w:rPr>
        <w:t>485</w:t>
      </w:r>
      <w:r>
        <w:rPr>
          <w:rFonts w:hint="eastAsia"/>
        </w:rPr>
        <w:t>等消息时会主动上传消息到服务器。交互数据采用</w:t>
      </w:r>
      <w:r>
        <w:rPr>
          <w:rFonts w:hint="eastAsia"/>
        </w:rPr>
        <w:t>JSON</w:t>
      </w:r>
      <w:r>
        <w:rPr>
          <w:rFonts w:hint="eastAsia"/>
        </w:rPr>
        <w:t>格式数据，区分大小写与中英文字符。</w:t>
      </w:r>
    </w:p>
    <w:p w:rsidR="00FD633A" w:rsidRDefault="00083061">
      <w:r>
        <w:rPr>
          <w:rFonts w:hint="eastAsia"/>
        </w:rPr>
        <w:t xml:space="preserve">                     </w:t>
      </w:r>
      <w:r>
        <w:rPr>
          <w:noProof/>
        </w:rPr>
        <w:drawing>
          <wp:inline distT="0" distB="0" distL="0" distR="0">
            <wp:extent cx="2809240" cy="33997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809524" cy="3400000"/>
                    </a:xfrm>
                    <a:prstGeom prst="rect">
                      <a:avLst/>
                    </a:prstGeom>
                  </pic:spPr>
                </pic:pic>
              </a:graphicData>
            </a:graphic>
          </wp:inline>
        </w:drawing>
      </w:r>
    </w:p>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FD633A"/>
    <w:p w:rsidR="00FD633A" w:rsidRDefault="00083061">
      <w:pPr>
        <w:pStyle w:val="1"/>
        <w:numPr>
          <w:ilvl w:val="0"/>
          <w:numId w:val="1"/>
        </w:numPr>
      </w:pPr>
      <w:bookmarkStart w:id="1" w:name="_Toc155194264"/>
      <w:r>
        <w:rPr>
          <w:rFonts w:hint="eastAsia"/>
        </w:rPr>
        <w:lastRenderedPageBreak/>
        <w:t>配置说明</w:t>
      </w:r>
      <w:bookmarkEnd w:id="1"/>
    </w:p>
    <w:p w:rsidR="00FD633A" w:rsidRDefault="00083061">
      <w:r>
        <w:rPr>
          <w:rFonts w:hint="eastAsia"/>
        </w:rPr>
        <w:t>不同版本软件客户端略有不同。进入方式为在客户端的实时视频中选中专家模式</w:t>
      </w:r>
    </w:p>
    <w:p w:rsidR="00FD633A" w:rsidRDefault="00083061">
      <w:r>
        <w:rPr>
          <w:noProof/>
        </w:rPr>
        <w:drawing>
          <wp:inline distT="0" distB="0" distL="114300" distR="114300">
            <wp:extent cx="5266690" cy="3950335"/>
            <wp:effectExtent l="0" t="0" r="1016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6690" cy="3950335"/>
                    </a:xfrm>
                    <a:prstGeom prst="rect">
                      <a:avLst/>
                    </a:prstGeom>
                    <a:noFill/>
                    <a:ln>
                      <a:noFill/>
                    </a:ln>
                  </pic:spPr>
                </pic:pic>
              </a:graphicData>
            </a:graphic>
          </wp:inline>
        </w:drawing>
      </w:r>
    </w:p>
    <w:p w:rsidR="00FD633A" w:rsidRDefault="00083061">
      <w:r>
        <w:rPr>
          <w:rFonts w:hint="eastAsia"/>
        </w:rPr>
        <w:t>然后进入网络配置——</w:t>
      </w:r>
      <w:r>
        <w:rPr>
          <w:rFonts w:hint="eastAsia"/>
        </w:rPr>
        <w:t>&gt;HTTP</w:t>
      </w:r>
      <w:r>
        <w:rPr>
          <w:rFonts w:hint="eastAsia"/>
        </w:rPr>
        <w:t>通信配置</w:t>
      </w:r>
    </w:p>
    <w:p w:rsidR="00FD633A" w:rsidRDefault="00083061">
      <w:r>
        <w:rPr>
          <w:noProof/>
        </w:rPr>
        <w:lastRenderedPageBreak/>
        <w:drawing>
          <wp:inline distT="0" distB="0" distL="114300" distR="114300">
            <wp:extent cx="4940935" cy="3705860"/>
            <wp:effectExtent l="0" t="0" r="1206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940935" cy="3705860"/>
                    </a:xfrm>
                    <a:prstGeom prst="rect">
                      <a:avLst/>
                    </a:prstGeom>
                    <a:noFill/>
                    <a:ln>
                      <a:noFill/>
                    </a:ln>
                  </pic:spPr>
                </pic:pic>
              </a:graphicData>
            </a:graphic>
          </wp:inline>
        </w:drawing>
      </w:r>
    </w:p>
    <w:p w:rsidR="00FD633A" w:rsidRDefault="00083061">
      <w:r>
        <w:rPr>
          <w:rFonts w:hint="eastAsia"/>
        </w:rPr>
        <w:t>配置项说明如下：</w:t>
      </w:r>
    </w:p>
    <w:tbl>
      <w:tblPr>
        <w:tblStyle w:val="a9"/>
        <w:tblW w:w="8338" w:type="dxa"/>
        <w:tblLook w:val="04A0" w:firstRow="1" w:lastRow="0" w:firstColumn="1" w:lastColumn="0" w:noHBand="0" w:noVBand="1"/>
      </w:tblPr>
      <w:tblGrid>
        <w:gridCol w:w="2016"/>
        <w:gridCol w:w="1179"/>
        <w:gridCol w:w="1200"/>
        <w:gridCol w:w="3943"/>
      </w:tblGrid>
      <w:tr w:rsidR="00FD633A">
        <w:trPr>
          <w:trHeight w:val="337"/>
        </w:trPr>
        <w:tc>
          <w:tcPr>
            <w:tcW w:w="2016" w:type="dxa"/>
            <w:shd w:val="clear" w:color="auto" w:fill="C45911" w:themeFill="accent2" w:themeFillShade="BF"/>
          </w:tcPr>
          <w:p w:rsidR="00FD633A" w:rsidRDefault="00083061">
            <w:pPr>
              <w:jc w:val="center"/>
            </w:pPr>
            <w:r>
              <w:rPr>
                <w:rFonts w:hint="eastAsia"/>
              </w:rPr>
              <w:t>名称</w:t>
            </w:r>
          </w:p>
        </w:tc>
        <w:tc>
          <w:tcPr>
            <w:tcW w:w="1179" w:type="dxa"/>
            <w:shd w:val="clear" w:color="auto" w:fill="C45911" w:themeFill="accent2" w:themeFillShade="BF"/>
          </w:tcPr>
          <w:p w:rsidR="00FD633A" w:rsidRDefault="00083061">
            <w:pPr>
              <w:jc w:val="center"/>
            </w:pPr>
            <w:r>
              <w:rPr>
                <w:rFonts w:hint="eastAsia"/>
              </w:rPr>
              <w:t>是否必填</w:t>
            </w:r>
          </w:p>
        </w:tc>
        <w:tc>
          <w:tcPr>
            <w:tcW w:w="1200" w:type="dxa"/>
            <w:shd w:val="clear" w:color="auto" w:fill="C45911" w:themeFill="accent2" w:themeFillShade="BF"/>
          </w:tcPr>
          <w:p w:rsidR="00FD633A" w:rsidRDefault="00083061">
            <w:pPr>
              <w:jc w:val="center"/>
            </w:pPr>
            <w:r>
              <w:rPr>
                <w:rFonts w:hint="eastAsia"/>
              </w:rPr>
              <w:t>取值范围</w:t>
            </w:r>
          </w:p>
        </w:tc>
        <w:tc>
          <w:tcPr>
            <w:tcW w:w="3943" w:type="dxa"/>
            <w:shd w:val="clear" w:color="auto" w:fill="C45911" w:themeFill="accent2" w:themeFillShade="BF"/>
          </w:tcPr>
          <w:p w:rsidR="00FD633A" w:rsidRDefault="00083061">
            <w:pPr>
              <w:jc w:val="center"/>
            </w:pPr>
            <w:r>
              <w:rPr>
                <w:rFonts w:hint="eastAsia"/>
              </w:rPr>
              <w:t>说明</w:t>
            </w:r>
          </w:p>
        </w:tc>
      </w:tr>
      <w:tr w:rsidR="00FD633A">
        <w:trPr>
          <w:trHeight w:val="648"/>
        </w:trPr>
        <w:tc>
          <w:tcPr>
            <w:tcW w:w="2016" w:type="dxa"/>
          </w:tcPr>
          <w:p w:rsidR="00FD633A" w:rsidRDefault="00083061">
            <w:pPr>
              <w:jc w:val="center"/>
            </w:pPr>
            <w:r>
              <w:rPr>
                <w:rFonts w:hint="eastAsia"/>
              </w:rPr>
              <w:t>是否启用</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HTTP</w:t>
            </w:r>
            <w:r>
              <w:rPr>
                <w:rFonts w:hint="eastAsia"/>
              </w:rPr>
              <w:t>功能总开关、勾选即启用，不勾则不启用</w:t>
            </w:r>
          </w:p>
        </w:tc>
      </w:tr>
      <w:tr w:rsidR="00FD633A">
        <w:trPr>
          <w:trHeight w:val="648"/>
        </w:trPr>
        <w:tc>
          <w:tcPr>
            <w:tcW w:w="2016" w:type="dxa"/>
          </w:tcPr>
          <w:p w:rsidR="00FD633A" w:rsidRDefault="00083061">
            <w:pPr>
              <w:jc w:val="center"/>
            </w:pPr>
            <w:r>
              <w:rPr>
                <w:rFonts w:hint="eastAsia"/>
              </w:rPr>
              <w:t>服务器地址</w:t>
            </w:r>
          </w:p>
        </w:tc>
        <w:tc>
          <w:tcPr>
            <w:tcW w:w="1179" w:type="dxa"/>
          </w:tcPr>
          <w:p w:rsidR="00FD633A" w:rsidRDefault="00083061">
            <w:pPr>
              <w:jc w:val="center"/>
            </w:pPr>
            <w:r>
              <w:rPr>
                <w:rFonts w:hint="eastAsia"/>
              </w:rPr>
              <w:t>是</w:t>
            </w:r>
          </w:p>
        </w:tc>
        <w:tc>
          <w:tcPr>
            <w:tcW w:w="1200" w:type="dxa"/>
          </w:tcPr>
          <w:p w:rsidR="00FD633A" w:rsidRDefault="00083061">
            <w:pPr>
              <w:jc w:val="center"/>
            </w:pPr>
            <w:r>
              <w:rPr>
                <w:rFonts w:hint="eastAsia"/>
              </w:rPr>
              <w:t>ip</w:t>
            </w:r>
            <w:r>
              <w:rPr>
                <w:rFonts w:hint="eastAsia"/>
              </w:rPr>
              <w:t>或域名</w:t>
            </w:r>
          </w:p>
        </w:tc>
        <w:tc>
          <w:tcPr>
            <w:tcW w:w="3943" w:type="dxa"/>
          </w:tcPr>
          <w:p w:rsidR="00FD633A" w:rsidRDefault="00083061">
            <w:pPr>
              <w:jc w:val="center"/>
            </w:pPr>
            <w:r>
              <w:rPr>
                <w:rFonts w:hint="eastAsia"/>
              </w:rPr>
              <w:t>可填</w:t>
            </w:r>
            <w:r>
              <w:rPr>
                <w:rFonts w:hint="eastAsia"/>
              </w:rPr>
              <w:t>ip</w:t>
            </w:r>
            <w:r>
              <w:rPr>
                <w:rFonts w:hint="eastAsia"/>
              </w:rPr>
              <w:t>或域名，此处填</w:t>
            </w:r>
            <w:r>
              <w:rPr>
                <w:rFonts w:hint="eastAsia"/>
              </w:rPr>
              <w:t>HTTP</w:t>
            </w:r>
            <w:r>
              <w:rPr>
                <w:rFonts w:hint="eastAsia"/>
              </w:rPr>
              <w:t>服务器的</w:t>
            </w:r>
            <w:r>
              <w:rPr>
                <w:rFonts w:hint="eastAsia"/>
              </w:rPr>
              <w:t>ip</w:t>
            </w:r>
            <w:r>
              <w:rPr>
                <w:rFonts w:hint="eastAsia"/>
              </w:rPr>
              <w:t>或域名（不需要填端口）</w:t>
            </w:r>
          </w:p>
        </w:tc>
      </w:tr>
      <w:tr w:rsidR="00FD633A">
        <w:trPr>
          <w:trHeight w:val="648"/>
        </w:trPr>
        <w:tc>
          <w:tcPr>
            <w:tcW w:w="2016" w:type="dxa"/>
          </w:tcPr>
          <w:p w:rsidR="00FD633A" w:rsidRDefault="00083061">
            <w:pPr>
              <w:jc w:val="center"/>
            </w:pPr>
            <w:r>
              <w:rPr>
                <w:rFonts w:hint="eastAsia"/>
              </w:rPr>
              <w:t>服务器备用地址</w:t>
            </w:r>
          </w:p>
        </w:tc>
        <w:tc>
          <w:tcPr>
            <w:tcW w:w="1179" w:type="dxa"/>
          </w:tcPr>
          <w:p w:rsidR="00FD633A" w:rsidRDefault="00083061">
            <w:pPr>
              <w:jc w:val="center"/>
            </w:pPr>
            <w:r>
              <w:rPr>
                <w:rFonts w:hint="eastAsia"/>
              </w:rPr>
              <w:t>否</w:t>
            </w:r>
          </w:p>
        </w:tc>
        <w:tc>
          <w:tcPr>
            <w:tcW w:w="1200" w:type="dxa"/>
          </w:tcPr>
          <w:p w:rsidR="00FD633A" w:rsidRDefault="00083061">
            <w:pPr>
              <w:jc w:val="center"/>
            </w:pPr>
            <w:r>
              <w:rPr>
                <w:rFonts w:hint="eastAsia"/>
              </w:rPr>
              <w:t>ip</w:t>
            </w:r>
            <w:r>
              <w:rPr>
                <w:rFonts w:hint="eastAsia"/>
              </w:rPr>
              <w:t>或域名</w:t>
            </w:r>
          </w:p>
        </w:tc>
        <w:tc>
          <w:tcPr>
            <w:tcW w:w="3943" w:type="dxa"/>
          </w:tcPr>
          <w:p w:rsidR="00FD633A" w:rsidRDefault="00083061">
            <w:pPr>
              <w:jc w:val="center"/>
            </w:pPr>
            <w:r>
              <w:rPr>
                <w:rFonts w:hint="eastAsia"/>
              </w:rPr>
              <w:t>如果填了该项的话在主服务器连接不上时会自动连接到备用服务器上</w:t>
            </w:r>
          </w:p>
        </w:tc>
      </w:tr>
      <w:tr w:rsidR="00FD633A">
        <w:trPr>
          <w:trHeight w:val="346"/>
        </w:trPr>
        <w:tc>
          <w:tcPr>
            <w:tcW w:w="2016" w:type="dxa"/>
          </w:tcPr>
          <w:p w:rsidR="00FD633A" w:rsidRDefault="00083061">
            <w:pPr>
              <w:jc w:val="center"/>
            </w:pPr>
            <w:r>
              <w:rPr>
                <w:rFonts w:hint="eastAsia"/>
              </w:rPr>
              <w:t>端口</w:t>
            </w:r>
          </w:p>
        </w:tc>
        <w:tc>
          <w:tcPr>
            <w:tcW w:w="1179" w:type="dxa"/>
          </w:tcPr>
          <w:p w:rsidR="00FD633A" w:rsidRDefault="00083061">
            <w:pPr>
              <w:jc w:val="center"/>
            </w:pPr>
            <w:r>
              <w:rPr>
                <w:rFonts w:hint="eastAsia"/>
              </w:rPr>
              <w:t>是</w:t>
            </w:r>
          </w:p>
        </w:tc>
        <w:tc>
          <w:tcPr>
            <w:tcW w:w="1200" w:type="dxa"/>
          </w:tcPr>
          <w:p w:rsidR="00FD633A" w:rsidRDefault="00083061">
            <w:pPr>
              <w:jc w:val="center"/>
            </w:pPr>
            <w:r>
              <w:rPr>
                <w:rFonts w:hint="eastAsia"/>
              </w:rPr>
              <w:t>[1,65535]</w:t>
            </w:r>
          </w:p>
        </w:tc>
        <w:tc>
          <w:tcPr>
            <w:tcW w:w="3943" w:type="dxa"/>
          </w:tcPr>
          <w:p w:rsidR="00FD633A" w:rsidRDefault="00083061">
            <w:pPr>
              <w:jc w:val="center"/>
            </w:pPr>
            <w:r>
              <w:rPr>
                <w:rFonts w:hint="eastAsia"/>
              </w:rPr>
              <w:t>HTTP</w:t>
            </w:r>
            <w:r>
              <w:rPr>
                <w:rFonts w:hint="eastAsia"/>
              </w:rPr>
              <w:t>服务器的端口</w:t>
            </w:r>
          </w:p>
        </w:tc>
      </w:tr>
      <w:tr w:rsidR="00FD633A">
        <w:trPr>
          <w:trHeight w:val="941"/>
        </w:trPr>
        <w:tc>
          <w:tcPr>
            <w:tcW w:w="2016" w:type="dxa"/>
          </w:tcPr>
          <w:p w:rsidR="00FD633A" w:rsidRDefault="00083061">
            <w:pPr>
              <w:jc w:val="center"/>
            </w:pPr>
            <w:r>
              <w:rPr>
                <w:rFonts w:hint="eastAsia"/>
              </w:rPr>
              <w:t>超时时间</w:t>
            </w:r>
          </w:p>
        </w:tc>
        <w:tc>
          <w:tcPr>
            <w:tcW w:w="1179" w:type="dxa"/>
          </w:tcPr>
          <w:p w:rsidR="00FD633A" w:rsidRDefault="00083061">
            <w:pPr>
              <w:jc w:val="center"/>
            </w:pPr>
            <w:r>
              <w:rPr>
                <w:rFonts w:hint="eastAsia"/>
              </w:rPr>
              <w:t>是</w:t>
            </w:r>
          </w:p>
        </w:tc>
        <w:tc>
          <w:tcPr>
            <w:tcW w:w="1200" w:type="dxa"/>
          </w:tcPr>
          <w:p w:rsidR="00FD633A" w:rsidRDefault="00083061">
            <w:pPr>
              <w:jc w:val="center"/>
            </w:pPr>
            <w:r>
              <w:rPr>
                <w:rFonts w:hint="eastAsia"/>
              </w:rPr>
              <w:t>[1,65535]</w:t>
            </w:r>
          </w:p>
        </w:tc>
        <w:tc>
          <w:tcPr>
            <w:tcW w:w="3943" w:type="dxa"/>
          </w:tcPr>
          <w:p w:rsidR="00FD633A" w:rsidRDefault="00083061">
            <w:pPr>
              <w:jc w:val="center"/>
            </w:pPr>
            <w:r>
              <w:rPr>
                <w:rFonts w:hint="eastAsia"/>
              </w:rPr>
              <w:t>一次</w:t>
            </w:r>
            <w:r>
              <w:rPr>
                <w:rFonts w:hint="eastAsia"/>
              </w:rPr>
              <w:t>HTTP (</w:t>
            </w:r>
            <w:r>
              <w:rPr>
                <w:rFonts w:hint="eastAsia"/>
              </w:rPr>
              <w:t>请求</w:t>
            </w:r>
            <w:r>
              <w:rPr>
                <w:rFonts w:hint="eastAsia"/>
              </w:rPr>
              <w:t>,</w:t>
            </w:r>
            <w:r>
              <w:rPr>
                <w:rFonts w:hint="eastAsia"/>
              </w:rPr>
              <w:t>应答</w:t>
            </w:r>
            <w:r>
              <w:rPr>
                <w:rFonts w:hint="eastAsia"/>
              </w:rPr>
              <w:t xml:space="preserve">) </w:t>
            </w:r>
            <w:r>
              <w:rPr>
                <w:rFonts w:hint="eastAsia"/>
              </w:rPr>
              <w:t>数据交互的超时时间</w:t>
            </w:r>
            <w:r>
              <w:rPr>
                <w:rFonts w:hint="eastAsia"/>
              </w:rPr>
              <w:t>,</w:t>
            </w:r>
            <w:r>
              <w:rPr>
                <w:rFonts w:hint="eastAsia"/>
              </w:rPr>
              <w:t>当超过该时间</w:t>
            </w:r>
            <w:r>
              <w:rPr>
                <w:rFonts w:hint="eastAsia"/>
              </w:rPr>
              <w:t>,</w:t>
            </w:r>
            <w:r>
              <w:rPr>
                <w:rFonts w:hint="eastAsia"/>
              </w:rPr>
              <w:t>相机端会关闭该次连接</w:t>
            </w:r>
            <w:r>
              <w:rPr>
                <w:rFonts w:hint="eastAsia"/>
              </w:rPr>
              <w:t>socket</w:t>
            </w:r>
          </w:p>
        </w:tc>
      </w:tr>
      <w:tr w:rsidR="00FD633A">
        <w:trPr>
          <w:trHeight w:val="366"/>
        </w:trPr>
        <w:tc>
          <w:tcPr>
            <w:tcW w:w="2016" w:type="dxa"/>
          </w:tcPr>
          <w:p w:rsidR="00FD633A" w:rsidRDefault="00083061">
            <w:pPr>
              <w:jc w:val="center"/>
            </w:pPr>
            <w:r>
              <w:rPr>
                <w:rFonts w:hint="eastAsia"/>
              </w:rPr>
              <w:t>推送车牌识别结果</w:t>
            </w:r>
          </w:p>
        </w:tc>
        <w:tc>
          <w:tcPr>
            <w:tcW w:w="1179" w:type="dxa"/>
          </w:tcPr>
          <w:p w:rsidR="00FD633A" w:rsidRDefault="00083061">
            <w:pPr>
              <w:jc w:val="center"/>
            </w:pPr>
            <w:r>
              <w:rPr>
                <w:rFonts w:hint="eastAsia"/>
              </w:rPr>
              <w:t>否</w:t>
            </w:r>
          </w:p>
        </w:tc>
        <w:tc>
          <w:tcPr>
            <w:tcW w:w="1200" w:type="dxa"/>
          </w:tcPr>
          <w:p w:rsidR="00FD633A" w:rsidRDefault="00083061">
            <w:pPr>
              <w:jc w:val="center"/>
            </w:pPr>
            <w:r>
              <w:rPr>
                <w:rFonts w:hint="eastAsia"/>
              </w:rPr>
              <w:t>是，否</w:t>
            </w:r>
          </w:p>
        </w:tc>
        <w:tc>
          <w:tcPr>
            <w:tcW w:w="3943" w:type="dxa"/>
          </w:tcPr>
          <w:p w:rsidR="00FD633A" w:rsidRDefault="00083061">
            <w:pPr>
              <w:jc w:val="center"/>
            </w:pPr>
            <w:r>
              <w:rPr>
                <w:rFonts w:hint="eastAsia"/>
              </w:rPr>
              <w:t>是否推送车牌识别结果</w:t>
            </w:r>
            <w:r>
              <w:rPr>
                <w:rStyle w:val="aa"/>
                <w:rFonts w:hint="eastAsia"/>
              </w:rPr>
              <w:t>（车牌、识别时间、车辆信息、相机序列号等信息）</w:t>
            </w:r>
          </w:p>
        </w:tc>
      </w:tr>
      <w:tr w:rsidR="00FD633A">
        <w:trPr>
          <w:trHeight w:val="366"/>
        </w:trPr>
        <w:tc>
          <w:tcPr>
            <w:tcW w:w="2016" w:type="dxa"/>
          </w:tcPr>
          <w:p w:rsidR="00FD633A" w:rsidRDefault="00083061">
            <w:pPr>
              <w:jc w:val="center"/>
            </w:pPr>
            <w:r>
              <w:rPr>
                <w:rFonts w:hint="eastAsia"/>
              </w:rPr>
              <w:t>地址</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如果推送车牌识别结果为“是”的话该项必填，填写内容为车牌识别结果推送的地址。</w:t>
            </w:r>
          </w:p>
        </w:tc>
      </w:tr>
      <w:tr w:rsidR="00FD633A">
        <w:trPr>
          <w:trHeight w:val="366"/>
        </w:trPr>
        <w:tc>
          <w:tcPr>
            <w:tcW w:w="2016" w:type="dxa"/>
          </w:tcPr>
          <w:p w:rsidR="00FD633A" w:rsidRDefault="00083061">
            <w:pPr>
              <w:jc w:val="center"/>
            </w:pPr>
            <w:r>
              <w:rPr>
                <w:rFonts w:hint="eastAsia"/>
              </w:rPr>
              <w:t>发送图片</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是否发送抓拍车牌时的全景图</w:t>
            </w:r>
          </w:p>
        </w:tc>
      </w:tr>
      <w:tr w:rsidR="00FD633A">
        <w:trPr>
          <w:trHeight w:val="366"/>
        </w:trPr>
        <w:tc>
          <w:tcPr>
            <w:tcW w:w="2016" w:type="dxa"/>
          </w:tcPr>
          <w:p w:rsidR="00FD633A" w:rsidRDefault="00083061">
            <w:pPr>
              <w:jc w:val="center"/>
            </w:pPr>
            <w:r>
              <w:rPr>
                <w:rFonts w:hint="eastAsia"/>
              </w:rPr>
              <w:t>发送小图片</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是否发送抓拍车牌时的车牌图片</w:t>
            </w:r>
          </w:p>
        </w:tc>
      </w:tr>
      <w:tr w:rsidR="00FD633A">
        <w:trPr>
          <w:trHeight w:val="366"/>
        </w:trPr>
        <w:tc>
          <w:tcPr>
            <w:tcW w:w="2016" w:type="dxa"/>
          </w:tcPr>
          <w:p w:rsidR="00FD633A" w:rsidRDefault="00083061">
            <w:pPr>
              <w:jc w:val="center"/>
            </w:pPr>
            <w:r>
              <w:rPr>
                <w:rFonts w:hint="eastAsia"/>
              </w:rPr>
              <w:t>推送端口触发数据</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是否推送端口触发数据</w:t>
            </w:r>
          </w:p>
        </w:tc>
      </w:tr>
      <w:tr w:rsidR="00FD633A">
        <w:trPr>
          <w:trHeight w:val="366"/>
        </w:trPr>
        <w:tc>
          <w:tcPr>
            <w:tcW w:w="2016" w:type="dxa"/>
          </w:tcPr>
          <w:p w:rsidR="00FD633A" w:rsidRDefault="00083061">
            <w:pPr>
              <w:jc w:val="center"/>
            </w:pPr>
            <w:r>
              <w:rPr>
                <w:rFonts w:hint="eastAsia"/>
              </w:rPr>
              <w:t>地址</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如果推送端口触发数据勾选的话此项为必填项，填写内容为推送端口触发数据地址。</w:t>
            </w:r>
          </w:p>
        </w:tc>
      </w:tr>
      <w:tr w:rsidR="00FD633A">
        <w:trPr>
          <w:trHeight w:val="366"/>
        </w:trPr>
        <w:tc>
          <w:tcPr>
            <w:tcW w:w="2016" w:type="dxa"/>
          </w:tcPr>
          <w:p w:rsidR="00FD633A" w:rsidRDefault="00083061">
            <w:pPr>
              <w:jc w:val="center"/>
            </w:pPr>
            <w:r>
              <w:rPr>
                <w:rFonts w:hint="eastAsia"/>
              </w:rPr>
              <w:t>字符编码</w:t>
            </w:r>
          </w:p>
        </w:tc>
        <w:tc>
          <w:tcPr>
            <w:tcW w:w="1179" w:type="dxa"/>
          </w:tcPr>
          <w:p w:rsidR="00FD633A" w:rsidRDefault="00083061">
            <w:pPr>
              <w:jc w:val="center"/>
            </w:pPr>
            <w:r>
              <w:rPr>
                <w:rFonts w:hint="eastAsia"/>
              </w:rPr>
              <w:t>是</w:t>
            </w:r>
          </w:p>
        </w:tc>
        <w:tc>
          <w:tcPr>
            <w:tcW w:w="1200" w:type="dxa"/>
          </w:tcPr>
          <w:p w:rsidR="00FD633A" w:rsidRDefault="00083061">
            <w:pPr>
              <w:jc w:val="center"/>
            </w:pPr>
            <w:r>
              <w:rPr>
                <w:rFonts w:hint="eastAsia"/>
              </w:rPr>
              <w:t>GB2312</w:t>
            </w:r>
            <w:r>
              <w:rPr>
                <w:rFonts w:hint="eastAsia"/>
              </w:rPr>
              <w:t>、</w:t>
            </w:r>
            <w:r>
              <w:rPr>
                <w:rFonts w:hint="eastAsia"/>
              </w:rPr>
              <w:lastRenderedPageBreak/>
              <w:t>UTF8</w:t>
            </w:r>
          </w:p>
        </w:tc>
        <w:tc>
          <w:tcPr>
            <w:tcW w:w="3943" w:type="dxa"/>
          </w:tcPr>
          <w:p w:rsidR="00FD633A" w:rsidRDefault="00083061">
            <w:pPr>
              <w:jc w:val="center"/>
            </w:pPr>
            <w:r>
              <w:rPr>
                <w:rFonts w:hint="eastAsia"/>
              </w:rPr>
              <w:lastRenderedPageBreak/>
              <w:t>车牌识别结果汉字编码</w:t>
            </w:r>
            <w:r>
              <w:rPr>
                <w:rFonts w:hint="eastAsia"/>
              </w:rPr>
              <w:t>,(GB2312,UTF-8)</w:t>
            </w:r>
            <w:r>
              <w:rPr>
                <w:rFonts w:hint="eastAsia"/>
              </w:rPr>
              <w:t>可</w:t>
            </w:r>
            <w:r>
              <w:rPr>
                <w:rFonts w:hint="eastAsia"/>
              </w:rPr>
              <w:lastRenderedPageBreak/>
              <w:t>选</w:t>
            </w:r>
          </w:p>
        </w:tc>
      </w:tr>
      <w:tr w:rsidR="00FD633A">
        <w:trPr>
          <w:trHeight w:val="366"/>
        </w:trPr>
        <w:tc>
          <w:tcPr>
            <w:tcW w:w="2016" w:type="dxa"/>
          </w:tcPr>
          <w:p w:rsidR="00FD633A" w:rsidRDefault="00083061">
            <w:pPr>
              <w:jc w:val="center"/>
            </w:pPr>
            <w:r>
              <w:rPr>
                <w:rFonts w:hint="eastAsia"/>
              </w:rPr>
              <w:lastRenderedPageBreak/>
              <w:t>HTTP</w:t>
            </w:r>
            <w:r>
              <w:rPr>
                <w:rFonts w:hint="eastAsia"/>
              </w:rPr>
              <w:t>心跳</w:t>
            </w:r>
          </w:p>
        </w:tc>
        <w:tc>
          <w:tcPr>
            <w:tcW w:w="1179" w:type="dxa"/>
          </w:tcPr>
          <w:p w:rsidR="00FD633A" w:rsidRDefault="00083061">
            <w:pPr>
              <w:jc w:val="center"/>
            </w:pPr>
            <w:r>
              <w:rPr>
                <w:rFonts w:hint="eastAsia"/>
              </w:rPr>
              <w:t>否</w:t>
            </w:r>
          </w:p>
        </w:tc>
        <w:tc>
          <w:tcPr>
            <w:tcW w:w="1200" w:type="dxa"/>
          </w:tcPr>
          <w:p w:rsidR="00FD633A" w:rsidRDefault="00083061">
            <w:pPr>
              <w:jc w:val="center"/>
            </w:pPr>
            <w:r>
              <w:rPr>
                <w:rFonts w:hint="eastAsia"/>
              </w:rPr>
              <w:t>是，否</w:t>
            </w:r>
          </w:p>
        </w:tc>
        <w:tc>
          <w:tcPr>
            <w:tcW w:w="3943" w:type="dxa"/>
          </w:tcPr>
          <w:p w:rsidR="00FD633A" w:rsidRDefault="00083061">
            <w:pPr>
              <w:jc w:val="center"/>
            </w:pPr>
            <w:r>
              <w:rPr>
                <w:rFonts w:hint="eastAsia"/>
              </w:rPr>
              <w:t>是否启用心跳（服务器与相机的通讯需通过心跳完成，服务器的指令都是通过应答心跳的方式下发）</w:t>
            </w:r>
          </w:p>
        </w:tc>
      </w:tr>
      <w:tr w:rsidR="00FD633A">
        <w:trPr>
          <w:trHeight w:val="366"/>
        </w:trPr>
        <w:tc>
          <w:tcPr>
            <w:tcW w:w="2016" w:type="dxa"/>
          </w:tcPr>
          <w:p w:rsidR="00FD633A" w:rsidRDefault="00083061">
            <w:pPr>
              <w:jc w:val="center"/>
            </w:pPr>
            <w:r>
              <w:rPr>
                <w:rFonts w:hint="eastAsia"/>
              </w:rPr>
              <w:t>地址</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如果</w:t>
            </w:r>
            <w:r>
              <w:rPr>
                <w:rFonts w:hint="eastAsia"/>
              </w:rPr>
              <w:t>HTTP</w:t>
            </w:r>
            <w:r>
              <w:rPr>
                <w:rFonts w:hint="eastAsia"/>
              </w:rPr>
              <w:t>心跳勾选的话，此项为必填项，填写内容为相机推送心跳地址。</w:t>
            </w:r>
          </w:p>
        </w:tc>
      </w:tr>
      <w:tr w:rsidR="00FD633A">
        <w:trPr>
          <w:trHeight w:val="366"/>
        </w:trPr>
        <w:tc>
          <w:tcPr>
            <w:tcW w:w="2016" w:type="dxa"/>
          </w:tcPr>
          <w:p w:rsidR="00FD633A" w:rsidRDefault="00083061">
            <w:pPr>
              <w:jc w:val="center"/>
            </w:pPr>
            <w:r>
              <w:rPr>
                <w:rFonts w:hint="eastAsia"/>
              </w:rPr>
              <w:t>心跳间隔</w:t>
            </w:r>
          </w:p>
        </w:tc>
        <w:tc>
          <w:tcPr>
            <w:tcW w:w="1179" w:type="dxa"/>
          </w:tcPr>
          <w:p w:rsidR="00FD633A" w:rsidRDefault="00083061">
            <w:pPr>
              <w:jc w:val="center"/>
            </w:pPr>
            <w:r>
              <w:rPr>
                <w:rFonts w:hint="eastAsia"/>
              </w:rPr>
              <w:t>否</w:t>
            </w:r>
          </w:p>
        </w:tc>
        <w:tc>
          <w:tcPr>
            <w:tcW w:w="1200" w:type="dxa"/>
          </w:tcPr>
          <w:p w:rsidR="00FD633A" w:rsidRDefault="00083061">
            <w:pPr>
              <w:jc w:val="center"/>
            </w:pPr>
            <w:r>
              <w:rPr>
                <w:rFonts w:hint="eastAsia"/>
              </w:rPr>
              <w:t>[1,255]</w:t>
            </w:r>
          </w:p>
        </w:tc>
        <w:tc>
          <w:tcPr>
            <w:tcW w:w="3943" w:type="dxa"/>
          </w:tcPr>
          <w:p w:rsidR="00FD633A" w:rsidRDefault="00083061">
            <w:pPr>
              <w:jc w:val="center"/>
            </w:pPr>
            <w:r>
              <w:rPr>
                <w:rFonts w:hint="eastAsia"/>
              </w:rPr>
              <w:t>心跳间隔时间，单位：秒</w:t>
            </w:r>
          </w:p>
        </w:tc>
      </w:tr>
      <w:tr w:rsidR="00FD633A">
        <w:trPr>
          <w:trHeight w:val="366"/>
        </w:trPr>
        <w:tc>
          <w:tcPr>
            <w:tcW w:w="2016" w:type="dxa"/>
          </w:tcPr>
          <w:p w:rsidR="00FD633A" w:rsidRDefault="00083061">
            <w:pPr>
              <w:jc w:val="center"/>
            </w:pPr>
            <w:r>
              <w:rPr>
                <w:rFonts w:hint="eastAsia"/>
              </w:rPr>
              <w:t>私有协议</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客户定制的</w:t>
            </w:r>
            <w:r>
              <w:rPr>
                <w:rFonts w:hint="eastAsia"/>
              </w:rPr>
              <w:t>http</w:t>
            </w:r>
            <w:r>
              <w:rPr>
                <w:rFonts w:hint="eastAsia"/>
              </w:rPr>
              <w:t>对接协议（若有定制协议时需向销售或技术支持确认好定制协议号，在该下拉中选中相应的协议号即可。</w:t>
            </w:r>
            <w:r>
              <w:rPr>
                <w:rFonts w:hint="eastAsia"/>
                <w:color w:val="FF0000"/>
              </w:rPr>
              <w:t>若无定制协议号请选择不启用</w:t>
            </w:r>
            <w:r>
              <w:rPr>
                <w:rFonts w:hint="eastAsia"/>
              </w:rPr>
              <w:t>）</w:t>
            </w:r>
          </w:p>
        </w:tc>
      </w:tr>
      <w:tr w:rsidR="00FD633A">
        <w:trPr>
          <w:trHeight w:val="366"/>
        </w:trPr>
        <w:tc>
          <w:tcPr>
            <w:tcW w:w="2016" w:type="dxa"/>
          </w:tcPr>
          <w:p w:rsidR="00FD633A" w:rsidRDefault="00083061">
            <w:pPr>
              <w:jc w:val="center"/>
            </w:pPr>
            <w:r>
              <w:rPr>
                <w:rFonts w:hint="eastAsia"/>
              </w:rPr>
              <w:t>ssl</w:t>
            </w:r>
            <w:r>
              <w:rPr>
                <w:rFonts w:hint="eastAsia"/>
              </w:rPr>
              <w:t>连接</w:t>
            </w:r>
          </w:p>
        </w:tc>
        <w:tc>
          <w:tcPr>
            <w:tcW w:w="1179" w:type="dxa"/>
          </w:tcPr>
          <w:p w:rsidR="00FD633A" w:rsidRDefault="00083061">
            <w:pPr>
              <w:jc w:val="center"/>
            </w:pPr>
            <w:r>
              <w:rPr>
                <w:rFonts w:hint="eastAsia"/>
              </w:rPr>
              <w:t>否</w:t>
            </w:r>
          </w:p>
        </w:tc>
        <w:tc>
          <w:tcPr>
            <w:tcW w:w="1200" w:type="dxa"/>
          </w:tcPr>
          <w:p w:rsidR="00FD633A" w:rsidRDefault="00FD633A">
            <w:pPr>
              <w:jc w:val="center"/>
            </w:pPr>
          </w:p>
        </w:tc>
        <w:tc>
          <w:tcPr>
            <w:tcW w:w="3943" w:type="dxa"/>
          </w:tcPr>
          <w:p w:rsidR="00FD633A" w:rsidRDefault="00083061">
            <w:pPr>
              <w:jc w:val="center"/>
            </w:pPr>
            <w:r>
              <w:rPr>
                <w:rFonts w:hint="eastAsia"/>
              </w:rPr>
              <w:t>是否开启</w:t>
            </w:r>
            <w:r>
              <w:rPr>
                <w:rFonts w:hint="eastAsia"/>
              </w:rPr>
              <w:t>https</w:t>
            </w:r>
            <w:r>
              <w:rPr>
                <w:rFonts w:hint="eastAsia"/>
              </w:rPr>
              <w:t>传输</w:t>
            </w:r>
          </w:p>
        </w:tc>
      </w:tr>
      <w:tr w:rsidR="00FD633A">
        <w:trPr>
          <w:trHeight w:val="366"/>
        </w:trPr>
        <w:tc>
          <w:tcPr>
            <w:tcW w:w="2016" w:type="dxa"/>
          </w:tcPr>
          <w:p w:rsidR="00FD633A" w:rsidRDefault="00083061">
            <w:pPr>
              <w:jc w:val="center"/>
            </w:pPr>
            <w:r>
              <w:rPr>
                <w:rFonts w:hint="eastAsia"/>
              </w:rPr>
              <w:t>ssl</w:t>
            </w:r>
            <w:r>
              <w:rPr>
                <w:rFonts w:hint="eastAsia"/>
              </w:rPr>
              <w:t>端口</w:t>
            </w:r>
          </w:p>
        </w:tc>
        <w:tc>
          <w:tcPr>
            <w:tcW w:w="1179" w:type="dxa"/>
          </w:tcPr>
          <w:p w:rsidR="00FD633A" w:rsidRDefault="00083061">
            <w:pPr>
              <w:jc w:val="center"/>
            </w:pPr>
            <w:r>
              <w:rPr>
                <w:rFonts w:hint="eastAsia"/>
              </w:rPr>
              <w:t>是</w:t>
            </w:r>
          </w:p>
        </w:tc>
        <w:tc>
          <w:tcPr>
            <w:tcW w:w="1200" w:type="dxa"/>
          </w:tcPr>
          <w:p w:rsidR="00FD633A" w:rsidRDefault="00083061">
            <w:pPr>
              <w:jc w:val="center"/>
            </w:pPr>
            <w:r>
              <w:rPr>
                <w:rFonts w:hint="eastAsia"/>
              </w:rPr>
              <w:t>[1,65535]</w:t>
            </w:r>
          </w:p>
        </w:tc>
        <w:tc>
          <w:tcPr>
            <w:tcW w:w="3943" w:type="dxa"/>
          </w:tcPr>
          <w:p w:rsidR="00FD633A" w:rsidRDefault="00083061">
            <w:pPr>
              <w:jc w:val="center"/>
            </w:pPr>
            <w:r>
              <w:rPr>
                <w:rFonts w:hint="eastAsia"/>
              </w:rPr>
              <w:t>ssl</w:t>
            </w:r>
            <w:r>
              <w:rPr>
                <w:rFonts w:hint="eastAsia"/>
              </w:rPr>
              <w:t>服务器端口号</w:t>
            </w:r>
          </w:p>
        </w:tc>
      </w:tr>
      <w:tr w:rsidR="00FD633A">
        <w:trPr>
          <w:trHeight w:val="366"/>
        </w:trPr>
        <w:tc>
          <w:tcPr>
            <w:tcW w:w="2016" w:type="dxa"/>
          </w:tcPr>
          <w:p w:rsidR="00FD633A" w:rsidRDefault="00083061">
            <w:pPr>
              <w:jc w:val="center"/>
            </w:pPr>
            <w:r>
              <w:rPr>
                <w:rFonts w:hint="eastAsia"/>
              </w:rPr>
              <w:t>验证方式</w:t>
            </w:r>
          </w:p>
        </w:tc>
        <w:tc>
          <w:tcPr>
            <w:tcW w:w="1179" w:type="dxa"/>
          </w:tcPr>
          <w:p w:rsidR="00FD633A" w:rsidRDefault="00083061">
            <w:pPr>
              <w:jc w:val="center"/>
            </w:pPr>
            <w:r>
              <w:rPr>
                <w:rFonts w:hint="eastAsia"/>
              </w:rPr>
              <w:t>否</w:t>
            </w:r>
          </w:p>
        </w:tc>
        <w:tc>
          <w:tcPr>
            <w:tcW w:w="1200" w:type="dxa"/>
          </w:tcPr>
          <w:p w:rsidR="00FD633A" w:rsidRDefault="00083061">
            <w:pPr>
              <w:jc w:val="center"/>
            </w:pPr>
            <w:r>
              <w:rPr>
                <w:rFonts w:hint="eastAsia"/>
              </w:rPr>
              <w:t>匿名、</w:t>
            </w:r>
            <w:r>
              <w:rPr>
                <w:rFonts w:hint="eastAsia"/>
              </w:rPr>
              <w:t>CA</w:t>
            </w:r>
            <w:r>
              <w:rPr>
                <w:rFonts w:hint="eastAsia"/>
              </w:rPr>
              <w:t>证书</w:t>
            </w:r>
          </w:p>
        </w:tc>
        <w:tc>
          <w:tcPr>
            <w:tcW w:w="3943" w:type="dxa"/>
          </w:tcPr>
          <w:p w:rsidR="00FD633A" w:rsidRDefault="00083061">
            <w:pPr>
              <w:jc w:val="center"/>
            </w:pPr>
            <w:r>
              <w:rPr>
                <w:rFonts w:hint="eastAsia"/>
              </w:rPr>
              <w:t>匿名</w:t>
            </w:r>
            <w:r>
              <w:rPr>
                <w:rFonts w:hint="eastAsia"/>
              </w:rPr>
              <w:t>:</w:t>
            </w:r>
            <w:r>
              <w:rPr>
                <w:rFonts w:hint="eastAsia"/>
              </w:rPr>
              <w:t>不校验证书</w:t>
            </w:r>
            <w:r>
              <w:br/>
            </w:r>
            <w:r>
              <w:rPr>
                <w:rFonts w:hint="eastAsia"/>
              </w:rPr>
              <w:t>CA</w:t>
            </w:r>
            <w:r>
              <w:rPr>
                <w:rFonts w:hint="eastAsia"/>
              </w:rPr>
              <w:t>证书</w:t>
            </w:r>
            <w:r>
              <w:rPr>
                <w:rFonts w:hint="eastAsia"/>
              </w:rPr>
              <w:t>:</w:t>
            </w:r>
            <w:r>
              <w:rPr>
                <w:rFonts w:hint="eastAsia"/>
              </w:rPr>
              <w:t>校验服务器证书</w:t>
            </w:r>
            <w:r>
              <w:rPr>
                <w:rFonts w:hint="eastAsia"/>
              </w:rPr>
              <w:t>,</w:t>
            </w:r>
            <w:r>
              <w:rPr>
                <w:rFonts w:hint="eastAsia"/>
              </w:rPr>
              <w:t>相机端要导入证书（启用</w:t>
            </w:r>
            <w:r>
              <w:rPr>
                <w:rFonts w:hint="eastAsia"/>
              </w:rPr>
              <w:t>SSL</w:t>
            </w:r>
            <w:r>
              <w:rPr>
                <w:rFonts w:hint="eastAsia"/>
              </w:rPr>
              <w:t>连接时需要导入证书）</w:t>
            </w:r>
          </w:p>
        </w:tc>
      </w:tr>
    </w:tbl>
    <w:p w:rsidR="00FD633A" w:rsidRDefault="00FD633A">
      <w:pPr>
        <w:pStyle w:val="ab"/>
        <w:ind w:firstLineChars="0" w:firstLine="0"/>
        <w:rPr>
          <w:b/>
        </w:rPr>
      </w:pPr>
    </w:p>
    <w:p w:rsidR="00FD633A" w:rsidRDefault="00FD633A">
      <w:pPr>
        <w:pStyle w:val="ab"/>
        <w:ind w:firstLineChars="0" w:firstLine="0"/>
        <w:rPr>
          <w:ins w:id="2" w:author="Administrator" w:date="2021-07-12T14:26:00Z"/>
          <w:b/>
        </w:rPr>
      </w:pPr>
    </w:p>
    <w:p w:rsidR="00FD633A" w:rsidRDefault="00083061">
      <w:pPr>
        <w:pStyle w:val="ab"/>
        <w:ind w:firstLineChars="0" w:firstLine="0"/>
        <w:rPr>
          <w:b/>
        </w:rPr>
      </w:pPr>
      <w:r>
        <w:rPr>
          <w:rFonts w:hint="eastAsia"/>
          <w:b/>
        </w:rPr>
        <w:t>HTTP</w:t>
      </w:r>
      <w:r>
        <w:rPr>
          <w:rFonts w:hint="eastAsia"/>
          <w:b/>
        </w:rPr>
        <w:t>车牌识别结果多次推送配置</w:t>
      </w:r>
    </w:p>
    <w:tbl>
      <w:tblPr>
        <w:tblStyle w:val="a9"/>
        <w:tblW w:w="8520" w:type="dxa"/>
        <w:tblLook w:val="04A0" w:firstRow="1" w:lastRow="0" w:firstColumn="1" w:lastColumn="0" w:noHBand="0" w:noVBand="1"/>
      </w:tblPr>
      <w:tblGrid>
        <w:gridCol w:w="1438"/>
        <w:gridCol w:w="1350"/>
        <w:gridCol w:w="1307"/>
        <w:gridCol w:w="4425"/>
      </w:tblGrid>
      <w:tr w:rsidR="00FD633A">
        <w:tc>
          <w:tcPr>
            <w:tcW w:w="1438" w:type="dxa"/>
            <w:shd w:val="clear" w:color="auto" w:fill="C45911" w:themeFill="accent2" w:themeFillShade="BF"/>
          </w:tcPr>
          <w:p w:rsidR="00FD633A" w:rsidRDefault="00083061">
            <w:pPr>
              <w:jc w:val="center"/>
            </w:pPr>
            <w:r>
              <w:rPr>
                <w:rFonts w:hint="eastAsia"/>
              </w:rPr>
              <w:t>名称</w:t>
            </w:r>
          </w:p>
        </w:tc>
        <w:tc>
          <w:tcPr>
            <w:tcW w:w="1350" w:type="dxa"/>
            <w:shd w:val="clear" w:color="auto" w:fill="C45911" w:themeFill="accent2" w:themeFillShade="BF"/>
          </w:tcPr>
          <w:p w:rsidR="00FD633A" w:rsidRDefault="00083061">
            <w:pPr>
              <w:jc w:val="center"/>
            </w:pPr>
            <w:r>
              <w:rPr>
                <w:rFonts w:hint="eastAsia"/>
              </w:rPr>
              <w:t>是否必填</w:t>
            </w:r>
          </w:p>
        </w:tc>
        <w:tc>
          <w:tcPr>
            <w:tcW w:w="1307" w:type="dxa"/>
            <w:shd w:val="clear" w:color="auto" w:fill="C45911" w:themeFill="accent2" w:themeFillShade="BF"/>
          </w:tcPr>
          <w:p w:rsidR="00FD633A" w:rsidRDefault="00083061">
            <w:pPr>
              <w:jc w:val="center"/>
            </w:pPr>
            <w:r>
              <w:rPr>
                <w:rFonts w:hint="eastAsia"/>
              </w:rPr>
              <w:t>取值范围</w:t>
            </w:r>
          </w:p>
        </w:tc>
        <w:tc>
          <w:tcPr>
            <w:tcW w:w="4425" w:type="dxa"/>
            <w:shd w:val="clear" w:color="auto" w:fill="C45911" w:themeFill="accent2" w:themeFillShade="BF"/>
          </w:tcPr>
          <w:p w:rsidR="00FD633A" w:rsidRDefault="00083061">
            <w:pPr>
              <w:jc w:val="center"/>
            </w:pPr>
            <w:r>
              <w:rPr>
                <w:rFonts w:hint="eastAsia"/>
              </w:rPr>
              <w:t>说明</w:t>
            </w:r>
          </w:p>
        </w:tc>
      </w:tr>
      <w:tr w:rsidR="00FD633A">
        <w:tc>
          <w:tcPr>
            <w:tcW w:w="1438" w:type="dxa"/>
          </w:tcPr>
          <w:p w:rsidR="00FD633A" w:rsidRDefault="00083061">
            <w:pPr>
              <w:jc w:val="center"/>
            </w:pPr>
            <w:r>
              <w:rPr>
                <w:rFonts w:hint="eastAsia"/>
              </w:rPr>
              <w:t>是否启用</w:t>
            </w:r>
          </w:p>
        </w:tc>
        <w:tc>
          <w:tcPr>
            <w:tcW w:w="1350" w:type="dxa"/>
          </w:tcPr>
          <w:p w:rsidR="00FD633A" w:rsidRDefault="00083061">
            <w:pPr>
              <w:jc w:val="center"/>
            </w:pPr>
            <w:r>
              <w:rPr>
                <w:rFonts w:hint="eastAsia"/>
              </w:rPr>
              <w:t>否</w:t>
            </w:r>
          </w:p>
        </w:tc>
        <w:tc>
          <w:tcPr>
            <w:tcW w:w="1307" w:type="dxa"/>
          </w:tcPr>
          <w:p w:rsidR="00FD633A" w:rsidRDefault="00FD633A">
            <w:pPr>
              <w:jc w:val="center"/>
            </w:pPr>
          </w:p>
        </w:tc>
        <w:tc>
          <w:tcPr>
            <w:tcW w:w="4425" w:type="dxa"/>
          </w:tcPr>
          <w:p w:rsidR="00FD633A" w:rsidRDefault="00083061">
            <w:pPr>
              <w:pStyle w:val="ab"/>
              <w:ind w:firstLineChars="0" w:firstLine="0"/>
              <w:rPr>
                <w:color w:val="FF0000"/>
              </w:rPr>
            </w:pPr>
            <w:r>
              <w:rPr>
                <w:rFonts w:hint="eastAsia"/>
              </w:rPr>
              <w:t>车牌识别推送重传功能使能</w:t>
            </w:r>
            <w:r>
              <w:br/>
            </w:r>
            <w:r>
              <w:rPr>
                <w:rFonts w:hint="eastAsia"/>
                <w:color w:val="FF0000"/>
              </w:rPr>
              <w:t>注意</w:t>
            </w:r>
            <w:r>
              <w:rPr>
                <w:rFonts w:hint="eastAsia"/>
                <w:color w:val="FF0000"/>
              </w:rPr>
              <w:t>:</w:t>
            </w:r>
          </w:p>
          <w:p w:rsidR="00FD633A" w:rsidRDefault="00083061">
            <w:pPr>
              <w:pStyle w:val="ab"/>
              <w:ind w:firstLineChars="0" w:firstLine="0"/>
              <w:rPr>
                <w:color w:val="FF0000"/>
              </w:rPr>
            </w:pPr>
            <w:r>
              <w:rPr>
                <w:rFonts w:hint="eastAsia"/>
                <w:color w:val="FF0000"/>
              </w:rPr>
              <w:t>1</w:t>
            </w:r>
            <w:r>
              <w:rPr>
                <w:rFonts w:hint="eastAsia"/>
                <w:color w:val="FF0000"/>
              </w:rPr>
              <w:t>）服务器应答停止重传</w:t>
            </w:r>
            <w:r>
              <w:rPr>
                <w:rFonts w:hint="eastAsia"/>
                <w:color w:val="FF0000"/>
              </w:rPr>
              <w:t>,</w:t>
            </w:r>
            <w:r>
              <w:rPr>
                <w:rFonts w:hint="eastAsia"/>
                <w:color w:val="FF0000"/>
              </w:rPr>
              <w:t>否则一直重传</w:t>
            </w:r>
          </w:p>
          <w:p w:rsidR="00FD633A" w:rsidRDefault="00083061">
            <w:pPr>
              <w:pStyle w:val="ab"/>
              <w:ind w:firstLineChars="0" w:firstLine="0"/>
              <w:rPr>
                <w:color w:val="FF0000"/>
              </w:rPr>
            </w:pPr>
            <w:r>
              <w:rPr>
                <w:rFonts w:hint="eastAsia"/>
                <w:color w:val="FF0000"/>
              </w:rPr>
              <w:t xml:space="preserve">2) </w:t>
            </w:r>
            <w:r>
              <w:rPr>
                <w:rFonts w:hint="eastAsia"/>
                <w:color w:val="FF0000"/>
              </w:rPr>
              <w:t>相机端重传最大识别结果队列为</w:t>
            </w:r>
            <w:r>
              <w:rPr>
                <w:rFonts w:hint="eastAsia"/>
                <w:color w:val="FF0000"/>
              </w:rPr>
              <w:t>10</w:t>
            </w:r>
            <w:r>
              <w:rPr>
                <w:rFonts w:hint="eastAsia"/>
                <w:color w:val="FF0000"/>
              </w:rPr>
              <w:t>个，超过的话，旧的被替换</w:t>
            </w:r>
          </w:p>
          <w:p w:rsidR="00FD633A" w:rsidRDefault="00083061">
            <w:pPr>
              <w:pStyle w:val="ab"/>
              <w:ind w:firstLineChars="0" w:firstLine="0"/>
              <w:rPr>
                <w:color w:val="FF0000"/>
              </w:rPr>
            </w:pPr>
            <w:r>
              <w:rPr>
                <w:rFonts w:hint="eastAsia"/>
                <w:color w:val="FF0000"/>
              </w:rPr>
              <w:t>3</w:t>
            </w:r>
            <w:r>
              <w:rPr>
                <w:rFonts w:hint="eastAsia"/>
                <w:color w:val="FF0000"/>
              </w:rPr>
              <w:t>）相机重启后</w:t>
            </w:r>
            <w:r>
              <w:rPr>
                <w:rFonts w:hint="eastAsia"/>
                <w:color w:val="FF0000"/>
              </w:rPr>
              <w:t>,</w:t>
            </w:r>
            <w:r>
              <w:rPr>
                <w:rFonts w:hint="eastAsia"/>
                <w:color w:val="FF0000"/>
              </w:rPr>
              <w:t>重传队列会丢失</w:t>
            </w:r>
          </w:p>
          <w:p w:rsidR="00FD633A" w:rsidRDefault="00083061">
            <w:pPr>
              <w:jc w:val="center"/>
            </w:pPr>
            <w:r>
              <w:rPr>
                <w:rFonts w:hint="eastAsia"/>
                <w:color w:val="FF0000"/>
              </w:rPr>
              <w:t>4)</w:t>
            </w:r>
            <w:r>
              <w:rPr>
                <w:rFonts w:hint="eastAsia"/>
                <w:color w:val="FF0000"/>
              </w:rPr>
              <w:t>默认重传间隔为配置的超时时间（最大</w:t>
            </w:r>
            <w:r>
              <w:rPr>
                <w:rFonts w:hint="eastAsia"/>
                <w:color w:val="FF0000"/>
              </w:rPr>
              <w:t>20S</w:t>
            </w:r>
            <w:r>
              <w:rPr>
                <w:rFonts w:hint="eastAsia"/>
                <w:color w:val="FF0000"/>
              </w:rPr>
              <w:t>）</w:t>
            </w:r>
          </w:p>
        </w:tc>
      </w:tr>
      <w:tr w:rsidR="00FD633A">
        <w:tc>
          <w:tcPr>
            <w:tcW w:w="1438" w:type="dxa"/>
          </w:tcPr>
          <w:p w:rsidR="00FD633A" w:rsidRDefault="00083061">
            <w:pPr>
              <w:jc w:val="center"/>
            </w:pPr>
            <w:r>
              <w:rPr>
                <w:rFonts w:hint="eastAsia"/>
              </w:rPr>
              <w:t>发送大图</w:t>
            </w:r>
          </w:p>
        </w:tc>
        <w:tc>
          <w:tcPr>
            <w:tcW w:w="1350" w:type="dxa"/>
          </w:tcPr>
          <w:p w:rsidR="00FD633A" w:rsidRDefault="00083061">
            <w:pPr>
              <w:jc w:val="center"/>
            </w:pPr>
            <w:r>
              <w:rPr>
                <w:rFonts w:hint="eastAsia"/>
              </w:rPr>
              <w:t>否</w:t>
            </w:r>
          </w:p>
        </w:tc>
        <w:tc>
          <w:tcPr>
            <w:tcW w:w="1307" w:type="dxa"/>
          </w:tcPr>
          <w:p w:rsidR="00FD633A" w:rsidRDefault="00FD633A">
            <w:pPr>
              <w:jc w:val="center"/>
            </w:pPr>
          </w:p>
        </w:tc>
        <w:tc>
          <w:tcPr>
            <w:tcW w:w="4425" w:type="dxa"/>
          </w:tcPr>
          <w:p w:rsidR="00FD633A" w:rsidRDefault="00083061">
            <w:pPr>
              <w:jc w:val="center"/>
            </w:pPr>
            <w:r>
              <w:rPr>
                <w:rFonts w:hint="eastAsia"/>
              </w:rPr>
              <w:t>重传车牌识别时，包括全景图使能开关</w:t>
            </w:r>
          </w:p>
        </w:tc>
      </w:tr>
      <w:tr w:rsidR="00FD633A">
        <w:tc>
          <w:tcPr>
            <w:tcW w:w="1438" w:type="dxa"/>
          </w:tcPr>
          <w:p w:rsidR="00FD633A" w:rsidRDefault="00083061">
            <w:pPr>
              <w:jc w:val="center"/>
            </w:pPr>
            <w:r>
              <w:rPr>
                <w:rFonts w:hint="eastAsia"/>
              </w:rPr>
              <w:t>发送小图</w:t>
            </w:r>
          </w:p>
        </w:tc>
        <w:tc>
          <w:tcPr>
            <w:tcW w:w="1350" w:type="dxa"/>
          </w:tcPr>
          <w:p w:rsidR="00FD633A" w:rsidRDefault="00083061">
            <w:pPr>
              <w:jc w:val="center"/>
            </w:pPr>
            <w:r>
              <w:rPr>
                <w:rFonts w:hint="eastAsia"/>
              </w:rPr>
              <w:t>否</w:t>
            </w:r>
          </w:p>
        </w:tc>
        <w:tc>
          <w:tcPr>
            <w:tcW w:w="1307" w:type="dxa"/>
          </w:tcPr>
          <w:p w:rsidR="00FD633A" w:rsidRDefault="00FD633A">
            <w:pPr>
              <w:jc w:val="center"/>
            </w:pPr>
          </w:p>
        </w:tc>
        <w:tc>
          <w:tcPr>
            <w:tcW w:w="4425" w:type="dxa"/>
          </w:tcPr>
          <w:p w:rsidR="00FD633A" w:rsidRDefault="00083061">
            <w:pPr>
              <w:jc w:val="center"/>
            </w:pPr>
            <w:r>
              <w:rPr>
                <w:rFonts w:hint="eastAsia"/>
              </w:rPr>
              <w:t>重传车牌识别时，包括车牌图使能开关</w:t>
            </w:r>
          </w:p>
        </w:tc>
      </w:tr>
      <w:tr w:rsidR="00FD633A">
        <w:tc>
          <w:tcPr>
            <w:tcW w:w="1438" w:type="dxa"/>
          </w:tcPr>
          <w:p w:rsidR="00FD633A" w:rsidRDefault="00083061">
            <w:pPr>
              <w:jc w:val="center"/>
            </w:pPr>
            <w:r>
              <w:rPr>
                <w:rFonts w:hint="eastAsia"/>
              </w:rPr>
              <w:t>无岗亭模式</w:t>
            </w:r>
          </w:p>
        </w:tc>
        <w:tc>
          <w:tcPr>
            <w:tcW w:w="1350" w:type="dxa"/>
          </w:tcPr>
          <w:p w:rsidR="00FD633A" w:rsidRDefault="00083061">
            <w:pPr>
              <w:jc w:val="center"/>
            </w:pPr>
            <w:r>
              <w:rPr>
                <w:rFonts w:hint="eastAsia"/>
              </w:rPr>
              <w:t>否</w:t>
            </w:r>
          </w:p>
        </w:tc>
        <w:tc>
          <w:tcPr>
            <w:tcW w:w="1307" w:type="dxa"/>
          </w:tcPr>
          <w:p w:rsidR="00FD633A" w:rsidRDefault="00FD633A">
            <w:pPr>
              <w:jc w:val="center"/>
            </w:pPr>
          </w:p>
        </w:tc>
        <w:tc>
          <w:tcPr>
            <w:tcW w:w="4425" w:type="dxa"/>
          </w:tcPr>
          <w:p w:rsidR="00FD633A" w:rsidRDefault="00083061">
            <w:pPr>
              <w:pStyle w:val="ab"/>
              <w:ind w:firstLineChars="0" w:firstLine="0"/>
            </w:pPr>
            <w:r>
              <w:rPr>
                <w:rFonts w:hint="eastAsia"/>
              </w:rPr>
              <w:t>该功能使能时</w:t>
            </w:r>
          </w:p>
          <w:p w:rsidR="00FD633A" w:rsidRDefault="00083061">
            <w:pPr>
              <w:pStyle w:val="ab"/>
              <w:ind w:firstLineChars="0" w:firstLine="0"/>
            </w:pPr>
            <w:r>
              <w:rPr>
                <w:rFonts w:hint="eastAsia"/>
              </w:rPr>
              <w:t>相机</w:t>
            </w:r>
            <w:r>
              <w:rPr>
                <w:rFonts w:hint="eastAsia"/>
              </w:rPr>
              <w:t>HTTP</w:t>
            </w:r>
            <w:r>
              <w:rPr>
                <w:rFonts w:hint="eastAsia"/>
              </w:rPr>
              <w:t>服务器网络连接正常</w:t>
            </w:r>
            <w:r>
              <w:rPr>
                <w:rFonts w:hint="eastAsia"/>
              </w:rPr>
              <w:t>,</w:t>
            </w:r>
            <w:r>
              <w:rPr>
                <w:rFonts w:hint="eastAsia"/>
              </w:rPr>
              <w:t>相机为联机状态</w:t>
            </w:r>
          </w:p>
          <w:p w:rsidR="00FD633A" w:rsidRDefault="00083061">
            <w:pPr>
              <w:jc w:val="center"/>
            </w:pPr>
            <w:r>
              <w:rPr>
                <w:rFonts w:hint="eastAsia"/>
              </w:rPr>
              <w:t>相机同云平台网络连接异常</w:t>
            </w:r>
            <w:r>
              <w:rPr>
                <w:rFonts w:hint="eastAsia"/>
              </w:rPr>
              <w:t>,</w:t>
            </w:r>
            <w:r>
              <w:rPr>
                <w:rFonts w:hint="eastAsia"/>
              </w:rPr>
              <w:t>相机为脱机状态</w:t>
            </w:r>
          </w:p>
        </w:tc>
      </w:tr>
    </w:tbl>
    <w:p w:rsidR="00FD633A" w:rsidRDefault="00FD633A"/>
    <w:p w:rsidR="00FD633A" w:rsidRDefault="00083061">
      <w:ins w:id="3" w:author="Administrator" w:date="2021-07-12T14:26:00Z">
        <w:r>
          <w:br w:type="page"/>
        </w:r>
      </w:ins>
    </w:p>
    <w:p w:rsidR="00FD633A" w:rsidRDefault="00083061">
      <w:pPr>
        <w:pStyle w:val="1"/>
        <w:numPr>
          <w:ilvl w:val="0"/>
          <w:numId w:val="1"/>
        </w:numPr>
      </w:pPr>
      <w:bookmarkStart w:id="4" w:name="_Toc155194265"/>
      <w:r>
        <w:rPr>
          <w:rFonts w:hint="eastAsia"/>
        </w:rPr>
        <w:lastRenderedPageBreak/>
        <w:t>车牌识别结果推送</w:t>
      </w:r>
      <w:bookmarkEnd w:id="4"/>
    </w:p>
    <w:p w:rsidR="00FD633A" w:rsidRDefault="00083061">
      <w:pPr>
        <w:pStyle w:val="2"/>
      </w:pPr>
      <w:bookmarkStart w:id="5" w:name="_Toc155194266"/>
      <w:r>
        <w:rPr>
          <w:rFonts w:hint="eastAsia"/>
        </w:rPr>
        <w:t>1.</w:t>
      </w:r>
      <w:r>
        <w:rPr>
          <w:rFonts w:hint="eastAsia"/>
        </w:rPr>
        <w:t>相机推送内容</w:t>
      </w:r>
      <w:bookmarkEnd w:id="5"/>
    </w:p>
    <w:p w:rsidR="00FD633A" w:rsidRDefault="00083061">
      <w:r>
        <w:rPr>
          <w:rFonts w:hint="eastAsia"/>
        </w:rPr>
        <w:t>勾选了推送车牌识别结果之后，相机在识别到车牌后会往服务器推送一条</w:t>
      </w:r>
      <w:r>
        <w:rPr>
          <w:rFonts w:hint="eastAsia"/>
        </w:rPr>
        <w:t>json</w:t>
      </w:r>
      <w:r>
        <w:rPr>
          <w:rFonts w:hint="eastAsia"/>
        </w:rPr>
        <w:t>消息，消息内容如下：</w:t>
      </w:r>
    </w:p>
    <w:p w:rsidR="00FD633A" w:rsidRDefault="00083061">
      <w:r>
        <w:rPr>
          <w:rFonts w:hint="eastAsia"/>
        </w:rPr>
        <w:t>{</w:t>
      </w:r>
    </w:p>
    <w:p w:rsidR="00FD633A" w:rsidRDefault="00083061">
      <w:r>
        <w:rPr>
          <w:rFonts w:hint="eastAsia"/>
        </w:rPr>
        <w:tab/>
        <w:t>"AlarmInfoPlate": {</w:t>
      </w:r>
    </w:p>
    <w:p w:rsidR="00FD633A" w:rsidRDefault="00083061">
      <w:r>
        <w:rPr>
          <w:rFonts w:hint="eastAsia"/>
        </w:rPr>
        <w:tab/>
      </w:r>
      <w:r>
        <w:rPr>
          <w:rFonts w:hint="eastAsia"/>
        </w:rPr>
        <w:tab/>
        <w:t>"channel": 0,</w:t>
      </w:r>
    </w:p>
    <w:p w:rsidR="00FD633A" w:rsidRDefault="00083061">
      <w:r>
        <w:rPr>
          <w:rFonts w:hint="eastAsia"/>
        </w:rPr>
        <w:tab/>
      </w:r>
      <w:r>
        <w:rPr>
          <w:rFonts w:hint="eastAsia"/>
        </w:rPr>
        <w:tab/>
        <w:t>"deviceName": "default",</w:t>
      </w:r>
    </w:p>
    <w:p w:rsidR="00FD633A" w:rsidRDefault="00083061">
      <w:r>
        <w:rPr>
          <w:rFonts w:hint="eastAsia"/>
        </w:rPr>
        <w:tab/>
      </w:r>
      <w:r>
        <w:rPr>
          <w:rFonts w:hint="eastAsia"/>
        </w:rPr>
        <w:tab/>
        <w:t>"ipaddr": "192.168.0.10",</w:t>
      </w:r>
    </w:p>
    <w:p w:rsidR="00FD633A" w:rsidRDefault="00083061">
      <w:r>
        <w:rPr>
          <w:rFonts w:hint="eastAsia"/>
        </w:rPr>
        <w:tab/>
      </w:r>
      <w:r>
        <w:rPr>
          <w:rFonts w:hint="eastAsia"/>
        </w:rPr>
        <w:tab/>
        <w:t>"result": {</w:t>
      </w:r>
    </w:p>
    <w:p w:rsidR="00FD633A" w:rsidRDefault="00083061">
      <w:r>
        <w:rPr>
          <w:rFonts w:hint="eastAsia"/>
        </w:rPr>
        <w:tab/>
      </w:r>
      <w:r>
        <w:rPr>
          <w:rFonts w:hint="eastAsia"/>
        </w:rPr>
        <w:tab/>
      </w:r>
      <w:r>
        <w:rPr>
          <w:rFonts w:hint="eastAsia"/>
        </w:rPr>
        <w:tab/>
        <w:t>"PlateResult": {</w:t>
      </w:r>
    </w:p>
    <w:p w:rsidR="00FD633A" w:rsidRDefault="00083061">
      <w:r>
        <w:rPr>
          <w:rFonts w:hint="eastAsia"/>
        </w:rPr>
        <w:tab/>
      </w:r>
      <w:r>
        <w:rPr>
          <w:rFonts w:hint="eastAsia"/>
        </w:rPr>
        <w:tab/>
      </w:r>
      <w:r>
        <w:rPr>
          <w:rFonts w:hint="eastAsia"/>
        </w:rPr>
        <w:tab/>
      </w:r>
      <w:r>
        <w:rPr>
          <w:rFonts w:hint="eastAsia"/>
        </w:rPr>
        <w:tab/>
        <w:t>"bright": 0,</w:t>
      </w:r>
    </w:p>
    <w:p w:rsidR="00FD633A" w:rsidRDefault="00083061">
      <w:r>
        <w:rPr>
          <w:rFonts w:hint="eastAsia"/>
        </w:rPr>
        <w:tab/>
      </w:r>
      <w:r>
        <w:rPr>
          <w:rFonts w:hint="eastAsia"/>
        </w:rPr>
        <w:tab/>
      </w:r>
      <w:r>
        <w:rPr>
          <w:rFonts w:hint="eastAsia"/>
        </w:rPr>
        <w:tab/>
      </w:r>
      <w:r>
        <w:rPr>
          <w:rFonts w:hint="eastAsia"/>
        </w:rPr>
        <w:tab/>
        <w:t>"carBright": 0,</w:t>
      </w:r>
    </w:p>
    <w:p w:rsidR="00FD633A" w:rsidRDefault="00083061">
      <w:r>
        <w:rPr>
          <w:rFonts w:hint="eastAsia"/>
        </w:rPr>
        <w:tab/>
      </w:r>
      <w:r>
        <w:rPr>
          <w:rFonts w:hint="eastAsia"/>
        </w:rPr>
        <w:tab/>
      </w:r>
      <w:r>
        <w:rPr>
          <w:rFonts w:hint="eastAsia"/>
        </w:rPr>
        <w:tab/>
      </w:r>
      <w:r>
        <w:rPr>
          <w:rFonts w:hint="eastAsia"/>
        </w:rPr>
        <w:tab/>
        <w:t>"carColor": 0,</w:t>
      </w:r>
    </w:p>
    <w:p w:rsidR="00FD633A" w:rsidRDefault="00083061">
      <w:r>
        <w:rPr>
          <w:rFonts w:hint="eastAsia"/>
        </w:rPr>
        <w:tab/>
      </w:r>
      <w:r>
        <w:rPr>
          <w:rFonts w:hint="eastAsia"/>
        </w:rPr>
        <w:tab/>
      </w:r>
      <w:r>
        <w:rPr>
          <w:rFonts w:hint="eastAsia"/>
        </w:rPr>
        <w:tab/>
      </w:r>
      <w:r>
        <w:rPr>
          <w:rFonts w:hint="eastAsia"/>
        </w:rPr>
        <w:tab/>
        <w:t>"vehicleBrand": 0,</w:t>
      </w:r>
    </w:p>
    <w:p w:rsidR="00FD633A" w:rsidRDefault="00083061">
      <w:r>
        <w:rPr>
          <w:rFonts w:hint="eastAsia"/>
        </w:rPr>
        <w:tab/>
      </w:r>
      <w:r>
        <w:rPr>
          <w:rFonts w:hint="eastAsia"/>
        </w:rPr>
        <w:tab/>
      </w:r>
      <w:r>
        <w:rPr>
          <w:rFonts w:hint="eastAsia"/>
        </w:rPr>
        <w:tab/>
      </w:r>
      <w:r>
        <w:rPr>
          <w:rFonts w:hint="eastAsia"/>
        </w:rPr>
        <w:tab/>
        <w:t>"vehicleSize": 0,</w:t>
      </w:r>
    </w:p>
    <w:p w:rsidR="00FD633A" w:rsidRDefault="00083061">
      <w:r>
        <w:rPr>
          <w:rFonts w:hint="eastAsia"/>
        </w:rPr>
        <w:tab/>
      </w:r>
      <w:r>
        <w:rPr>
          <w:rFonts w:hint="eastAsia"/>
        </w:rPr>
        <w:tab/>
      </w:r>
      <w:r>
        <w:rPr>
          <w:rFonts w:hint="eastAsia"/>
        </w:rPr>
        <w:tab/>
      </w:r>
      <w:r>
        <w:rPr>
          <w:rFonts w:hint="eastAsia"/>
        </w:rPr>
        <w:tab/>
        <w:t>"colorType": 5,</w:t>
      </w:r>
    </w:p>
    <w:p w:rsidR="00FD633A" w:rsidRDefault="00083061">
      <w:r>
        <w:rPr>
          <w:rFonts w:hint="eastAsia"/>
        </w:rPr>
        <w:tab/>
      </w:r>
      <w:r>
        <w:rPr>
          <w:rFonts w:hint="eastAsia"/>
        </w:rPr>
        <w:tab/>
      </w:r>
      <w:r>
        <w:rPr>
          <w:rFonts w:hint="eastAsia"/>
        </w:rPr>
        <w:tab/>
      </w:r>
      <w:r>
        <w:rPr>
          <w:rFonts w:hint="eastAsia"/>
        </w:rPr>
        <w:tab/>
        <w:t>"colorValue": 0,</w:t>
      </w:r>
    </w:p>
    <w:p w:rsidR="00FD633A" w:rsidRDefault="00083061">
      <w:r>
        <w:rPr>
          <w:rFonts w:hint="eastAsia"/>
        </w:rPr>
        <w:tab/>
      </w:r>
      <w:r>
        <w:rPr>
          <w:rFonts w:hint="eastAsia"/>
        </w:rPr>
        <w:tab/>
      </w:r>
      <w:r>
        <w:rPr>
          <w:rFonts w:hint="eastAsia"/>
        </w:rPr>
        <w:tab/>
      </w:r>
      <w:r>
        <w:rPr>
          <w:rFonts w:hint="eastAsia"/>
        </w:rPr>
        <w:tab/>
        <w:t>"confidence": 94,</w:t>
      </w:r>
    </w:p>
    <w:p w:rsidR="00FD633A" w:rsidRDefault="00083061">
      <w:r>
        <w:rPr>
          <w:rFonts w:hint="eastAsia"/>
        </w:rPr>
        <w:tab/>
      </w:r>
      <w:r>
        <w:rPr>
          <w:rFonts w:hint="eastAsia"/>
        </w:rPr>
        <w:tab/>
      </w:r>
      <w:r>
        <w:rPr>
          <w:rFonts w:hint="eastAsia"/>
        </w:rPr>
        <w:tab/>
      </w:r>
      <w:r>
        <w:rPr>
          <w:rFonts w:hint="eastAsia"/>
        </w:rPr>
        <w:tab/>
        <w:t>"direction": 0,</w:t>
      </w:r>
    </w:p>
    <w:p w:rsidR="00FD633A" w:rsidRDefault="00083061">
      <w:r>
        <w:rPr>
          <w:rFonts w:hint="eastAsia"/>
        </w:rPr>
        <w:tab/>
      </w:r>
      <w:r>
        <w:rPr>
          <w:rFonts w:hint="eastAsia"/>
        </w:rPr>
        <w:tab/>
      </w:r>
      <w:r>
        <w:rPr>
          <w:rFonts w:hint="eastAsia"/>
        </w:rPr>
        <w:tab/>
      </w:r>
      <w:r>
        <w:rPr>
          <w:rFonts w:hint="eastAsia"/>
        </w:rPr>
        <w:tab/>
        <w:t>"imageFile": "</w:t>
      </w:r>
      <w:r>
        <w:rPr>
          <w:rFonts w:hint="eastAsia"/>
        </w:rPr>
        <w:t>全景图片信息</w:t>
      </w:r>
      <w:r>
        <w:rPr>
          <w:rFonts w:hint="eastAsia"/>
        </w:rPr>
        <w:t>BASE64</w:t>
      </w:r>
      <w:r>
        <w:rPr>
          <w:rFonts w:hint="eastAsia"/>
        </w:rPr>
        <w:t>编码</w:t>
      </w:r>
      <w:r>
        <w:rPr>
          <w:rFonts w:hint="eastAsia"/>
        </w:rPr>
        <w:t>",</w:t>
      </w:r>
    </w:p>
    <w:p w:rsidR="00FD633A" w:rsidRDefault="00083061">
      <w:r>
        <w:rPr>
          <w:rFonts w:hint="eastAsia"/>
        </w:rPr>
        <w:tab/>
      </w:r>
      <w:r>
        <w:rPr>
          <w:rFonts w:hint="eastAsia"/>
        </w:rPr>
        <w:tab/>
      </w:r>
      <w:r>
        <w:rPr>
          <w:rFonts w:hint="eastAsia"/>
        </w:rPr>
        <w:tab/>
      </w:r>
      <w:r>
        <w:rPr>
          <w:rFonts w:hint="eastAsia"/>
        </w:rPr>
        <w:tab/>
        <w:t>"imageFileLen": 276504,</w:t>
      </w:r>
    </w:p>
    <w:p w:rsidR="00FD633A" w:rsidRDefault="00083061">
      <w:r>
        <w:rPr>
          <w:rFonts w:hint="eastAsia"/>
        </w:rPr>
        <w:tab/>
      </w:r>
      <w:r>
        <w:rPr>
          <w:rFonts w:hint="eastAsia"/>
        </w:rPr>
        <w:tab/>
      </w:r>
      <w:r>
        <w:rPr>
          <w:rFonts w:hint="eastAsia"/>
        </w:rPr>
        <w:tab/>
      </w:r>
      <w:r>
        <w:rPr>
          <w:rFonts w:hint="eastAsia"/>
        </w:rPr>
        <w:tab/>
        <w:t>"imageFragmentFile": "</w:t>
      </w:r>
      <w:r>
        <w:rPr>
          <w:rFonts w:hint="eastAsia"/>
        </w:rPr>
        <w:t>车牌图片信息</w:t>
      </w:r>
      <w:r>
        <w:rPr>
          <w:rFonts w:hint="eastAsia"/>
        </w:rPr>
        <w:t>BASE64</w:t>
      </w:r>
      <w:r>
        <w:rPr>
          <w:rFonts w:hint="eastAsia"/>
        </w:rPr>
        <w:t>编码</w:t>
      </w:r>
      <w:r>
        <w:rPr>
          <w:rFonts w:hint="eastAsia"/>
        </w:rPr>
        <w:t>",</w:t>
      </w:r>
    </w:p>
    <w:p w:rsidR="00FD633A" w:rsidRDefault="00083061">
      <w:r>
        <w:rPr>
          <w:rFonts w:hint="eastAsia"/>
        </w:rPr>
        <w:tab/>
      </w:r>
      <w:r>
        <w:rPr>
          <w:rFonts w:hint="eastAsia"/>
        </w:rPr>
        <w:tab/>
      </w:r>
      <w:r>
        <w:rPr>
          <w:rFonts w:hint="eastAsia"/>
        </w:rPr>
        <w:tab/>
      </w:r>
      <w:r>
        <w:rPr>
          <w:rFonts w:hint="eastAsia"/>
        </w:rPr>
        <w:tab/>
        <w:t>"imageFragmentFileLen": 6511,</w:t>
      </w:r>
    </w:p>
    <w:p w:rsidR="00FD633A" w:rsidRDefault="00083061">
      <w:r>
        <w:rPr>
          <w:rFonts w:hint="eastAsia"/>
        </w:rPr>
        <w:tab/>
      </w:r>
      <w:r>
        <w:rPr>
          <w:rFonts w:hint="eastAsia"/>
        </w:rPr>
        <w:tab/>
      </w:r>
      <w:r>
        <w:rPr>
          <w:rFonts w:hint="eastAsia"/>
        </w:rPr>
        <w:tab/>
      </w:r>
      <w:r>
        <w:rPr>
          <w:rFonts w:hint="eastAsia"/>
        </w:rPr>
        <w:tab/>
        <w:t>"license": "</w:t>
      </w:r>
      <w:r>
        <w:rPr>
          <w:rFonts w:hint="eastAsia"/>
        </w:rPr>
        <w:t>粤</w:t>
      </w:r>
      <w:r>
        <w:rPr>
          <w:rFonts w:hint="eastAsia"/>
        </w:rPr>
        <w:t>BD12345",</w:t>
      </w:r>
    </w:p>
    <w:p w:rsidR="00FD633A" w:rsidRDefault="00083061">
      <w:r>
        <w:rPr>
          <w:rFonts w:hint="eastAsia"/>
        </w:rPr>
        <w:tab/>
      </w:r>
      <w:r>
        <w:rPr>
          <w:rFonts w:hint="eastAsia"/>
        </w:rPr>
        <w:tab/>
      </w:r>
      <w:r>
        <w:rPr>
          <w:rFonts w:hint="eastAsia"/>
        </w:rPr>
        <w:tab/>
      </w:r>
      <w:r>
        <w:rPr>
          <w:rFonts w:hint="eastAsia"/>
        </w:rPr>
        <w:tab/>
        <w:t>"location": {</w:t>
      </w:r>
    </w:p>
    <w:p w:rsidR="00FD633A" w:rsidRDefault="00083061">
      <w:r>
        <w:rPr>
          <w:rFonts w:hint="eastAsia"/>
        </w:rPr>
        <w:tab/>
      </w:r>
      <w:r>
        <w:rPr>
          <w:rFonts w:hint="eastAsia"/>
        </w:rPr>
        <w:tab/>
      </w:r>
      <w:r>
        <w:rPr>
          <w:rFonts w:hint="eastAsia"/>
        </w:rPr>
        <w:tab/>
      </w:r>
      <w:r>
        <w:rPr>
          <w:rFonts w:hint="eastAsia"/>
        </w:rPr>
        <w:tab/>
      </w:r>
      <w:r>
        <w:rPr>
          <w:rFonts w:hint="eastAsia"/>
        </w:rPr>
        <w:tab/>
        <w:t>"RECT": {</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"top": 1418,</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"left": 758,</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"right": 1662,</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"bottom": 810</w:t>
      </w:r>
    </w:p>
    <w:p w:rsidR="00FD633A" w:rsidRDefault="00083061">
      <w:r>
        <w:rPr>
          <w:rFonts w:hint="eastAsia"/>
        </w:rPr>
        <w:tab/>
      </w:r>
      <w:r>
        <w:rPr>
          <w:rFonts w:hint="eastAsia"/>
        </w:rPr>
        <w:tab/>
      </w:r>
      <w:r>
        <w:rPr>
          <w:rFonts w:hint="eastAsia"/>
        </w:rPr>
        <w:tab/>
      </w:r>
      <w:r>
        <w:rPr>
          <w:rFonts w:hint="eastAsia"/>
        </w:rPr>
        <w:tab/>
      </w:r>
      <w:r>
        <w:rPr>
          <w:rFonts w:hint="eastAsia"/>
        </w:rPr>
        <w:tab/>
        <w:t>}</w:t>
      </w:r>
    </w:p>
    <w:p w:rsidR="00FD633A" w:rsidRDefault="00083061">
      <w:r>
        <w:rPr>
          <w:rFonts w:hint="eastAsia"/>
        </w:rPr>
        <w:tab/>
      </w:r>
      <w:r>
        <w:rPr>
          <w:rFonts w:hint="eastAsia"/>
        </w:rPr>
        <w:tab/>
      </w:r>
      <w:r>
        <w:rPr>
          <w:rFonts w:hint="eastAsia"/>
        </w:rPr>
        <w:tab/>
      </w:r>
      <w:r>
        <w:rPr>
          <w:rFonts w:hint="eastAsia"/>
        </w:rPr>
        <w:tab/>
        <w:t>},</w:t>
      </w:r>
    </w:p>
    <w:p w:rsidR="00FD633A" w:rsidRDefault="00083061">
      <w:r>
        <w:rPr>
          <w:rFonts w:hint="eastAsia"/>
        </w:rPr>
        <w:tab/>
      </w:r>
      <w:r>
        <w:rPr>
          <w:rFonts w:hint="eastAsia"/>
        </w:rPr>
        <w:tab/>
      </w:r>
      <w:r>
        <w:rPr>
          <w:rFonts w:hint="eastAsia"/>
        </w:rPr>
        <w:tab/>
      </w:r>
      <w:r>
        <w:rPr>
          <w:rFonts w:hint="eastAsia"/>
        </w:rPr>
        <w:tab/>
        <w:t>"timeStamp": {</w:t>
      </w:r>
    </w:p>
    <w:p w:rsidR="00FD633A" w:rsidRDefault="00083061">
      <w:r>
        <w:rPr>
          <w:rFonts w:hint="eastAsia"/>
        </w:rPr>
        <w:tab/>
      </w:r>
      <w:r>
        <w:rPr>
          <w:rFonts w:hint="eastAsia"/>
        </w:rPr>
        <w:tab/>
      </w:r>
      <w:r>
        <w:rPr>
          <w:rFonts w:hint="eastAsia"/>
        </w:rPr>
        <w:tab/>
      </w:r>
      <w:r>
        <w:rPr>
          <w:rFonts w:hint="eastAsia"/>
        </w:rPr>
        <w:tab/>
      </w:r>
      <w:r>
        <w:rPr>
          <w:rFonts w:hint="eastAsia"/>
        </w:rPr>
        <w:tab/>
        <w:t>"Timeval": {</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"sec": 1626071693,</w:t>
      </w:r>
    </w:p>
    <w:p w:rsidR="00FD633A" w:rsidRDefault="00083061">
      <w:r>
        <w:rPr>
          <w:rFonts w:hint="eastAsia"/>
        </w:rPr>
        <w:tab/>
      </w:r>
      <w:r>
        <w:rPr>
          <w:rFonts w:hint="eastAsia"/>
        </w:rPr>
        <w:tab/>
      </w:r>
      <w:r>
        <w:rPr>
          <w:rFonts w:hint="eastAsia"/>
        </w:rPr>
        <w:tab/>
      </w:r>
      <w:r>
        <w:rPr>
          <w:rFonts w:hint="eastAsia"/>
        </w:rPr>
        <w:tab/>
      </w:r>
      <w:r>
        <w:rPr>
          <w:rFonts w:hint="eastAsia"/>
        </w:rPr>
        <w:tab/>
      </w:r>
      <w:r>
        <w:rPr>
          <w:rFonts w:hint="eastAsia"/>
        </w:rPr>
        <w:tab/>
        <w:t>"usec": 0</w:t>
      </w:r>
    </w:p>
    <w:p w:rsidR="00FD633A" w:rsidRDefault="00083061">
      <w:r>
        <w:rPr>
          <w:rFonts w:hint="eastAsia"/>
        </w:rPr>
        <w:tab/>
      </w:r>
      <w:r>
        <w:rPr>
          <w:rFonts w:hint="eastAsia"/>
        </w:rPr>
        <w:tab/>
      </w:r>
      <w:r>
        <w:rPr>
          <w:rFonts w:hint="eastAsia"/>
        </w:rPr>
        <w:tab/>
      </w:r>
      <w:r>
        <w:rPr>
          <w:rFonts w:hint="eastAsia"/>
        </w:rPr>
        <w:tab/>
      </w:r>
      <w:r>
        <w:rPr>
          <w:rFonts w:hint="eastAsia"/>
        </w:rPr>
        <w:tab/>
        <w:t>}</w:t>
      </w:r>
    </w:p>
    <w:p w:rsidR="00FD633A" w:rsidRDefault="00083061">
      <w:r>
        <w:rPr>
          <w:rFonts w:hint="eastAsia"/>
        </w:rPr>
        <w:tab/>
      </w:r>
      <w:r>
        <w:rPr>
          <w:rFonts w:hint="eastAsia"/>
        </w:rPr>
        <w:tab/>
      </w:r>
      <w:r>
        <w:rPr>
          <w:rFonts w:hint="eastAsia"/>
        </w:rPr>
        <w:tab/>
      </w:r>
      <w:r>
        <w:rPr>
          <w:rFonts w:hint="eastAsia"/>
        </w:rPr>
        <w:tab/>
        <w:t>},</w:t>
      </w:r>
    </w:p>
    <w:p w:rsidR="00FD633A" w:rsidRDefault="00083061">
      <w:r>
        <w:rPr>
          <w:rFonts w:hint="eastAsia"/>
        </w:rPr>
        <w:tab/>
      </w:r>
      <w:r>
        <w:rPr>
          <w:rFonts w:hint="eastAsia"/>
        </w:rPr>
        <w:tab/>
      </w:r>
      <w:r>
        <w:rPr>
          <w:rFonts w:hint="eastAsia"/>
        </w:rPr>
        <w:tab/>
      </w:r>
      <w:r>
        <w:rPr>
          <w:rFonts w:hint="eastAsia"/>
        </w:rPr>
        <w:tab/>
        <w:t>"timeUsed": 0,</w:t>
      </w:r>
    </w:p>
    <w:p w:rsidR="00FD633A" w:rsidRDefault="00083061">
      <w:r>
        <w:rPr>
          <w:rFonts w:hint="eastAsia"/>
        </w:rPr>
        <w:lastRenderedPageBreak/>
        <w:tab/>
      </w:r>
      <w:r>
        <w:rPr>
          <w:rFonts w:hint="eastAsia"/>
        </w:rPr>
        <w:tab/>
      </w:r>
      <w:r>
        <w:rPr>
          <w:rFonts w:hint="eastAsia"/>
        </w:rPr>
        <w:tab/>
      </w:r>
      <w:r>
        <w:rPr>
          <w:rFonts w:hint="eastAsia"/>
        </w:rPr>
        <w:tab/>
        <w:t>"triggerType": 2,</w:t>
      </w:r>
    </w:p>
    <w:p w:rsidR="00FD633A" w:rsidRDefault="00083061">
      <w:r>
        <w:rPr>
          <w:rFonts w:hint="eastAsia"/>
        </w:rPr>
        <w:tab/>
      </w:r>
      <w:r>
        <w:rPr>
          <w:rFonts w:hint="eastAsia"/>
        </w:rPr>
        <w:tab/>
      </w:r>
      <w:r>
        <w:rPr>
          <w:rFonts w:hint="eastAsia"/>
        </w:rPr>
        <w:tab/>
      </w:r>
      <w:r>
        <w:rPr>
          <w:rFonts w:hint="eastAsia"/>
        </w:rPr>
        <w:tab/>
        <w:t>"type": 11</w:t>
      </w:r>
    </w:p>
    <w:p w:rsidR="00FD633A" w:rsidRDefault="00083061">
      <w:r>
        <w:rPr>
          <w:rFonts w:hint="eastAsia"/>
        </w:rPr>
        <w:tab/>
      </w:r>
      <w:r>
        <w:rPr>
          <w:rFonts w:hint="eastAsia"/>
        </w:rPr>
        <w:tab/>
      </w:r>
      <w:r>
        <w:rPr>
          <w:rFonts w:hint="eastAsia"/>
        </w:rPr>
        <w:tab/>
        <w:t>}</w:t>
      </w:r>
    </w:p>
    <w:p w:rsidR="00FD633A" w:rsidRDefault="00083061">
      <w:r>
        <w:rPr>
          <w:rFonts w:hint="eastAsia"/>
        </w:rPr>
        <w:tab/>
      </w:r>
      <w:r>
        <w:rPr>
          <w:rFonts w:hint="eastAsia"/>
        </w:rPr>
        <w:tab/>
        <w:t>},</w:t>
      </w:r>
    </w:p>
    <w:p w:rsidR="00FD633A" w:rsidRDefault="00083061">
      <w:r>
        <w:rPr>
          <w:rFonts w:hint="eastAsia"/>
        </w:rPr>
        <w:tab/>
      </w:r>
      <w:r>
        <w:rPr>
          <w:rFonts w:hint="eastAsia"/>
        </w:rPr>
        <w:tab/>
        <w:t>"serialno": "d03677df676ac95a"</w:t>
      </w:r>
    </w:p>
    <w:p w:rsidR="00FD633A" w:rsidRDefault="00083061">
      <w:r>
        <w:rPr>
          <w:rFonts w:hint="eastAsia"/>
        </w:rPr>
        <w:tab/>
        <w:t>}</w:t>
      </w:r>
    </w:p>
    <w:p w:rsidR="00FD633A" w:rsidRDefault="00083061">
      <w:r>
        <w:rPr>
          <w:rFonts w:hint="eastAsia"/>
        </w:rPr>
        <w:t>}</w:t>
      </w:r>
    </w:p>
    <w:p w:rsidR="00FD633A" w:rsidRDefault="00083061">
      <w:r>
        <w:rPr>
          <w:rFonts w:hint="eastAsia"/>
        </w:rPr>
        <w:t>根据用户的配置返回的数据略有差异。例如没打开发送图片和发送小图片的话，相机推送的</w:t>
      </w:r>
      <w:r>
        <w:rPr>
          <w:rFonts w:hint="eastAsia"/>
        </w:rPr>
        <w:t>json</w:t>
      </w:r>
      <w:r>
        <w:rPr>
          <w:rFonts w:hint="eastAsia"/>
        </w:rPr>
        <w:t>不会有相关的</w:t>
      </w:r>
      <w:r>
        <w:t>imageFile</w:t>
      </w:r>
      <w:r>
        <w:rPr>
          <w:rFonts w:hint="eastAsia"/>
        </w:rPr>
        <w:t>相关的项。</w:t>
      </w:r>
    </w:p>
    <w:p w:rsidR="00FD633A" w:rsidRDefault="00083061">
      <w:r>
        <w:rPr>
          <w:rFonts w:hint="eastAsia"/>
        </w:rPr>
        <w:t>全部</w:t>
      </w:r>
      <w:r>
        <w:rPr>
          <w:rFonts w:hint="eastAsia"/>
        </w:rPr>
        <w:t>json</w:t>
      </w:r>
      <w:r>
        <w:rPr>
          <w:rFonts w:hint="eastAsia"/>
        </w:rPr>
        <w:t>信息说明如下：</w:t>
      </w:r>
    </w:p>
    <w:tbl>
      <w:tblPr>
        <w:tblStyle w:val="a9"/>
        <w:tblW w:w="0" w:type="auto"/>
        <w:tblLook w:val="04A0" w:firstRow="1" w:lastRow="0" w:firstColumn="1" w:lastColumn="0" w:noHBand="0" w:noVBand="1"/>
      </w:tblPr>
      <w:tblGrid>
        <w:gridCol w:w="2151"/>
        <w:gridCol w:w="842"/>
        <w:gridCol w:w="1143"/>
        <w:gridCol w:w="707"/>
        <w:gridCol w:w="3679"/>
      </w:tblGrid>
      <w:tr w:rsidR="00FD633A">
        <w:tc>
          <w:tcPr>
            <w:tcW w:w="1700" w:type="dxa"/>
            <w:shd w:val="clear" w:color="auto" w:fill="C45911" w:themeFill="accent2" w:themeFillShade="BF"/>
          </w:tcPr>
          <w:p w:rsidR="00FD633A" w:rsidRDefault="00083061">
            <w:pPr>
              <w:jc w:val="center"/>
            </w:pPr>
            <w:r>
              <w:rPr>
                <w:rFonts w:hint="eastAsia"/>
              </w:rPr>
              <w:t>字段名称</w:t>
            </w:r>
          </w:p>
        </w:tc>
        <w:tc>
          <w:tcPr>
            <w:tcW w:w="877" w:type="dxa"/>
            <w:shd w:val="clear" w:color="auto" w:fill="C45911" w:themeFill="accent2" w:themeFillShade="BF"/>
          </w:tcPr>
          <w:p w:rsidR="00FD633A" w:rsidRDefault="00083061">
            <w:pPr>
              <w:jc w:val="center"/>
            </w:pPr>
            <w:r>
              <w:rPr>
                <w:rFonts w:hint="eastAsia"/>
              </w:rPr>
              <w:t>类型</w:t>
            </w:r>
          </w:p>
        </w:tc>
        <w:tc>
          <w:tcPr>
            <w:tcW w:w="823" w:type="dxa"/>
            <w:shd w:val="clear" w:color="auto" w:fill="C45911" w:themeFill="accent2" w:themeFillShade="BF"/>
          </w:tcPr>
          <w:p w:rsidR="00FD633A" w:rsidRDefault="00083061">
            <w:pPr>
              <w:jc w:val="center"/>
            </w:pPr>
            <w:r>
              <w:rPr>
                <w:rFonts w:hint="eastAsia"/>
              </w:rPr>
              <w:t>取值范围</w:t>
            </w:r>
          </w:p>
        </w:tc>
        <w:tc>
          <w:tcPr>
            <w:tcW w:w="776" w:type="dxa"/>
            <w:shd w:val="clear" w:color="auto" w:fill="C45911" w:themeFill="accent2" w:themeFillShade="BF"/>
          </w:tcPr>
          <w:p w:rsidR="00FD633A" w:rsidRDefault="00083061">
            <w:pPr>
              <w:jc w:val="center"/>
            </w:pPr>
            <w:r>
              <w:rPr>
                <w:rFonts w:hint="eastAsia"/>
              </w:rPr>
              <w:t>是否必填</w:t>
            </w:r>
          </w:p>
        </w:tc>
        <w:tc>
          <w:tcPr>
            <w:tcW w:w="4346" w:type="dxa"/>
            <w:shd w:val="clear" w:color="auto" w:fill="C45911" w:themeFill="accent2" w:themeFillShade="BF"/>
          </w:tcPr>
          <w:p w:rsidR="00FD633A" w:rsidRDefault="00083061">
            <w:pPr>
              <w:jc w:val="center"/>
            </w:pPr>
            <w:r>
              <w:rPr>
                <w:rFonts w:hint="eastAsia"/>
              </w:rPr>
              <w:t>说明</w:t>
            </w:r>
          </w:p>
        </w:tc>
      </w:tr>
      <w:tr w:rsidR="00FD633A">
        <w:tc>
          <w:tcPr>
            <w:tcW w:w="1700" w:type="dxa"/>
          </w:tcPr>
          <w:p w:rsidR="00FD633A" w:rsidRDefault="00083061">
            <w:pPr>
              <w:jc w:val="center"/>
            </w:pPr>
            <w:r>
              <w:rPr>
                <w:rFonts w:hint="eastAsia"/>
              </w:rPr>
              <w:t>AlarmInfoPlate</w:t>
            </w:r>
          </w:p>
        </w:tc>
        <w:tc>
          <w:tcPr>
            <w:tcW w:w="877" w:type="dxa"/>
          </w:tcPr>
          <w:p w:rsidR="00FD633A" w:rsidRDefault="00083061">
            <w:pPr>
              <w:jc w:val="center"/>
            </w:pPr>
            <w:r>
              <w:rPr>
                <w:rFonts w:hint="eastAsia"/>
              </w:rPr>
              <w:t>json</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表示</w:t>
            </w:r>
            <w:r>
              <w:rPr>
                <w:rFonts w:hint="eastAsia"/>
              </w:rPr>
              <w:t>json</w:t>
            </w:r>
            <w:r>
              <w:rPr>
                <w:rFonts w:hint="eastAsia"/>
              </w:rPr>
              <w:t>为车牌识别结果的</w:t>
            </w:r>
            <w:r>
              <w:rPr>
                <w:rFonts w:hint="eastAsia"/>
              </w:rPr>
              <w:t>json</w:t>
            </w:r>
            <w:r>
              <w:rPr>
                <w:rFonts w:hint="eastAsia"/>
              </w:rPr>
              <w:t>数据</w:t>
            </w:r>
          </w:p>
        </w:tc>
      </w:tr>
      <w:tr w:rsidR="00FD633A">
        <w:tc>
          <w:tcPr>
            <w:tcW w:w="1700" w:type="dxa"/>
            <w:shd w:val="clear" w:color="auto" w:fill="EDEDED" w:themeFill="accent3" w:themeFillTint="32"/>
          </w:tcPr>
          <w:p w:rsidR="00FD633A" w:rsidRDefault="00083061">
            <w:pPr>
              <w:jc w:val="center"/>
            </w:pPr>
            <w:r>
              <w:t>channel</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[0,255]</w:t>
            </w:r>
          </w:p>
        </w:tc>
        <w:tc>
          <w:tcPr>
            <w:tcW w:w="776" w:type="dxa"/>
            <w:shd w:val="clear" w:color="auto" w:fill="EDEDED" w:themeFill="accent3" w:themeFillTint="32"/>
          </w:tcPr>
          <w:p w:rsidR="00FD633A" w:rsidRDefault="00083061">
            <w:pPr>
              <w:jc w:val="center"/>
            </w:pPr>
            <w:r>
              <w:rPr>
                <w:rFonts w:hint="eastAsia"/>
              </w:rPr>
              <w:t>否</w:t>
            </w:r>
          </w:p>
        </w:tc>
        <w:tc>
          <w:tcPr>
            <w:tcW w:w="4346" w:type="dxa"/>
            <w:shd w:val="clear" w:color="auto" w:fill="EDEDED" w:themeFill="accent3" w:themeFillTint="32"/>
          </w:tcPr>
          <w:p w:rsidR="00FD633A" w:rsidRDefault="00083061">
            <w:pPr>
              <w:jc w:val="center"/>
            </w:pPr>
            <w:bookmarkStart w:id="6" w:name="OLE_LINK216"/>
            <w:bookmarkStart w:id="7" w:name="OLE_LINK217"/>
            <w:r>
              <w:rPr>
                <w:rFonts w:hint="eastAsia"/>
                <w:sz w:val="23"/>
                <w:szCs w:val="23"/>
              </w:rPr>
              <w:t>通道号（预留目前传</w:t>
            </w:r>
            <w:r>
              <w:rPr>
                <w:rFonts w:hint="eastAsia"/>
                <w:sz w:val="23"/>
                <w:szCs w:val="23"/>
              </w:rPr>
              <w:t>0</w:t>
            </w:r>
            <w:r>
              <w:rPr>
                <w:rFonts w:hint="eastAsia"/>
                <w:sz w:val="23"/>
                <w:szCs w:val="23"/>
              </w:rPr>
              <w:t>）</w:t>
            </w:r>
            <w:bookmarkEnd w:id="6"/>
            <w:bookmarkEnd w:id="7"/>
          </w:p>
        </w:tc>
      </w:tr>
      <w:tr w:rsidR="00FD633A">
        <w:tc>
          <w:tcPr>
            <w:tcW w:w="1700" w:type="dxa"/>
          </w:tcPr>
          <w:p w:rsidR="00FD633A" w:rsidRDefault="00083061">
            <w:pPr>
              <w:jc w:val="center"/>
            </w:pPr>
            <w:r>
              <w:t>deviceName</w:t>
            </w:r>
          </w:p>
        </w:tc>
        <w:tc>
          <w:tcPr>
            <w:tcW w:w="877" w:type="dxa"/>
          </w:tcPr>
          <w:p w:rsidR="00FD633A" w:rsidRDefault="00083061">
            <w:pPr>
              <w:jc w:val="center"/>
            </w:pPr>
            <w:r>
              <w:rPr>
                <w:rFonts w:hint="eastAsia"/>
              </w:rPr>
              <w:t>string</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bookmarkStart w:id="8" w:name="OLE_LINK194"/>
            <w:r>
              <w:rPr>
                <w:rFonts w:hint="eastAsia"/>
                <w:sz w:val="23"/>
                <w:szCs w:val="23"/>
              </w:rPr>
              <w:t>设备名称</w:t>
            </w:r>
            <w:r>
              <w:rPr>
                <w:rFonts w:hint="eastAsia"/>
                <w:sz w:val="23"/>
                <w:szCs w:val="23"/>
              </w:rPr>
              <w:t>(</w:t>
            </w:r>
            <w:r>
              <w:rPr>
                <w:rFonts w:hint="eastAsia"/>
                <w:sz w:val="23"/>
                <w:szCs w:val="23"/>
              </w:rPr>
              <w:t>可在</w:t>
            </w:r>
            <w:bookmarkStart w:id="9" w:name="OLE_LINK68"/>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bookmarkEnd w:id="9"/>
            <w:r>
              <w:rPr>
                <w:rFonts w:hint="eastAsia"/>
                <w:sz w:val="23"/>
                <w:szCs w:val="23"/>
              </w:rPr>
              <w:t>项目名称</w:t>
            </w:r>
            <w:r>
              <w:rPr>
                <w:rFonts w:hint="eastAsia"/>
                <w:sz w:val="23"/>
                <w:szCs w:val="23"/>
              </w:rPr>
              <w:t xml:space="preserve"> </w:t>
            </w:r>
            <w:r>
              <w:rPr>
                <w:rFonts w:hint="eastAsia"/>
                <w:sz w:val="23"/>
                <w:szCs w:val="23"/>
              </w:rPr>
              <w:t>配置</w:t>
            </w:r>
            <w:r>
              <w:rPr>
                <w:rFonts w:hint="eastAsia"/>
                <w:sz w:val="23"/>
                <w:szCs w:val="23"/>
              </w:rPr>
              <w:t>)</w:t>
            </w:r>
            <w:bookmarkEnd w:id="8"/>
          </w:p>
        </w:tc>
      </w:tr>
      <w:tr w:rsidR="00FD633A">
        <w:tc>
          <w:tcPr>
            <w:tcW w:w="1700" w:type="dxa"/>
            <w:shd w:val="clear" w:color="auto" w:fill="EDEDED" w:themeFill="accent3" w:themeFillTint="32"/>
          </w:tcPr>
          <w:p w:rsidR="00FD633A" w:rsidRDefault="00083061">
            <w:pPr>
              <w:jc w:val="center"/>
            </w:pPr>
            <w:r>
              <w:t>ipaddr</w:t>
            </w:r>
          </w:p>
        </w:tc>
        <w:tc>
          <w:tcPr>
            <w:tcW w:w="877" w:type="dxa"/>
            <w:shd w:val="clear" w:color="auto" w:fill="EDEDED" w:themeFill="accent3" w:themeFillTint="32"/>
          </w:tcPr>
          <w:p w:rsidR="00FD633A" w:rsidRDefault="00083061">
            <w:pPr>
              <w:jc w:val="center"/>
            </w:pPr>
            <w:r>
              <w:rPr>
                <w:rFonts w:hint="eastAsia"/>
              </w:rPr>
              <w:t>string</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相机的</w:t>
            </w:r>
            <w:r>
              <w:rPr>
                <w:rFonts w:hint="eastAsia"/>
              </w:rPr>
              <w:t>ip</w:t>
            </w:r>
            <w:r>
              <w:rPr>
                <w:rFonts w:hint="eastAsia"/>
              </w:rPr>
              <w:t>地址</w:t>
            </w:r>
          </w:p>
        </w:tc>
      </w:tr>
      <w:tr w:rsidR="00FD633A">
        <w:tc>
          <w:tcPr>
            <w:tcW w:w="1700" w:type="dxa"/>
          </w:tcPr>
          <w:p w:rsidR="00FD633A" w:rsidRDefault="00083061">
            <w:pPr>
              <w:jc w:val="center"/>
            </w:pPr>
            <w:r>
              <w:t>serialno</w:t>
            </w:r>
          </w:p>
        </w:tc>
        <w:tc>
          <w:tcPr>
            <w:tcW w:w="877" w:type="dxa"/>
          </w:tcPr>
          <w:p w:rsidR="00FD633A" w:rsidRDefault="00083061">
            <w:pPr>
              <w:jc w:val="center"/>
            </w:pPr>
            <w:r>
              <w:rPr>
                <w:rFonts w:hint="eastAsia"/>
              </w:rPr>
              <w:t>string</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bookmarkStart w:id="10" w:name="OLE_LINK195"/>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bookmarkEnd w:id="10"/>
          </w:p>
        </w:tc>
      </w:tr>
      <w:tr w:rsidR="00FD633A">
        <w:tc>
          <w:tcPr>
            <w:tcW w:w="1700" w:type="dxa"/>
            <w:shd w:val="clear" w:color="auto" w:fill="EDEDED" w:themeFill="accent3" w:themeFillTint="32"/>
          </w:tcPr>
          <w:p w:rsidR="00FD633A" w:rsidRDefault="00083061">
            <w:pPr>
              <w:jc w:val="center"/>
            </w:pPr>
            <w:r>
              <w:t>result</w:t>
            </w:r>
          </w:p>
        </w:tc>
        <w:tc>
          <w:tcPr>
            <w:tcW w:w="877" w:type="dxa"/>
            <w:shd w:val="clear" w:color="auto" w:fill="EDEDED" w:themeFill="accent3" w:themeFillTint="32"/>
          </w:tcPr>
          <w:p w:rsidR="00FD633A" w:rsidRDefault="00083061">
            <w:pPr>
              <w:jc w:val="center"/>
            </w:pPr>
            <w:r>
              <w:rPr>
                <w:rFonts w:hint="eastAsia"/>
              </w:rPr>
              <w:t>json</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sz w:val="23"/>
                <w:szCs w:val="23"/>
              </w:rPr>
              <w:t>识别结果数据</w:t>
            </w:r>
          </w:p>
        </w:tc>
      </w:tr>
      <w:tr w:rsidR="00FD633A">
        <w:tc>
          <w:tcPr>
            <w:tcW w:w="1700" w:type="dxa"/>
          </w:tcPr>
          <w:p w:rsidR="00FD633A" w:rsidRDefault="00083061">
            <w:pPr>
              <w:jc w:val="center"/>
            </w:pPr>
            <w:r>
              <w:t>PlateResult</w:t>
            </w:r>
          </w:p>
        </w:tc>
        <w:tc>
          <w:tcPr>
            <w:tcW w:w="877" w:type="dxa"/>
          </w:tcPr>
          <w:p w:rsidR="00FD633A" w:rsidRDefault="00083061">
            <w:pPr>
              <w:jc w:val="center"/>
            </w:pPr>
            <w:r>
              <w:rPr>
                <w:rFonts w:hint="eastAsia"/>
              </w:rPr>
              <w:t>json</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车牌相关信息</w:t>
            </w:r>
          </w:p>
        </w:tc>
      </w:tr>
      <w:tr w:rsidR="00FD633A">
        <w:tc>
          <w:tcPr>
            <w:tcW w:w="1700" w:type="dxa"/>
            <w:shd w:val="clear" w:color="auto" w:fill="EDEDED" w:themeFill="accent3" w:themeFillTint="32"/>
          </w:tcPr>
          <w:p w:rsidR="00FD633A" w:rsidRDefault="00083061">
            <w:pPr>
              <w:jc w:val="center"/>
            </w:pPr>
            <w:r>
              <w:t>bright</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预留（目前传</w:t>
            </w:r>
            <w:r>
              <w:rPr>
                <w:rFonts w:hint="eastAsia"/>
              </w:rPr>
              <w:t>0</w:t>
            </w:r>
            <w:r>
              <w:rPr>
                <w:rFonts w:hint="eastAsia"/>
              </w:rPr>
              <w:t>）</w:t>
            </w:r>
          </w:p>
        </w:tc>
      </w:tr>
      <w:tr w:rsidR="00FD633A">
        <w:tc>
          <w:tcPr>
            <w:tcW w:w="1700" w:type="dxa"/>
          </w:tcPr>
          <w:p w:rsidR="00FD633A" w:rsidRDefault="00083061">
            <w:pPr>
              <w:jc w:val="center"/>
            </w:pPr>
            <w:r>
              <w:t>carBright</w:t>
            </w:r>
          </w:p>
        </w:tc>
        <w:tc>
          <w:tcPr>
            <w:tcW w:w="877" w:type="dxa"/>
          </w:tcPr>
          <w:p w:rsidR="00FD633A" w:rsidRDefault="00083061">
            <w:pPr>
              <w:jc w:val="center"/>
            </w:pPr>
            <w:r>
              <w:rPr>
                <w:rFonts w:hint="eastAsia"/>
              </w:rPr>
              <w:t>int</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车身亮度（预留目前传</w:t>
            </w:r>
            <w:r>
              <w:rPr>
                <w:rFonts w:hint="eastAsia"/>
              </w:rPr>
              <w:t>0</w:t>
            </w:r>
            <w:r>
              <w:rPr>
                <w:rFonts w:hint="eastAsia"/>
              </w:rPr>
              <w:t>）</w:t>
            </w:r>
          </w:p>
        </w:tc>
      </w:tr>
      <w:tr w:rsidR="00FD633A">
        <w:tc>
          <w:tcPr>
            <w:tcW w:w="1700" w:type="dxa"/>
            <w:shd w:val="clear" w:color="auto" w:fill="EDEDED" w:themeFill="accent3" w:themeFillTint="32"/>
          </w:tcPr>
          <w:p w:rsidR="00FD633A" w:rsidRDefault="00083061">
            <w:pPr>
              <w:jc w:val="center"/>
            </w:pPr>
            <w:r>
              <w:t>carColor</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[0,18]</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车身颜色</w:t>
            </w:r>
            <w:r>
              <w:rPr>
                <w:rFonts w:hint="eastAsia"/>
              </w:rPr>
              <w:t xml:space="preserve"> 0</w:t>
            </w:r>
            <w:r>
              <w:rPr>
                <w:rFonts w:hint="eastAsia"/>
              </w:rPr>
              <w:t>：未知</w:t>
            </w:r>
            <w:r>
              <w:rPr>
                <w:rFonts w:hint="eastAsia"/>
              </w:rPr>
              <w:t xml:space="preserve"> 1</w:t>
            </w:r>
            <w:r>
              <w:rPr>
                <w:rFonts w:hint="eastAsia"/>
              </w:rPr>
              <w:t>：黑</w:t>
            </w:r>
            <w:r>
              <w:rPr>
                <w:rFonts w:hint="eastAsia"/>
              </w:rPr>
              <w:t xml:space="preserve"> 2</w:t>
            </w:r>
            <w:r>
              <w:rPr>
                <w:rFonts w:hint="eastAsia"/>
              </w:rPr>
              <w:t>：白</w:t>
            </w:r>
            <w:r>
              <w:rPr>
                <w:rFonts w:hint="eastAsia"/>
              </w:rPr>
              <w:t xml:space="preserve"> 3</w:t>
            </w:r>
            <w:r>
              <w:rPr>
                <w:rFonts w:hint="eastAsia"/>
              </w:rPr>
              <w:t>：深红</w:t>
            </w:r>
            <w:r>
              <w:rPr>
                <w:rFonts w:hint="eastAsia"/>
              </w:rPr>
              <w:t xml:space="preserve"> 4</w:t>
            </w:r>
            <w:r>
              <w:rPr>
                <w:rFonts w:hint="eastAsia"/>
              </w:rPr>
              <w:t>：红色</w:t>
            </w:r>
            <w:r>
              <w:rPr>
                <w:rFonts w:hint="eastAsia"/>
              </w:rPr>
              <w:t xml:space="preserve"> 5</w:t>
            </w:r>
            <w:r>
              <w:rPr>
                <w:rFonts w:hint="eastAsia"/>
              </w:rPr>
              <w:t>：深黄</w:t>
            </w:r>
            <w:r>
              <w:rPr>
                <w:rFonts w:hint="eastAsia"/>
              </w:rPr>
              <w:t xml:space="preserve"> 6</w:t>
            </w:r>
            <w:r>
              <w:rPr>
                <w:rFonts w:hint="eastAsia"/>
              </w:rPr>
              <w:t>：黄色</w:t>
            </w:r>
            <w:r>
              <w:rPr>
                <w:rFonts w:hint="eastAsia"/>
              </w:rPr>
              <w:t xml:space="preserve"> 7</w:t>
            </w:r>
            <w:r>
              <w:rPr>
                <w:rFonts w:hint="eastAsia"/>
              </w:rPr>
              <w:t>：深灰</w:t>
            </w:r>
            <w:r>
              <w:rPr>
                <w:rFonts w:hint="eastAsia"/>
              </w:rPr>
              <w:t xml:space="preserve"> 8</w:t>
            </w:r>
            <w:r>
              <w:rPr>
                <w:rFonts w:hint="eastAsia"/>
              </w:rPr>
              <w:t>：灰色</w:t>
            </w:r>
            <w:r>
              <w:rPr>
                <w:rFonts w:hint="eastAsia"/>
              </w:rPr>
              <w:t xml:space="preserve"> 9</w:t>
            </w:r>
            <w:r>
              <w:rPr>
                <w:rFonts w:hint="eastAsia"/>
              </w:rPr>
              <w:t>：深蓝</w:t>
            </w:r>
            <w:r>
              <w:rPr>
                <w:rFonts w:hint="eastAsia"/>
              </w:rPr>
              <w:t xml:space="preserve"> 10</w:t>
            </w:r>
            <w:r>
              <w:rPr>
                <w:rFonts w:hint="eastAsia"/>
              </w:rPr>
              <w:t>：蓝色</w:t>
            </w:r>
            <w:r>
              <w:rPr>
                <w:rFonts w:hint="eastAsia"/>
              </w:rPr>
              <w:t xml:space="preserve"> 11</w:t>
            </w:r>
            <w:r>
              <w:rPr>
                <w:rFonts w:hint="eastAsia"/>
              </w:rPr>
              <w:t>：深绿</w:t>
            </w:r>
            <w:r>
              <w:rPr>
                <w:rFonts w:hint="eastAsia"/>
              </w:rPr>
              <w:t xml:space="preserve"> 12</w:t>
            </w:r>
            <w:r>
              <w:rPr>
                <w:rFonts w:hint="eastAsia"/>
              </w:rPr>
              <w:t>：绿色</w:t>
            </w:r>
            <w:r>
              <w:rPr>
                <w:rFonts w:hint="eastAsia"/>
              </w:rPr>
              <w:t xml:space="preserve"> 13</w:t>
            </w:r>
            <w:r>
              <w:rPr>
                <w:rFonts w:hint="eastAsia"/>
              </w:rPr>
              <w:t>：深粉</w:t>
            </w:r>
            <w:r>
              <w:rPr>
                <w:rFonts w:hint="eastAsia"/>
              </w:rPr>
              <w:t xml:space="preserve"> 14</w:t>
            </w:r>
            <w:r>
              <w:rPr>
                <w:rFonts w:hint="eastAsia"/>
              </w:rPr>
              <w:t>：粉色</w:t>
            </w:r>
            <w:r>
              <w:rPr>
                <w:rFonts w:hint="eastAsia"/>
              </w:rPr>
              <w:t xml:space="preserve">  15</w:t>
            </w:r>
            <w:r>
              <w:rPr>
                <w:rFonts w:hint="eastAsia"/>
              </w:rPr>
              <w:t>：深棕</w:t>
            </w:r>
            <w:r>
              <w:rPr>
                <w:rFonts w:hint="eastAsia"/>
              </w:rPr>
              <w:t xml:space="preserve"> 16</w:t>
            </w:r>
            <w:r>
              <w:rPr>
                <w:rFonts w:hint="eastAsia"/>
              </w:rPr>
              <w:t>：棕色</w:t>
            </w:r>
            <w:r>
              <w:rPr>
                <w:rFonts w:hint="eastAsia"/>
              </w:rPr>
              <w:t xml:space="preserve"> 17</w:t>
            </w:r>
            <w:r>
              <w:rPr>
                <w:rFonts w:hint="eastAsia"/>
              </w:rPr>
              <w:t>：深紫</w:t>
            </w:r>
            <w:r>
              <w:rPr>
                <w:rFonts w:hint="eastAsia"/>
              </w:rPr>
              <w:t xml:space="preserve"> 18</w:t>
            </w:r>
            <w:r>
              <w:rPr>
                <w:rFonts w:hint="eastAsia"/>
              </w:rPr>
              <w:t>：紫色</w:t>
            </w:r>
            <w:r>
              <w:rPr>
                <w:rFonts w:hint="eastAsia"/>
                <w:color w:val="FF0000"/>
              </w:rPr>
              <w:t>（车标、车身颜色、车型三个项目前只有大师系列和</w:t>
            </w:r>
            <w:r>
              <w:rPr>
                <w:rFonts w:hint="eastAsia"/>
                <w:color w:val="FF0000"/>
              </w:rPr>
              <w:t>VBOX</w:t>
            </w:r>
            <w:r>
              <w:rPr>
                <w:rFonts w:hint="eastAsia"/>
                <w:color w:val="FF0000"/>
              </w:rPr>
              <w:t>系列支持）</w:t>
            </w:r>
          </w:p>
        </w:tc>
      </w:tr>
      <w:tr w:rsidR="00FD633A">
        <w:tc>
          <w:tcPr>
            <w:tcW w:w="1700" w:type="dxa"/>
          </w:tcPr>
          <w:p w:rsidR="00FD633A" w:rsidRDefault="00083061">
            <w:pPr>
              <w:jc w:val="center"/>
            </w:pPr>
            <w:r>
              <w:rPr>
                <w:rFonts w:hint="eastAsia"/>
              </w:rPr>
              <w:t>vehicleBrand</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[0,22]</w:t>
            </w: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车标</w:t>
            </w:r>
            <w:r>
              <w:rPr>
                <w:rFonts w:hint="eastAsia"/>
              </w:rPr>
              <w:t xml:space="preserve"> 0</w:t>
            </w:r>
            <w:r>
              <w:rPr>
                <w:rFonts w:hint="eastAsia"/>
              </w:rPr>
              <w:t>：未知</w:t>
            </w:r>
            <w:r>
              <w:rPr>
                <w:rFonts w:hint="eastAsia"/>
              </w:rPr>
              <w:t xml:space="preserve"> 1</w:t>
            </w:r>
            <w:r>
              <w:rPr>
                <w:rFonts w:hint="eastAsia"/>
              </w:rPr>
              <w:t>：大众</w:t>
            </w:r>
            <w:r>
              <w:rPr>
                <w:rFonts w:hint="eastAsia"/>
              </w:rPr>
              <w:t xml:space="preserve"> 2</w:t>
            </w:r>
            <w:r>
              <w:rPr>
                <w:rFonts w:hint="eastAsia"/>
              </w:rPr>
              <w:t>：本田</w:t>
            </w:r>
            <w:r>
              <w:rPr>
                <w:rFonts w:hint="eastAsia"/>
              </w:rPr>
              <w:t xml:space="preserve"> 3</w:t>
            </w:r>
            <w:r>
              <w:rPr>
                <w:rFonts w:hint="eastAsia"/>
              </w:rPr>
              <w:t>：标致</w:t>
            </w:r>
            <w:r>
              <w:rPr>
                <w:rFonts w:hint="eastAsia"/>
              </w:rPr>
              <w:t xml:space="preserve"> 4</w:t>
            </w:r>
            <w:r>
              <w:rPr>
                <w:rFonts w:hint="eastAsia"/>
              </w:rPr>
              <w:t>：现代</w:t>
            </w:r>
            <w:r>
              <w:rPr>
                <w:rFonts w:hint="eastAsia"/>
              </w:rPr>
              <w:t xml:space="preserve"> 5</w:t>
            </w:r>
            <w:r>
              <w:rPr>
                <w:rFonts w:hint="eastAsia"/>
              </w:rPr>
              <w:t>：别克</w:t>
            </w:r>
            <w:r>
              <w:rPr>
                <w:rFonts w:hint="eastAsia"/>
              </w:rPr>
              <w:t xml:space="preserve"> 6</w:t>
            </w:r>
            <w:r>
              <w:rPr>
                <w:rFonts w:hint="eastAsia"/>
              </w:rPr>
              <w:t>：奥迪</w:t>
            </w:r>
            <w:r>
              <w:rPr>
                <w:rFonts w:hint="eastAsia"/>
              </w:rPr>
              <w:t xml:space="preserve"> 7</w:t>
            </w:r>
            <w:r>
              <w:rPr>
                <w:rFonts w:hint="eastAsia"/>
              </w:rPr>
              <w:t>：起亚</w:t>
            </w:r>
            <w:r>
              <w:rPr>
                <w:rFonts w:hint="eastAsia"/>
              </w:rPr>
              <w:t xml:space="preserve"> 8</w:t>
            </w:r>
            <w:r>
              <w:rPr>
                <w:rFonts w:hint="eastAsia"/>
              </w:rPr>
              <w:t>：吉普</w:t>
            </w:r>
            <w:r>
              <w:rPr>
                <w:rFonts w:hint="eastAsia"/>
              </w:rPr>
              <w:t xml:space="preserve"> 9</w:t>
            </w:r>
            <w:r>
              <w:rPr>
                <w:rFonts w:hint="eastAsia"/>
              </w:rPr>
              <w:t>：福特</w:t>
            </w:r>
            <w:r>
              <w:rPr>
                <w:rFonts w:hint="eastAsia"/>
              </w:rPr>
              <w:t xml:space="preserve"> 10</w:t>
            </w:r>
            <w:r>
              <w:rPr>
                <w:rFonts w:hint="eastAsia"/>
              </w:rPr>
              <w:t>：奔驰</w:t>
            </w:r>
            <w:r>
              <w:rPr>
                <w:rFonts w:hint="eastAsia"/>
              </w:rPr>
              <w:t xml:space="preserve"> 11</w:t>
            </w:r>
            <w:r>
              <w:rPr>
                <w:rFonts w:hint="eastAsia"/>
              </w:rPr>
              <w:t>：宝马</w:t>
            </w:r>
            <w:r>
              <w:rPr>
                <w:rFonts w:hint="eastAsia"/>
              </w:rPr>
              <w:t xml:space="preserve"> 12</w:t>
            </w:r>
            <w:r>
              <w:rPr>
                <w:rFonts w:hint="eastAsia"/>
              </w:rPr>
              <w:t>：马自达</w:t>
            </w:r>
            <w:r>
              <w:rPr>
                <w:rFonts w:hint="eastAsia"/>
              </w:rPr>
              <w:t xml:space="preserve"> 13</w:t>
            </w:r>
            <w:r>
              <w:rPr>
                <w:rFonts w:hint="eastAsia"/>
              </w:rPr>
              <w:t>：铃木</w:t>
            </w:r>
            <w:r>
              <w:rPr>
                <w:rFonts w:hint="eastAsia"/>
              </w:rPr>
              <w:t xml:space="preserve"> 14</w:t>
            </w:r>
            <w:r>
              <w:rPr>
                <w:rFonts w:hint="eastAsia"/>
              </w:rPr>
              <w:t>：雪铁龙</w:t>
            </w:r>
            <w:r>
              <w:rPr>
                <w:rFonts w:hint="eastAsia"/>
              </w:rPr>
              <w:t xml:space="preserve"> 15</w:t>
            </w:r>
            <w:r>
              <w:rPr>
                <w:rFonts w:hint="eastAsia"/>
              </w:rPr>
              <w:t>：尼桑</w:t>
            </w:r>
            <w:r>
              <w:rPr>
                <w:rFonts w:hint="eastAsia"/>
              </w:rPr>
              <w:t xml:space="preserve"> 16</w:t>
            </w:r>
            <w:r>
              <w:rPr>
                <w:rFonts w:hint="eastAsia"/>
              </w:rPr>
              <w:t>：三菱</w:t>
            </w:r>
            <w:r>
              <w:rPr>
                <w:rFonts w:hint="eastAsia"/>
              </w:rPr>
              <w:t xml:space="preserve"> 17</w:t>
            </w:r>
            <w:r>
              <w:rPr>
                <w:rFonts w:hint="eastAsia"/>
              </w:rPr>
              <w:t>：雷克萨斯</w:t>
            </w:r>
            <w:r>
              <w:rPr>
                <w:rFonts w:hint="eastAsia"/>
              </w:rPr>
              <w:t xml:space="preserve"> 18</w:t>
            </w:r>
            <w:r>
              <w:rPr>
                <w:rFonts w:hint="eastAsia"/>
              </w:rPr>
              <w:t>：雪弗兰</w:t>
            </w:r>
            <w:r>
              <w:rPr>
                <w:rFonts w:hint="eastAsia"/>
              </w:rPr>
              <w:t xml:space="preserve"> 19</w:t>
            </w:r>
            <w:r>
              <w:rPr>
                <w:rFonts w:hint="eastAsia"/>
              </w:rPr>
              <w:t>：沃尔沃</w:t>
            </w:r>
            <w:r>
              <w:rPr>
                <w:rFonts w:hint="eastAsia"/>
              </w:rPr>
              <w:t xml:space="preserve"> 20</w:t>
            </w:r>
            <w:r>
              <w:rPr>
                <w:rFonts w:hint="eastAsia"/>
              </w:rPr>
              <w:t>：菲亚特</w:t>
            </w:r>
            <w:r>
              <w:rPr>
                <w:rFonts w:hint="eastAsia"/>
              </w:rPr>
              <w:t xml:space="preserve"> 21</w:t>
            </w:r>
            <w:r>
              <w:rPr>
                <w:rFonts w:hint="eastAsia"/>
              </w:rPr>
              <w:t>：比亚迪</w:t>
            </w:r>
            <w:r>
              <w:rPr>
                <w:rFonts w:hint="eastAsia"/>
              </w:rPr>
              <w:t xml:space="preserve"> 22</w:t>
            </w:r>
            <w:r>
              <w:rPr>
                <w:rFonts w:hint="eastAsia"/>
              </w:rPr>
              <w:t>：奇瑞</w:t>
            </w:r>
            <w:r>
              <w:rPr>
                <w:rFonts w:hint="eastAsia"/>
                <w:color w:val="FF0000"/>
              </w:rPr>
              <w:t>（车标、车身颜色、车型三个项目前只有大师系列和</w:t>
            </w:r>
            <w:r>
              <w:rPr>
                <w:rFonts w:hint="eastAsia"/>
                <w:color w:val="FF0000"/>
              </w:rPr>
              <w:t>VBOX</w:t>
            </w:r>
            <w:r>
              <w:rPr>
                <w:rFonts w:hint="eastAsia"/>
                <w:color w:val="FF0000"/>
              </w:rPr>
              <w:t>系列支持）</w:t>
            </w:r>
          </w:p>
        </w:tc>
      </w:tr>
      <w:tr w:rsidR="00FD633A">
        <w:tc>
          <w:tcPr>
            <w:tcW w:w="1700" w:type="dxa"/>
            <w:shd w:val="clear" w:color="auto" w:fill="EDEDED" w:themeFill="accent3" w:themeFillTint="32"/>
          </w:tcPr>
          <w:p w:rsidR="00FD633A" w:rsidRDefault="00083061">
            <w:pPr>
              <w:jc w:val="center"/>
            </w:pPr>
            <w:r>
              <w:rPr>
                <w:rFonts w:hint="eastAsia"/>
              </w:rPr>
              <w:t>vehicleSize</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[0,3]</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车型</w:t>
            </w:r>
            <w:r>
              <w:rPr>
                <w:rFonts w:hint="eastAsia"/>
              </w:rPr>
              <w:t xml:space="preserve"> 0</w:t>
            </w:r>
            <w:r>
              <w:rPr>
                <w:rFonts w:hint="eastAsia"/>
              </w:rPr>
              <w:t>：无效</w:t>
            </w:r>
            <w:r>
              <w:rPr>
                <w:rFonts w:hint="eastAsia"/>
              </w:rPr>
              <w:t xml:space="preserve"> 1</w:t>
            </w:r>
            <w:r>
              <w:rPr>
                <w:rFonts w:hint="eastAsia"/>
              </w:rPr>
              <w:t>：大型车</w:t>
            </w:r>
            <w:r>
              <w:rPr>
                <w:rFonts w:hint="eastAsia"/>
              </w:rPr>
              <w:t xml:space="preserve"> 2</w:t>
            </w:r>
            <w:r>
              <w:rPr>
                <w:rFonts w:hint="eastAsia"/>
              </w:rPr>
              <w:t>：中型车</w:t>
            </w:r>
            <w:r>
              <w:rPr>
                <w:rFonts w:hint="eastAsia"/>
              </w:rPr>
              <w:t xml:space="preserve"> 3</w:t>
            </w:r>
            <w:r>
              <w:rPr>
                <w:rFonts w:hint="eastAsia"/>
              </w:rPr>
              <w:t>：小型车</w:t>
            </w:r>
            <w:r>
              <w:rPr>
                <w:rFonts w:hint="eastAsia"/>
                <w:color w:val="FF0000"/>
              </w:rPr>
              <w:t>（车标、车身颜色、车型三个项目前只有大师系列和</w:t>
            </w:r>
            <w:r>
              <w:rPr>
                <w:rFonts w:hint="eastAsia"/>
                <w:color w:val="FF0000"/>
              </w:rPr>
              <w:t>VBOX</w:t>
            </w:r>
            <w:r>
              <w:rPr>
                <w:rFonts w:hint="eastAsia"/>
                <w:color w:val="FF0000"/>
              </w:rPr>
              <w:t>系列支持）</w:t>
            </w:r>
          </w:p>
        </w:tc>
      </w:tr>
      <w:tr w:rsidR="00FD633A">
        <w:tc>
          <w:tcPr>
            <w:tcW w:w="1700" w:type="dxa"/>
          </w:tcPr>
          <w:p w:rsidR="00FD633A" w:rsidRDefault="00083061">
            <w:pPr>
              <w:jc w:val="center"/>
            </w:pPr>
            <w:r>
              <w:t>colorType</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[0,7]</w:t>
            </w: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车牌颜色</w:t>
            </w:r>
            <w:r>
              <w:rPr>
                <w:rFonts w:hint="eastAsia"/>
              </w:rPr>
              <w:t xml:space="preserve"> 0</w:t>
            </w:r>
            <w:r>
              <w:rPr>
                <w:rFonts w:hint="eastAsia"/>
              </w:rPr>
              <w:t>：未知</w:t>
            </w:r>
            <w:r>
              <w:rPr>
                <w:rFonts w:hint="eastAsia"/>
              </w:rPr>
              <w:t xml:space="preserve"> 1</w:t>
            </w:r>
            <w:r>
              <w:rPr>
                <w:rFonts w:hint="eastAsia"/>
              </w:rPr>
              <w:t>：蓝牌</w:t>
            </w:r>
            <w:r>
              <w:rPr>
                <w:rFonts w:hint="eastAsia"/>
              </w:rPr>
              <w:t xml:space="preserve"> 2</w:t>
            </w:r>
            <w:r>
              <w:rPr>
                <w:rFonts w:hint="eastAsia"/>
              </w:rPr>
              <w:t>：黄牌</w:t>
            </w:r>
            <w:r>
              <w:rPr>
                <w:rFonts w:hint="eastAsia"/>
              </w:rPr>
              <w:t xml:space="preserve"> 3</w:t>
            </w:r>
            <w:r>
              <w:rPr>
                <w:rFonts w:hint="eastAsia"/>
              </w:rPr>
              <w:t>：</w:t>
            </w:r>
            <w:r>
              <w:rPr>
                <w:rFonts w:hint="eastAsia"/>
              </w:rPr>
              <w:lastRenderedPageBreak/>
              <w:t>白牌</w:t>
            </w:r>
            <w:r>
              <w:rPr>
                <w:rFonts w:hint="eastAsia"/>
              </w:rPr>
              <w:t xml:space="preserve"> 4</w:t>
            </w:r>
            <w:r>
              <w:rPr>
                <w:rFonts w:hint="eastAsia"/>
              </w:rPr>
              <w:t>：黑牌</w:t>
            </w:r>
            <w:r>
              <w:rPr>
                <w:rFonts w:hint="eastAsia"/>
              </w:rPr>
              <w:t xml:space="preserve"> 5</w:t>
            </w:r>
            <w:r>
              <w:rPr>
                <w:rFonts w:hint="eastAsia"/>
              </w:rPr>
              <w:t>：绿牌</w:t>
            </w:r>
            <w:r>
              <w:rPr>
                <w:rFonts w:hint="eastAsia"/>
              </w:rPr>
              <w:t xml:space="preserve"> 6</w:t>
            </w:r>
            <w:r>
              <w:rPr>
                <w:rFonts w:hint="eastAsia"/>
              </w:rPr>
              <w:t>：黄绿牌</w:t>
            </w:r>
            <w:r>
              <w:rPr>
                <w:rFonts w:hint="eastAsia"/>
              </w:rPr>
              <w:t xml:space="preserve"> 7</w:t>
            </w:r>
            <w:r>
              <w:rPr>
                <w:rFonts w:hint="eastAsia"/>
              </w:rPr>
              <w:t>：其它</w:t>
            </w:r>
          </w:p>
        </w:tc>
      </w:tr>
      <w:tr w:rsidR="00FD633A">
        <w:tc>
          <w:tcPr>
            <w:tcW w:w="1700" w:type="dxa"/>
            <w:shd w:val="clear" w:color="auto" w:fill="EDEDED" w:themeFill="accent3" w:themeFillTint="32"/>
          </w:tcPr>
          <w:p w:rsidR="00FD633A" w:rsidRDefault="00083061">
            <w:pPr>
              <w:jc w:val="center"/>
            </w:pPr>
            <w:r>
              <w:lastRenderedPageBreak/>
              <w:t>colorValue</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预留</w:t>
            </w:r>
          </w:p>
        </w:tc>
      </w:tr>
      <w:tr w:rsidR="00FD633A">
        <w:tc>
          <w:tcPr>
            <w:tcW w:w="1700" w:type="dxa"/>
          </w:tcPr>
          <w:p w:rsidR="00FD633A" w:rsidRDefault="00083061">
            <w:pPr>
              <w:jc w:val="center"/>
            </w:pPr>
            <w:r>
              <w:t>confidence</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[0,100]</w:t>
            </w: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车牌结果可信度</w:t>
            </w:r>
            <w:r>
              <w:rPr>
                <w:rFonts w:hint="eastAsia"/>
              </w:rPr>
              <w:t xml:space="preserve"> </w:t>
            </w:r>
            <w:r>
              <w:rPr>
                <w:rFonts w:hint="eastAsia"/>
              </w:rPr>
              <w:t>该值越高代表识别结果越可信</w:t>
            </w:r>
          </w:p>
        </w:tc>
      </w:tr>
      <w:tr w:rsidR="00FD633A">
        <w:tc>
          <w:tcPr>
            <w:tcW w:w="1700" w:type="dxa"/>
            <w:shd w:val="clear" w:color="auto" w:fill="EDEDED" w:themeFill="accent3" w:themeFillTint="32"/>
          </w:tcPr>
          <w:p w:rsidR="00FD633A" w:rsidRDefault="00083061">
            <w:pPr>
              <w:jc w:val="center"/>
            </w:pPr>
            <w:r>
              <w:t>direction</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[0,2]</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车辆行进方向</w:t>
            </w:r>
            <w:r>
              <w:rPr>
                <w:rFonts w:hint="eastAsia"/>
              </w:rPr>
              <w:t xml:space="preserve"> </w:t>
            </w:r>
            <w:r>
              <w:rPr>
                <w:rFonts w:hint="eastAsia"/>
                <w:sz w:val="23"/>
                <w:szCs w:val="23"/>
              </w:rPr>
              <w:t>0:</w:t>
            </w:r>
            <w:r>
              <w:rPr>
                <w:rFonts w:hint="eastAsia"/>
                <w:sz w:val="23"/>
                <w:szCs w:val="23"/>
              </w:rPr>
              <w:t>未知</w:t>
            </w:r>
            <w:r>
              <w:rPr>
                <w:rFonts w:hint="eastAsia"/>
                <w:sz w:val="23"/>
                <w:szCs w:val="23"/>
              </w:rPr>
              <w:t xml:space="preserve"> 1:</w:t>
            </w:r>
            <w:r>
              <w:rPr>
                <w:rFonts w:hint="eastAsia"/>
                <w:sz w:val="23"/>
                <w:szCs w:val="23"/>
              </w:rPr>
              <w:t>来向</w:t>
            </w:r>
            <w:r>
              <w:rPr>
                <w:rFonts w:hint="eastAsia"/>
                <w:sz w:val="23"/>
                <w:szCs w:val="23"/>
              </w:rPr>
              <w:t xml:space="preserve"> 2:</w:t>
            </w:r>
            <w:r>
              <w:rPr>
                <w:rFonts w:hint="eastAsia"/>
                <w:sz w:val="23"/>
                <w:szCs w:val="23"/>
              </w:rPr>
              <w:t>去向</w:t>
            </w:r>
          </w:p>
        </w:tc>
      </w:tr>
      <w:tr w:rsidR="00FD633A">
        <w:tc>
          <w:tcPr>
            <w:tcW w:w="1700" w:type="dxa"/>
          </w:tcPr>
          <w:p w:rsidR="00FD633A" w:rsidRDefault="00083061">
            <w:pPr>
              <w:jc w:val="center"/>
            </w:pPr>
            <w:r>
              <w:rPr>
                <w:rFonts w:hint="eastAsia"/>
              </w:rPr>
              <w:t>license</w:t>
            </w:r>
          </w:p>
        </w:tc>
        <w:tc>
          <w:tcPr>
            <w:tcW w:w="877" w:type="dxa"/>
          </w:tcPr>
          <w:p w:rsidR="00FD633A" w:rsidRDefault="00083061">
            <w:pPr>
              <w:jc w:val="center"/>
            </w:pPr>
            <w:r>
              <w:rPr>
                <w:rFonts w:hint="eastAsia"/>
              </w:rPr>
              <w:t>string</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车牌号码</w:t>
            </w:r>
            <w:r>
              <w:rPr>
                <w:rFonts w:hint="eastAsia"/>
              </w:rPr>
              <w:t xml:space="preserve"> </w:t>
            </w:r>
            <w:r>
              <w:rPr>
                <w:rFonts w:hint="eastAsia"/>
              </w:rPr>
              <w:t>例：</w:t>
            </w:r>
            <w:r>
              <w:t>”</w:t>
            </w:r>
            <w:r>
              <w:rPr>
                <w:rFonts w:hint="eastAsia"/>
              </w:rPr>
              <w:t>粤</w:t>
            </w:r>
            <w:r>
              <w:rPr>
                <w:rFonts w:hint="eastAsia"/>
              </w:rPr>
              <w:t>B12345</w:t>
            </w:r>
            <w:r>
              <w:t>”</w:t>
            </w:r>
          </w:p>
        </w:tc>
      </w:tr>
      <w:tr w:rsidR="00FD633A">
        <w:tc>
          <w:tcPr>
            <w:tcW w:w="1700" w:type="dxa"/>
            <w:shd w:val="clear" w:color="auto" w:fill="EDEDED" w:themeFill="accent3" w:themeFillTint="32"/>
          </w:tcPr>
          <w:p w:rsidR="00FD633A" w:rsidRDefault="00083061">
            <w:pPr>
              <w:jc w:val="center"/>
            </w:pPr>
            <w:r>
              <w:rPr>
                <w:rFonts w:hint="eastAsia"/>
              </w:rPr>
              <w:t>l</w:t>
            </w:r>
            <w:r>
              <w:t>ocation</w:t>
            </w:r>
          </w:p>
        </w:tc>
        <w:tc>
          <w:tcPr>
            <w:tcW w:w="877" w:type="dxa"/>
            <w:shd w:val="clear" w:color="auto" w:fill="EDEDED" w:themeFill="accent3" w:themeFillTint="32"/>
          </w:tcPr>
          <w:p w:rsidR="00FD633A" w:rsidRDefault="00083061">
            <w:pPr>
              <w:jc w:val="center"/>
            </w:pPr>
            <w:r>
              <w:rPr>
                <w:rFonts w:hint="eastAsia"/>
              </w:rPr>
              <w:t>json</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车牌在图片中的位置</w:t>
            </w:r>
          </w:p>
        </w:tc>
      </w:tr>
      <w:tr w:rsidR="00FD633A">
        <w:tc>
          <w:tcPr>
            <w:tcW w:w="1700" w:type="dxa"/>
          </w:tcPr>
          <w:p w:rsidR="00FD633A" w:rsidRDefault="00083061">
            <w:pPr>
              <w:jc w:val="center"/>
            </w:pPr>
            <w:r>
              <w:t>RECT</w:t>
            </w:r>
          </w:p>
        </w:tc>
        <w:tc>
          <w:tcPr>
            <w:tcW w:w="877" w:type="dxa"/>
          </w:tcPr>
          <w:p w:rsidR="00FD633A" w:rsidRDefault="00083061">
            <w:pPr>
              <w:jc w:val="center"/>
            </w:pPr>
            <w:r>
              <w:rPr>
                <w:rFonts w:hint="eastAsia"/>
              </w:rPr>
              <w:t>json</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sz w:val="23"/>
                <w:szCs w:val="23"/>
              </w:rPr>
              <w:t>位置为矩形区域</w:t>
            </w:r>
            <w:r>
              <w:rPr>
                <w:rFonts w:hint="eastAsia"/>
                <w:sz w:val="23"/>
                <w:szCs w:val="23"/>
              </w:rPr>
              <w:t>(</w:t>
            </w:r>
            <w:r>
              <w:rPr>
                <w:rFonts w:hint="eastAsia"/>
                <w:sz w:val="23"/>
                <w:szCs w:val="23"/>
              </w:rPr>
              <w:t>左上角</w:t>
            </w:r>
            <w:r>
              <w:rPr>
                <w:rFonts w:hint="eastAsia"/>
                <w:sz w:val="23"/>
                <w:szCs w:val="23"/>
              </w:rPr>
              <w:t>,</w:t>
            </w:r>
            <w:r>
              <w:rPr>
                <w:rFonts w:hint="eastAsia"/>
                <w:sz w:val="23"/>
                <w:szCs w:val="23"/>
              </w:rPr>
              <w:t>右下角两个点坐标表示</w:t>
            </w:r>
            <w:r>
              <w:rPr>
                <w:rFonts w:hint="eastAsia"/>
                <w:sz w:val="23"/>
                <w:szCs w:val="23"/>
              </w:rPr>
              <w:t>)</w:t>
            </w:r>
          </w:p>
        </w:tc>
      </w:tr>
      <w:tr w:rsidR="00FD633A">
        <w:tc>
          <w:tcPr>
            <w:tcW w:w="1700" w:type="dxa"/>
            <w:shd w:val="clear" w:color="auto" w:fill="EDEDED" w:themeFill="accent3" w:themeFillTint="32"/>
          </w:tcPr>
          <w:p w:rsidR="00FD633A" w:rsidRDefault="00083061">
            <w:pPr>
              <w:jc w:val="center"/>
            </w:pPr>
            <w:r>
              <w:t>left</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[0,w]</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左上角</w:t>
            </w:r>
            <w:r>
              <w:rPr>
                <w:rFonts w:hint="eastAsia"/>
              </w:rPr>
              <w:t>_X</w:t>
            </w:r>
            <w:r>
              <w:rPr>
                <w:rFonts w:hint="eastAsia"/>
              </w:rPr>
              <w:t>坐标</w:t>
            </w:r>
            <w:r>
              <w:rPr>
                <w:rFonts w:hint="eastAsia"/>
              </w:rPr>
              <w:t>(w</w:t>
            </w:r>
            <w:r>
              <w:rPr>
                <w:rFonts w:hint="eastAsia"/>
              </w:rPr>
              <w:t>为用户设置的图像尺寸的宽度</w:t>
            </w:r>
            <w:r>
              <w:rPr>
                <w:rFonts w:hint="eastAsia"/>
              </w:rPr>
              <w:t>)</w:t>
            </w:r>
          </w:p>
        </w:tc>
      </w:tr>
      <w:tr w:rsidR="00FD633A">
        <w:tc>
          <w:tcPr>
            <w:tcW w:w="1700" w:type="dxa"/>
          </w:tcPr>
          <w:p w:rsidR="00FD633A" w:rsidRDefault="00083061">
            <w:pPr>
              <w:jc w:val="center"/>
            </w:pPr>
            <w:r>
              <w:t>top</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[0,h]</w:t>
            </w: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左上角</w:t>
            </w:r>
            <w:r>
              <w:rPr>
                <w:rFonts w:hint="eastAsia"/>
              </w:rPr>
              <w:t>_Y</w:t>
            </w:r>
            <w:r>
              <w:rPr>
                <w:rFonts w:hint="eastAsia"/>
              </w:rPr>
              <w:t>坐标</w:t>
            </w:r>
            <w:r>
              <w:rPr>
                <w:rFonts w:hint="eastAsia"/>
              </w:rPr>
              <w:t>(h</w:t>
            </w:r>
            <w:r>
              <w:rPr>
                <w:rFonts w:hint="eastAsia"/>
              </w:rPr>
              <w:t>为用户设置的图像尺寸的高度</w:t>
            </w:r>
            <w:r>
              <w:rPr>
                <w:rFonts w:hint="eastAsia"/>
              </w:rPr>
              <w:t>)</w:t>
            </w:r>
          </w:p>
        </w:tc>
      </w:tr>
      <w:tr w:rsidR="00FD633A">
        <w:tc>
          <w:tcPr>
            <w:tcW w:w="1700" w:type="dxa"/>
            <w:shd w:val="clear" w:color="auto" w:fill="EDEDED" w:themeFill="accent3" w:themeFillTint="32"/>
          </w:tcPr>
          <w:p w:rsidR="00FD633A" w:rsidRDefault="00083061">
            <w:pPr>
              <w:jc w:val="center"/>
            </w:pPr>
            <w:r>
              <w:t>right</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[0,w]</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rPr>
              <w:t>右下角</w:t>
            </w:r>
            <w:r>
              <w:rPr>
                <w:rFonts w:hint="eastAsia"/>
              </w:rPr>
              <w:t>_X</w:t>
            </w:r>
            <w:r>
              <w:rPr>
                <w:rFonts w:hint="eastAsia"/>
              </w:rPr>
              <w:t>坐标</w:t>
            </w:r>
            <w:r>
              <w:rPr>
                <w:rFonts w:hint="eastAsia"/>
              </w:rPr>
              <w:t>(w</w:t>
            </w:r>
            <w:r>
              <w:rPr>
                <w:rFonts w:hint="eastAsia"/>
              </w:rPr>
              <w:t>为用户设置的图像尺寸的宽度</w:t>
            </w:r>
            <w:r>
              <w:rPr>
                <w:rFonts w:hint="eastAsia"/>
              </w:rPr>
              <w:t>)</w:t>
            </w:r>
          </w:p>
        </w:tc>
      </w:tr>
      <w:tr w:rsidR="00FD633A">
        <w:tc>
          <w:tcPr>
            <w:tcW w:w="1700" w:type="dxa"/>
          </w:tcPr>
          <w:p w:rsidR="00FD633A" w:rsidRDefault="00083061">
            <w:pPr>
              <w:jc w:val="center"/>
            </w:pPr>
            <w:r>
              <w:t>bottom</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[0,h]</w:t>
            </w: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rPr>
              <w:t>右下角</w:t>
            </w:r>
            <w:r>
              <w:rPr>
                <w:rFonts w:hint="eastAsia"/>
              </w:rPr>
              <w:t>_Y</w:t>
            </w:r>
            <w:r>
              <w:rPr>
                <w:rFonts w:hint="eastAsia"/>
              </w:rPr>
              <w:t>坐标</w:t>
            </w:r>
            <w:r>
              <w:rPr>
                <w:rFonts w:hint="eastAsia"/>
              </w:rPr>
              <w:t>(w</w:t>
            </w:r>
            <w:r>
              <w:rPr>
                <w:rFonts w:hint="eastAsia"/>
              </w:rPr>
              <w:t>为用户设置的图像尺寸的高度</w:t>
            </w:r>
            <w:r>
              <w:rPr>
                <w:rFonts w:hint="eastAsia"/>
              </w:rPr>
              <w:t>)</w:t>
            </w:r>
          </w:p>
        </w:tc>
      </w:tr>
      <w:tr w:rsidR="00FD633A">
        <w:tc>
          <w:tcPr>
            <w:tcW w:w="1700" w:type="dxa"/>
            <w:shd w:val="clear" w:color="auto" w:fill="EDEDED" w:themeFill="accent3" w:themeFillTint="32"/>
          </w:tcPr>
          <w:p w:rsidR="00FD633A" w:rsidRDefault="00083061">
            <w:pPr>
              <w:jc w:val="center"/>
            </w:pPr>
            <w:r>
              <w:t>timeStamp</w:t>
            </w:r>
          </w:p>
        </w:tc>
        <w:tc>
          <w:tcPr>
            <w:tcW w:w="877" w:type="dxa"/>
            <w:shd w:val="clear" w:color="auto" w:fill="EDEDED" w:themeFill="accent3" w:themeFillTint="32"/>
          </w:tcPr>
          <w:p w:rsidR="00FD633A" w:rsidRDefault="00083061">
            <w:pPr>
              <w:jc w:val="center"/>
            </w:pPr>
            <w:r>
              <w:rPr>
                <w:rFonts w:hint="eastAsia"/>
              </w:rPr>
              <w:t>json</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pPr>
            <w:r>
              <w:rPr>
                <w:rFonts w:hint="eastAsia"/>
                <w:sz w:val="23"/>
                <w:szCs w:val="23"/>
              </w:rPr>
              <w:t>本次识别</w:t>
            </w:r>
            <w:r>
              <w:rPr>
                <w:rFonts w:hint="eastAsia"/>
                <w:sz w:val="23"/>
                <w:szCs w:val="23"/>
              </w:rPr>
              <w:t>,</w:t>
            </w:r>
            <w:r>
              <w:rPr>
                <w:rFonts w:hint="eastAsia"/>
                <w:sz w:val="23"/>
                <w:szCs w:val="23"/>
              </w:rPr>
              <w:t>相机当前时间</w:t>
            </w:r>
            <w:r>
              <w:rPr>
                <w:rFonts w:hint="eastAsia"/>
                <w:sz w:val="23"/>
                <w:szCs w:val="23"/>
              </w:rPr>
              <w:t>,</w:t>
            </w:r>
            <w:r>
              <w:t xml:space="preserve"> </w:t>
            </w:r>
            <w:r>
              <w:rPr>
                <w:rFonts w:hint="eastAsia"/>
              </w:rPr>
              <w:t>对应的时间戳</w:t>
            </w:r>
          </w:p>
        </w:tc>
      </w:tr>
      <w:tr w:rsidR="00FD633A">
        <w:tc>
          <w:tcPr>
            <w:tcW w:w="1700" w:type="dxa"/>
          </w:tcPr>
          <w:p w:rsidR="00FD633A" w:rsidRDefault="00083061">
            <w:pPr>
              <w:jc w:val="center"/>
            </w:pPr>
            <w:r>
              <w:t>Timeval</w:t>
            </w:r>
          </w:p>
        </w:tc>
        <w:tc>
          <w:tcPr>
            <w:tcW w:w="877" w:type="dxa"/>
          </w:tcPr>
          <w:p w:rsidR="00FD633A" w:rsidRDefault="00083061">
            <w:pPr>
              <w:jc w:val="center"/>
            </w:pPr>
            <w:r>
              <w:rPr>
                <w:rFonts w:hint="eastAsia"/>
              </w:rPr>
              <w:t>json</w:t>
            </w:r>
          </w:p>
        </w:tc>
        <w:tc>
          <w:tcPr>
            <w:tcW w:w="823" w:type="dxa"/>
          </w:tcPr>
          <w:p w:rsidR="00FD633A" w:rsidRDefault="00FD633A">
            <w:pPr>
              <w:jc w:val="center"/>
            </w:pPr>
          </w:p>
        </w:tc>
        <w:tc>
          <w:tcPr>
            <w:tcW w:w="776" w:type="dxa"/>
          </w:tcPr>
          <w:p w:rsidR="00FD633A" w:rsidRDefault="00083061">
            <w:pPr>
              <w:jc w:val="center"/>
            </w:pPr>
            <w:r>
              <w:rPr>
                <w:rFonts w:hint="eastAsia"/>
              </w:rPr>
              <w:t>是</w:t>
            </w:r>
          </w:p>
        </w:tc>
        <w:tc>
          <w:tcPr>
            <w:tcW w:w="4346" w:type="dxa"/>
          </w:tcPr>
          <w:p w:rsidR="00FD633A" w:rsidRDefault="00083061">
            <w:pPr>
              <w:jc w:val="center"/>
            </w:pPr>
            <w:r>
              <w:rPr>
                <w:rFonts w:hint="eastAsia"/>
                <w:sz w:val="23"/>
                <w:szCs w:val="23"/>
              </w:rPr>
              <w:t>时间戳结构体类型</w:t>
            </w:r>
          </w:p>
        </w:tc>
      </w:tr>
      <w:tr w:rsidR="00FD633A">
        <w:tc>
          <w:tcPr>
            <w:tcW w:w="1700" w:type="dxa"/>
            <w:shd w:val="clear" w:color="auto" w:fill="EDEDED" w:themeFill="accent3" w:themeFillTint="32"/>
          </w:tcPr>
          <w:p w:rsidR="00FD633A" w:rsidRDefault="00083061">
            <w:pPr>
              <w:jc w:val="center"/>
            </w:pPr>
            <w:r>
              <w:t>sec</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rPr>
                <w:sz w:val="23"/>
                <w:szCs w:val="23"/>
              </w:rPr>
            </w:pPr>
            <w:r>
              <w:rPr>
                <w:rFonts w:hint="eastAsia"/>
                <w:sz w:val="23"/>
                <w:szCs w:val="23"/>
              </w:rPr>
              <w:t>从</w:t>
            </w:r>
            <w:r>
              <w:rPr>
                <w:rFonts w:ascii="Times New Roman" w:hAnsi="Times New Roman" w:cs="Times New Roman"/>
                <w:sz w:val="23"/>
                <w:szCs w:val="23"/>
              </w:rPr>
              <w:t>1970</w:t>
            </w:r>
            <w:r>
              <w:rPr>
                <w:rFonts w:hAnsi="Times New Roman" w:hint="eastAsia"/>
                <w:sz w:val="23"/>
                <w:szCs w:val="23"/>
              </w:rPr>
              <w:t>年</w:t>
            </w:r>
            <w:r>
              <w:rPr>
                <w:rFonts w:ascii="Times New Roman" w:hAnsi="Times New Roman" w:cs="Times New Roman"/>
                <w:sz w:val="23"/>
                <w:szCs w:val="23"/>
              </w:rPr>
              <w:t>1</w:t>
            </w:r>
            <w:r>
              <w:rPr>
                <w:rFonts w:hAnsi="Times New Roman" w:hint="eastAsia"/>
                <w:sz w:val="23"/>
                <w:szCs w:val="23"/>
              </w:rPr>
              <w:t>月</w:t>
            </w:r>
            <w:r>
              <w:rPr>
                <w:rFonts w:ascii="Times New Roman" w:hAnsi="Times New Roman" w:cs="Times New Roman"/>
                <w:sz w:val="23"/>
                <w:szCs w:val="23"/>
              </w:rPr>
              <w:t>1</w:t>
            </w:r>
            <w:r>
              <w:rPr>
                <w:rFonts w:hAnsi="Times New Roman" w:hint="eastAsia"/>
                <w:sz w:val="23"/>
                <w:szCs w:val="23"/>
              </w:rPr>
              <w:t>日到识别时间的秒数</w:t>
            </w:r>
          </w:p>
        </w:tc>
      </w:tr>
      <w:tr w:rsidR="00FD633A">
        <w:tc>
          <w:tcPr>
            <w:tcW w:w="1700" w:type="dxa"/>
          </w:tcPr>
          <w:p w:rsidR="00FD633A" w:rsidRDefault="00083061">
            <w:pPr>
              <w:jc w:val="center"/>
            </w:pPr>
            <w:r>
              <w:t>usec</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w:t>
            </w:r>
          </w:p>
        </w:tc>
        <w:tc>
          <w:tcPr>
            <w:tcW w:w="776" w:type="dxa"/>
          </w:tcPr>
          <w:p w:rsidR="00FD633A" w:rsidRDefault="00083061">
            <w:pPr>
              <w:jc w:val="center"/>
            </w:pPr>
            <w:r>
              <w:rPr>
                <w:rFonts w:hint="eastAsia"/>
              </w:rPr>
              <w:t>是</w:t>
            </w:r>
          </w:p>
        </w:tc>
        <w:tc>
          <w:tcPr>
            <w:tcW w:w="4346" w:type="dxa"/>
          </w:tcPr>
          <w:p w:rsidR="00FD633A" w:rsidRDefault="00083061">
            <w:pPr>
              <w:jc w:val="center"/>
              <w:rPr>
                <w:sz w:val="23"/>
                <w:szCs w:val="23"/>
              </w:rPr>
            </w:pPr>
            <w:r>
              <w:rPr>
                <w:rFonts w:hint="eastAsia"/>
                <w:sz w:val="23"/>
                <w:szCs w:val="23"/>
              </w:rPr>
              <w:t>微秒数（预留，目前该值为</w:t>
            </w:r>
            <w:r>
              <w:rPr>
                <w:rFonts w:hint="eastAsia"/>
                <w:sz w:val="23"/>
                <w:szCs w:val="23"/>
              </w:rPr>
              <w:t>0</w:t>
            </w:r>
            <w:r>
              <w:rPr>
                <w:rFonts w:hint="eastAsia"/>
                <w:sz w:val="23"/>
                <w:szCs w:val="23"/>
              </w:rPr>
              <w:t>）</w:t>
            </w:r>
          </w:p>
        </w:tc>
      </w:tr>
      <w:tr w:rsidR="00FD633A">
        <w:tc>
          <w:tcPr>
            <w:tcW w:w="1700" w:type="dxa"/>
            <w:shd w:val="clear" w:color="auto" w:fill="EDEDED" w:themeFill="accent3" w:themeFillTint="32"/>
          </w:tcPr>
          <w:p w:rsidR="00FD633A" w:rsidRDefault="00083061">
            <w:pPr>
              <w:jc w:val="center"/>
            </w:pPr>
            <w:r>
              <w:t>timeUsed</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FD633A">
            <w:pPr>
              <w:jc w:val="center"/>
            </w:pP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pPr>
              <w:jc w:val="center"/>
              <w:rPr>
                <w:sz w:val="23"/>
                <w:szCs w:val="23"/>
              </w:rPr>
            </w:pPr>
            <w:r>
              <w:rPr>
                <w:rFonts w:hint="eastAsia"/>
                <w:sz w:val="23"/>
                <w:szCs w:val="23"/>
              </w:rPr>
              <w:t>预留</w:t>
            </w:r>
          </w:p>
        </w:tc>
      </w:tr>
      <w:tr w:rsidR="00FD633A">
        <w:tc>
          <w:tcPr>
            <w:tcW w:w="1700" w:type="dxa"/>
          </w:tcPr>
          <w:p w:rsidR="00FD633A" w:rsidRDefault="00083061">
            <w:pPr>
              <w:jc w:val="center"/>
            </w:pPr>
            <w:r>
              <w:t>triggerType</w:t>
            </w:r>
          </w:p>
        </w:tc>
        <w:tc>
          <w:tcPr>
            <w:tcW w:w="877" w:type="dxa"/>
          </w:tcPr>
          <w:p w:rsidR="00FD633A" w:rsidRDefault="00083061">
            <w:pPr>
              <w:jc w:val="center"/>
            </w:pPr>
            <w:r>
              <w:rPr>
                <w:rFonts w:hint="eastAsia"/>
              </w:rPr>
              <w:t>int</w:t>
            </w:r>
          </w:p>
        </w:tc>
        <w:tc>
          <w:tcPr>
            <w:tcW w:w="823" w:type="dxa"/>
          </w:tcPr>
          <w:p w:rsidR="00FD633A" w:rsidRDefault="00083061">
            <w:pPr>
              <w:jc w:val="center"/>
            </w:pPr>
            <w:r>
              <w:rPr>
                <w:rFonts w:hint="eastAsia"/>
              </w:rPr>
              <w:t>[0,5]</w:t>
            </w:r>
          </w:p>
        </w:tc>
        <w:tc>
          <w:tcPr>
            <w:tcW w:w="776" w:type="dxa"/>
          </w:tcPr>
          <w:p w:rsidR="00FD633A" w:rsidRDefault="00083061">
            <w:pPr>
              <w:jc w:val="center"/>
            </w:pPr>
            <w:r>
              <w:rPr>
                <w:rFonts w:hint="eastAsia"/>
              </w:rPr>
              <w:t>是</w:t>
            </w:r>
          </w:p>
        </w:tc>
        <w:tc>
          <w:tcPr>
            <w:tcW w:w="4346" w:type="dxa"/>
          </w:tcPr>
          <w:p w:rsidR="00FD633A" w:rsidRDefault="00083061">
            <w:pPr>
              <w:jc w:val="center"/>
              <w:rPr>
                <w:sz w:val="23"/>
                <w:szCs w:val="23"/>
              </w:rPr>
            </w:pPr>
            <w:r>
              <w:rPr>
                <w:rFonts w:hint="eastAsia"/>
                <w:sz w:val="23"/>
                <w:szCs w:val="23"/>
              </w:rPr>
              <w:t>当前识别结果的触发类型</w:t>
            </w:r>
            <w:r>
              <w:rPr>
                <w:rFonts w:hint="eastAsia"/>
                <w:sz w:val="23"/>
                <w:szCs w:val="23"/>
              </w:rPr>
              <w:t xml:space="preserve"> 0</w:t>
            </w:r>
            <w:r>
              <w:rPr>
                <w:rFonts w:hint="eastAsia"/>
                <w:sz w:val="23"/>
                <w:szCs w:val="23"/>
              </w:rPr>
              <w:t>：未知</w:t>
            </w:r>
            <w:r>
              <w:rPr>
                <w:rFonts w:hint="eastAsia"/>
                <w:sz w:val="23"/>
                <w:szCs w:val="23"/>
              </w:rPr>
              <w:t xml:space="preserve"> 1</w:t>
            </w:r>
            <w:r>
              <w:rPr>
                <w:rFonts w:hint="eastAsia"/>
                <w:sz w:val="23"/>
                <w:szCs w:val="23"/>
              </w:rPr>
              <w:t>：手动</w:t>
            </w:r>
            <w:r>
              <w:rPr>
                <w:rFonts w:hint="eastAsia"/>
                <w:sz w:val="23"/>
                <w:szCs w:val="23"/>
              </w:rPr>
              <w:t>2</w:t>
            </w:r>
            <w:r>
              <w:rPr>
                <w:rFonts w:hint="eastAsia"/>
                <w:sz w:val="23"/>
                <w:szCs w:val="23"/>
              </w:rPr>
              <w:t>：视频</w:t>
            </w:r>
            <w:r>
              <w:rPr>
                <w:rFonts w:hint="eastAsia"/>
                <w:sz w:val="23"/>
                <w:szCs w:val="23"/>
              </w:rPr>
              <w:t xml:space="preserve"> 3</w:t>
            </w:r>
            <w:r>
              <w:rPr>
                <w:rFonts w:hint="eastAsia"/>
                <w:sz w:val="23"/>
                <w:szCs w:val="23"/>
              </w:rPr>
              <w:t>：线圈</w:t>
            </w:r>
            <w:r>
              <w:rPr>
                <w:rFonts w:hint="eastAsia"/>
                <w:sz w:val="23"/>
                <w:szCs w:val="23"/>
              </w:rPr>
              <w:t xml:space="preserve"> 4</w:t>
            </w:r>
            <w:r>
              <w:rPr>
                <w:rFonts w:hint="eastAsia"/>
                <w:sz w:val="23"/>
                <w:szCs w:val="23"/>
              </w:rPr>
              <w:t>：</w:t>
            </w:r>
            <w:r>
              <w:rPr>
                <w:rFonts w:hint="eastAsia"/>
                <w:sz w:val="23"/>
                <w:szCs w:val="23"/>
              </w:rPr>
              <w:t>ETC 5</w:t>
            </w:r>
            <w:r>
              <w:rPr>
                <w:rFonts w:hint="eastAsia"/>
                <w:sz w:val="23"/>
                <w:szCs w:val="23"/>
              </w:rPr>
              <w:t>：其它</w:t>
            </w:r>
          </w:p>
        </w:tc>
      </w:tr>
      <w:tr w:rsidR="00FD633A">
        <w:tc>
          <w:tcPr>
            <w:tcW w:w="1700" w:type="dxa"/>
            <w:shd w:val="clear" w:color="auto" w:fill="EDEDED" w:themeFill="accent3" w:themeFillTint="32"/>
          </w:tcPr>
          <w:p w:rsidR="00FD633A" w:rsidRDefault="00083061">
            <w:pPr>
              <w:jc w:val="center"/>
            </w:pPr>
            <w:r>
              <w:t>type</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[0,15]</w:t>
            </w:r>
          </w:p>
        </w:tc>
        <w:tc>
          <w:tcPr>
            <w:tcW w:w="776" w:type="dxa"/>
            <w:shd w:val="clear" w:color="auto" w:fill="EDEDED" w:themeFill="accent3" w:themeFillTint="32"/>
          </w:tcPr>
          <w:p w:rsidR="00FD633A" w:rsidRDefault="00083061">
            <w:pPr>
              <w:jc w:val="center"/>
            </w:pPr>
            <w:r>
              <w:rPr>
                <w:rFonts w:hint="eastAsia"/>
              </w:rPr>
              <w:t>是</w:t>
            </w:r>
          </w:p>
        </w:tc>
        <w:tc>
          <w:tcPr>
            <w:tcW w:w="4346" w:type="dxa"/>
            <w:shd w:val="clear" w:color="auto" w:fill="EDEDED" w:themeFill="accent3" w:themeFillTint="32"/>
          </w:tcPr>
          <w:p w:rsidR="00FD633A" w:rsidRDefault="00083061" w:rsidP="0018677E">
            <w:pPr>
              <w:jc w:val="center"/>
              <w:rPr>
                <w:sz w:val="23"/>
                <w:szCs w:val="23"/>
              </w:rPr>
            </w:pPr>
            <w:r>
              <w:rPr>
                <w:rFonts w:hint="eastAsia"/>
                <w:sz w:val="23"/>
                <w:szCs w:val="23"/>
              </w:rPr>
              <w:t>车牌类型</w:t>
            </w:r>
            <w:r>
              <w:rPr>
                <w:rFonts w:hint="eastAsia"/>
                <w:sz w:val="23"/>
                <w:szCs w:val="23"/>
              </w:rPr>
              <w:t xml:space="preserve"> 0</w:t>
            </w:r>
            <w:r>
              <w:rPr>
                <w:rFonts w:hint="eastAsia"/>
                <w:sz w:val="23"/>
                <w:szCs w:val="23"/>
              </w:rPr>
              <w:t>：未知</w:t>
            </w:r>
            <w:r>
              <w:rPr>
                <w:rFonts w:hint="eastAsia"/>
                <w:sz w:val="23"/>
                <w:szCs w:val="23"/>
              </w:rPr>
              <w:t xml:space="preserve"> 1</w:t>
            </w:r>
            <w:r>
              <w:rPr>
                <w:rFonts w:hint="eastAsia"/>
                <w:sz w:val="23"/>
                <w:szCs w:val="23"/>
              </w:rPr>
              <w:t>：普通蓝牌</w:t>
            </w:r>
            <w:r>
              <w:rPr>
                <w:rFonts w:hint="eastAsia"/>
                <w:sz w:val="23"/>
                <w:szCs w:val="23"/>
              </w:rPr>
              <w:t xml:space="preserve"> 2</w:t>
            </w:r>
            <w:r>
              <w:rPr>
                <w:rFonts w:hint="eastAsia"/>
                <w:sz w:val="23"/>
                <w:szCs w:val="23"/>
              </w:rPr>
              <w:t>：普通黑牌</w:t>
            </w:r>
            <w:r>
              <w:rPr>
                <w:rFonts w:hint="eastAsia"/>
                <w:sz w:val="23"/>
                <w:szCs w:val="23"/>
              </w:rPr>
              <w:t xml:space="preserve"> 3</w:t>
            </w:r>
            <w:r>
              <w:rPr>
                <w:rFonts w:hint="eastAsia"/>
                <w:sz w:val="23"/>
                <w:szCs w:val="23"/>
              </w:rPr>
              <w:t>：普通黄牌</w:t>
            </w:r>
            <w:r>
              <w:rPr>
                <w:rFonts w:hint="eastAsia"/>
                <w:sz w:val="23"/>
                <w:szCs w:val="23"/>
              </w:rPr>
              <w:t xml:space="preserve"> 4</w:t>
            </w:r>
            <w:r>
              <w:rPr>
                <w:rFonts w:hint="eastAsia"/>
                <w:sz w:val="23"/>
                <w:szCs w:val="23"/>
              </w:rPr>
              <w:t>：双层黄牌</w:t>
            </w:r>
            <w:r>
              <w:rPr>
                <w:rFonts w:hint="eastAsia"/>
                <w:sz w:val="23"/>
                <w:szCs w:val="23"/>
              </w:rPr>
              <w:t xml:space="preserve"> 5</w:t>
            </w:r>
            <w:r>
              <w:rPr>
                <w:rFonts w:hint="eastAsia"/>
                <w:sz w:val="23"/>
                <w:szCs w:val="23"/>
              </w:rPr>
              <w:t>：警察车牌</w:t>
            </w:r>
            <w:r>
              <w:rPr>
                <w:rFonts w:hint="eastAsia"/>
                <w:sz w:val="23"/>
                <w:szCs w:val="23"/>
              </w:rPr>
              <w:t xml:space="preserve"> </w:t>
            </w:r>
            <w:r w:rsidR="0018677E">
              <w:rPr>
                <w:rFonts w:hint="eastAsia"/>
                <w:sz w:val="23"/>
                <w:szCs w:val="23"/>
              </w:rPr>
              <w:t>6</w:t>
            </w:r>
            <w:r w:rsidR="0018677E">
              <w:rPr>
                <w:rFonts w:hint="eastAsia"/>
                <w:sz w:val="23"/>
                <w:szCs w:val="23"/>
              </w:rPr>
              <w:t>：</w:t>
            </w:r>
            <w:r w:rsidR="0018677E" w:rsidRPr="0018677E">
              <w:rPr>
                <w:rFonts w:hint="eastAsia"/>
                <w:sz w:val="23"/>
                <w:szCs w:val="23"/>
              </w:rPr>
              <w:t>武警车牌</w:t>
            </w:r>
            <w:r w:rsidR="0018677E">
              <w:rPr>
                <w:rFonts w:hint="eastAsia"/>
                <w:sz w:val="23"/>
                <w:szCs w:val="23"/>
              </w:rPr>
              <w:t xml:space="preserve"> 7</w:t>
            </w:r>
            <w:r>
              <w:rPr>
                <w:rFonts w:hint="eastAsia"/>
                <w:sz w:val="23"/>
                <w:szCs w:val="23"/>
              </w:rPr>
              <w:t>：双层武警</w:t>
            </w:r>
            <w:r>
              <w:rPr>
                <w:rFonts w:hint="eastAsia"/>
                <w:sz w:val="23"/>
                <w:szCs w:val="23"/>
              </w:rPr>
              <w:t xml:space="preserve"> </w:t>
            </w:r>
            <w:r w:rsidR="0018677E">
              <w:rPr>
                <w:rFonts w:hint="eastAsia"/>
                <w:sz w:val="23"/>
                <w:szCs w:val="23"/>
              </w:rPr>
              <w:t>8</w:t>
            </w:r>
            <w:r>
              <w:rPr>
                <w:rFonts w:hint="eastAsia"/>
                <w:sz w:val="23"/>
                <w:szCs w:val="23"/>
              </w:rPr>
              <w:t>：单层军牌</w:t>
            </w:r>
            <w:r>
              <w:rPr>
                <w:rFonts w:hint="eastAsia"/>
                <w:sz w:val="23"/>
                <w:szCs w:val="23"/>
              </w:rPr>
              <w:t xml:space="preserve"> </w:t>
            </w:r>
            <w:r w:rsidR="0018677E">
              <w:rPr>
                <w:rFonts w:hint="eastAsia"/>
                <w:sz w:val="23"/>
                <w:szCs w:val="23"/>
              </w:rPr>
              <w:t>9</w:t>
            </w:r>
            <w:r>
              <w:rPr>
                <w:rFonts w:hint="eastAsia"/>
                <w:sz w:val="23"/>
                <w:szCs w:val="23"/>
              </w:rPr>
              <w:t>：双层军牌</w:t>
            </w:r>
            <w:r w:rsidR="0018677E">
              <w:rPr>
                <w:rFonts w:hint="eastAsia"/>
                <w:sz w:val="23"/>
                <w:szCs w:val="23"/>
              </w:rPr>
              <w:t xml:space="preserve"> 10</w:t>
            </w:r>
            <w:r>
              <w:rPr>
                <w:rFonts w:hint="eastAsia"/>
                <w:sz w:val="23"/>
                <w:szCs w:val="23"/>
              </w:rPr>
              <w:t>：个性车牌</w:t>
            </w:r>
            <w:r>
              <w:rPr>
                <w:rFonts w:hint="eastAsia"/>
                <w:sz w:val="23"/>
                <w:szCs w:val="23"/>
              </w:rPr>
              <w:t xml:space="preserve"> 1</w:t>
            </w:r>
            <w:r w:rsidR="0018677E">
              <w:rPr>
                <w:rFonts w:hint="eastAsia"/>
                <w:sz w:val="23"/>
                <w:szCs w:val="23"/>
              </w:rPr>
              <w:t>1</w:t>
            </w:r>
            <w:r>
              <w:rPr>
                <w:rFonts w:hint="eastAsia"/>
                <w:sz w:val="23"/>
                <w:szCs w:val="23"/>
              </w:rPr>
              <w:t>：新能源小车牌</w:t>
            </w:r>
            <w:r>
              <w:rPr>
                <w:rFonts w:hint="eastAsia"/>
                <w:sz w:val="23"/>
                <w:szCs w:val="23"/>
              </w:rPr>
              <w:t xml:space="preserve"> 1</w:t>
            </w:r>
            <w:r w:rsidR="0018677E">
              <w:rPr>
                <w:rFonts w:hint="eastAsia"/>
                <w:sz w:val="23"/>
                <w:szCs w:val="23"/>
              </w:rPr>
              <w:t>2</w:t>
            </w:r>
            <w:r>
              <w:rPr>
                <w:rFonts w:hint="eastAsia"/>
                <w:sz w:val="23"/>
                <w:szCs w:val="23"/>
              </w:rPr>
              <w:t>：新能源大车牌</w:t>
            </w:r>
            <w:r>
              <w:rPr>
                <w:rFonts w:hint="eastAsia"/>
                <w:sz w:val="23"/>
                <w:szCs w:val="23"/>
              </w:rPr>
              <w:t xml:space="preserve"> 1</w:t>
            </w:r>
            <w:r w:rsidR="0018677E">
              <w:rPr>
                <w:rFonts w:hint="eastAsia"/>
                <w:sz w:val="23"/>
                <w:szCs w:val="23"/>
              </w:rPr>
              <w:t>3</w:t>
            </w:r>
            <w:r>
              <w:rPr>
                <w:rFonts w:hint="eastAsia"/>
                <w:sz w:val="23"/>
                <w:szCs w:val="23"/>
              </w:rPr>
              <w:t>：大使馆车牌</w:t>
            </w:r>
            <w:r>
              <w:rPr>
                <w:rFonts w:hint="eastAsia"/>
                <w:sz w:val="23"/>
                <w:szCs w:val="23"/>
              </w:rPr>
              <w:t xml:space="preserve"> 1</w:t>
            </w:r>
            <w:r w:rsidR="0018677E">
              <w:rPr>
                <w:rFonts w:hint="eastAsia"/>
                <w:sz w:val="23"/>
                <w:szCs w:val="23"/>
              </w:rPr>
              <w:t>4</w:t>
            </w:r>
            <w:r>
              <w:rPr>
                <w:rFonts w:hint="eastAsia"/>
                <w:sz w:val="23"/>
                <w:szCs w:val="23"/>
              </w:rPr>
              <w:t>：领事馆车牌</w:t>
            </w:r>
            <w:r>
              <w:rPr>
                <w:rFonts w:hint="eastAsia"/>
                <w:sz w:val="23"/>
                <w:szCs w:val="23"/>
              </w:rPr>
              <w:t xml:space="preserve"> 1</w:t>
            </w:r>
            <w:r w:rsidR="0018677E">
              <w:rPr>
                <w:rFonts w:hint="eastAsia"/>
                <w:sz w:val="23"/>
                <w:szCs w:val="23"/>
              </w:rPr>
              <w:t>5</w:t>
            </w:r>
            <w:r>
              <w:rPr>
                <w:rFonts w:hint="eastAsia"/>
                <w:sz w:val="23"/>
                <w:szCs w:val="23"/>
              </w:rPr>
              <w:t>：民航车牌</w:t>
            </w:r>
            <w:r>
              <w:rPr>
                <w:rFonts w:hint="eastAsia"/>
                <w:sz w:val="23"/>
                <w:szCs w:val="23"/>
              </w:rPr>
              <w:t xml:space="preserve"> 1</w:t>
            </w:r>
            <w:r w:rsidR="0018677E">
              <w:rPr>
                <w:rFonts w:hint="eastAsia"/>
                <w:sz w:val="23"/>
                <w:szCs w:val="23"/>
              </w:rPr>
              <w:t>6</w:t>
            </w:r>
            <w:r>
              <w:rPr>
                <w:rFonts w:hint="eastAsia"/>
                <w:sz w:val="23"/>
                <w:szCs w:val="23"/>
              </w:rPr>
              <w:t>：其他</w:t>
            </w:r>
          </w:p>
        </w:tc>
      </w:tr>
      <w:tr w:rsidR="00FD633A">
        <w:tc>
          <w:tcPr>
            <w:tcW w:w="1700" w:type="dxa"/>
          </w:tcPr>
          <w:p w:rsidR="00FD633A" w:rsidRDefault="00083061">
            <w:pPr>
              <w:jc w:val="center"/>
            </w:pPr>
            <w:r>
              <w:t>imageFile</w:t>
            </w:r>
          </w:p>
        </w:tc>
        <w:tc>
          <w:tcPr>
            <w:tcW w:w="877" w:type="dxa"/>
          </w:tcPr>
          <w:p w:rsidR="00FD633A" w:rsidRDefault="00083061">
            <w:pPr>
              <w:jc w:val="center"/>
            </w:pPr>
            <w:r>
              <w:rPr>
                <w:rFonts w:hint="eastAsia"/>
              </w:rPr>
              <w:t>string</w:t>
            </w:r>
          </w:p>
        </w:tc>
        <w:tc>
          <w:tcPr>
            <w:tcW w:w="823" w:type="dxa"/>
          </w:tcPr>
          <w:p w:rsidR="00FD633A" w:rsidRDefault="00FD633A">
            <w:pPr>
              <w:jc w:val="center"/>
            </w:pPr>
          </w:p>
        </w:tc>
        <w:tc>
          <w:tcPr>
            <w:tcW w:w="776" w:type="dxa"/>
          </w:tcPr>
          <w:p w:rsidR="00FD633A" w:rsidRDefault="00083061">
            <w:pPr>
              <w:jc w:val="center"/>
            </w:pPr>
            <w:r>
              <w:rPr>
                <w:rFonts w:hint="eastAsia"/>
              </w:rPr>
              <w:t>否</w:t>
            </w:r>
          </w:p>
        </w:tc>
        <w:tc>
          <w:tcPr>
            <w:tcW w:w="4346" w:type="dxa"/>
          </w:tcPr>
          <w:p w:rsidR="00FD633A" w:rsidRDefault="00083061">
            <w:pPr>
              <w:jc w:val="center"/>
              <w:rPr>
                <w:sz w:val="23"/>
                <w:szCs w:val="23"/>
              </w:rPr>
            </w:pPr>
            <w:r>
              <w:rPr>
                <w:rFonts w:hint="eastAsia"/>
                <w:sz w:val="23"/>
                <w:szCs w:val="23"/>
              </w:rPr>
              <w:t>全景图片数据</w:t>
            </w:r>
            <w:r>
              <w:rPr>
                <w:rFonts w:hint="eastAsia"/>
                <w:sz w:val="23"/>
                <w:szCs w:val="23"/>
              </w:rPr>
              <w:t>BASE64</w:t>
            </w:r>
            <w:r>
              <w:rPr>
                <w:rFonts w:hint="eastAsia"/>
                <w:sz w:val="23"/>
                <w:szCs w:val="23"/>
              </w:rPr>
              <w:t>编码（开启发送图片时才有该数据）</w:t>
            </w:r>
          </w:p>
        </w:tc>
      </w:tr>
      <w:tr w:rsidR="00FD633A">
        <w:tc>
          <w:tcPr>
            <w:tcW w:w="1700" w:type="dxa"/>
            <w:shd w:val="clear" w:color="auto" w:fill="EDEDED" w:themeFill="accent3" w:themeFillTint="32"/>
          </w:tcPr>
          <w:p w:rsidR="00FD633A" w:rsidRDefault="00083061">
            <w:pPr>
              <w:jc w:val="center"/>
            </w:pPr>
            <w:r>
              <w:t>imageFileLen</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[1,819200]</w:t>
            </w:r>
          </w:p>
        </w:tc>
        <w:tc>
          <w:tcPr>
            <w:tcW w:w="776" w:type="dxa"/>
            <w:shd w:val="clear" w:color="auto" w:fill="EDEDED" w:themeFill="accent3" w:themeFillTint="32"/>
          </w:tcPr>
          <w:p w:rsidR="00FD633A" w:rsidRDefault="00083061">
            <w:pPr>
              <w:jc w:val="center"/>
            </w:pPr>
            <w:r>
              <w:rPr>
                <w:rFonts w:hint="eastAsia"/>
              </w:rPr>
              <w:t>否</w:t>
            </w:r>
          </w:p>
        </w:tc>
        <w:tc>
          <w:tcPr>
            <w:tcW w:w="4346" w:type="dxa"/>
            <w:shd w:val="clear" w:color="auto" w:fill="EDEDED" w:themeFill="accent3" w:themeFillTint="32"/>
          </w:tcPr>
          <w:p w:rsidR="00FD633A" w:rsidRDefault="00083061">
            <w:pPr>
              <w:jc w:val="center"/>
              <w:rPr>
                <w:sz w:val="23"/>
                <w:szCs w:val="23"/>
              </w:rPr>
            </w:pPr>
            <w:r>
              <w:rPr>
                <w:rFonts w:ascii="Times New Roman" w:hAnsi="Times New Roman" w:cs="Times New Roman" w:hint="eastAsia"/>
                <w:sz w:val="23"/>
                <w:szCs w:val="23"/>
              </w:rPr>
              <w:t>全景图</w:t>
            </w:r>
            <w:r>
              <w:rPr>
                <w:rFonts w:ascii="Times New Roman" w:hAnsi="Times New Roman" w:cs="Times New Roman"/>
                <w:sz w:val="23"/>
                <w:szCs w:val="23"/>
              </w:rPr>
              <w:t>base64</w:t>
            </w:r>
            <w:r>
              <w:rPr>
                <w:rFonts w:hAnsi="Times New Roman" w:hint="eastAsia"/>
                <w:sz w:val="23"/>
                <w:szCs w:val="23"/>
              </w:rPr>
              <w:t>编码前的图像数据长度</w:t>
            </w:r>
            <w:r>
              <w:rPr>
                <w:rFonts w:hint="eastAsia"/>
                <w:sz w:val="23"/>
                <w:szCs w:val="23"/>
              </w:rPr>
              <w:t>（开启发送小图片时才有该数据）</w:t>
            </w:r>
          </w:p>
        </w:tc>
      </w:tr>
      <w:tr w:rsidR="00FD633A">
        <w:tc>
          <w:tcPr>
            <w:tcW w:w="1700" w:type="dxa"/>
          </w:tcPr>
          <w:p w:rsidR="00FD633A" w:rsidRDefault="00083061">
            <w:pPr>
              <w:jc w:val="center"/>
            </w:pPr>
            <w:r>
              <w:t>imageFragmentFile</w:t>
            </w:r>
          </w:p>
        </w:tc>
        <w:tc>
          <w:tcPr>
            <w:tcW w:w="877" w:type="dxa"/>
          </w:tcPr>
          <w:p w:rsidR="00FD633A" w:rsidRDefault="00083061">
            <w:pPr>
              <w:jc w:val="center"/>
            </w:pPr>
            <w:r>
              <w:rPr>
                <w:rFonts w:hint="eastAsia"/>
              </w:rPr>
              <w:t>string</w:t>
            </w:r>
          </w:p>
        </w:tc>
        <w:tc>
          <w:tcPr>
            <w:tcW w:w="823" w:type="dxa"/>
          </w:tcPr>
          <w:p w:rsidR="00FD633A" w:rsidRDefault="00FD633A">
            <w:pPr>
              <w:jc w:val="center"/>
            </w:pPr>
          </w:p>
        </w:tc>
        <w:tc>
          <w:tcPr>
            <w:tcW w:w="776" w:type="dxa"/>
          </w:tcPr>
          <w:p w:rsidR="00FD633A" w:rsidRDefault="00083061">
            <w:pPr>
              <w:jc w:val="center"/>
            </w:pPr>
            <w:r>
              <w:rPr>
                <w:rFonts w:hint="eastAsia"/>
              </w:rPr>
              <w:t>否</w:t>
            </w:r>
          </w:p>
        </w:tc>
        <w:tc>
          <w:tcPr>
            <w:tcW w:w="4346" w:type="dxa"/>
          </w:tcPr>
          <w:p w:rsidR="00FD633A" w:rsidRDefault="00083061">
            <w:pPr>
              <w:jc w:val="center"/>
              <w:rPr>
                <w:sz w:val="23"/>
                <w:szCs w:val="23"/>
              </w:rPr>
            </w:pPr>
            <w:r>
              <w:rPr>
                <w:rFonts w:hint="eastAsia"/>
                <w:sz w:val="23"/>
                <w:szCs w:val="23"/>
              </w:rPr>
              <w:t>车牌图片数据</w:t>
            </w:r>
            <w:r>
              <w:rPr>
                <w:rFonts w:hint="eastAsia"/>
                <w:sz w:val="23"/>
                <w:szCs w:val="23"/>
              </w:rPr>
              <w:t xml:space="preserve"> BASE64</w:t>
            </w:r>
            <w:r>
              <w:rPr>
                <w:rFonts w:hint="eastAsia"/>
                <w:sz w:val="23"/>
                <w:szCs w:val="23"/>
              </w:rPr>
              <w:t>编码（开启发送小图时才有该数据）</w:t>
            </w:r>
          </w:p>
        </w:tc>
      </w:tr>
      <w:tr w:rsidR="00FD633A">
        <w:tc>
          <w:tcPr>
            <w:tcW w:w="1700" w:type="dxa"/>
            <w:shd w:val="clear" w:color="auto" w:fill="EDEDED" w:themeFill="accent3" w:themeFillTint="32"/>
          </w:tcPr>
          <w:p w:rsidR="00FD633A" w:rsidRDefault="00083061">
            <w:pPr>
              <w:jc w:val="center"/>
            </w:pPr>
            <w:r>
              <w:t>imageFragmentFileLen</w:t>
            </w:r>
          </w:p>
        </w:tc>
        <w:tc>
          <w:tcPr>
            <w:tcW w:w="877" w:type="dxa"/>
            <w:shd w:val="clear" w:color="auto" w:fill="EDEDED" w:themeFill="accent3" w:themeFillTint="32"/>
          </w:tcPr>
          <w:p w:rsidR="00FD633A" w:rsidRDefault="00083061">
            <w:pPr>
              <w:jc w:val="center"/>
            </w:pPr>
            <w:r>
              <w:rPr>
                <w:rFonts w:hint="eastAsia"/>
              </w:rPr>
              <w:t>int</w:t>
            </w:r>
          </w:p>
        </w:tc>
        <w:tc>
          <w:tcPr>
            <w:tcW w:w="823" w:type="dxa"/>
            <w:shd w:val="clear" w:color="auto" w:fill="EDEDED" w:themeFill="accent3" w:themeFillTint="32"/>
          </w:tcPr>
          <w:p w:rsidR="00FD633A" w:rsidRDefault="00083061">
            <w:pPr>
              <w:jc w:val="center"/>
            </w:pPr>
            <w:r>
              <w:rPr>
                <w:rFonts w:hint="eastAsia"/>
              </w:rPr>
              <w:t>[1,819200]</w:t>
            </w:r>
          </w:p>
        </w:tc>
        <w:tc>
          <w:tcPr>
            <w:tcW w:w="776" w:type="dxa"/>
            <w:shd w:val="clear" w:color="auto" w:fill="EDEDED" w:themeFill="accent3" w:themeFillTint="32"/>
          </w:tcPr>
          <w:p w:rsidR="00FD633A" w:rsidRDefault="00083061">
            <w:pPr>
              <w:jc w:val="center"/>
            </w:pPr>
            <w:r>
              <w:rPr>
                <w:rFonts w:hint="eastAsia"/>
              </w:rPr>
              <w:t>否</w:t>
            </w:r>
          </w:p>
        </w:tc>
        <w:tc>
          <w:tcPr>
            <w:tcW w:w="4346" w:type="dxa"/>
            <w:shd w:val="clear" w:color="auto" w:fill="EDEDED" w:themeFill="accent3" w:themeFillTint="32"/>
          </w:tcPr>
          <w:p w:rsidR="00FD633A" w:rsidRDefault="00083061">
            <w:pPr>
              <w:jc w:val="center"/>
              <w:rPr>
                <w:sz w:val="23"/>
                <w:szCs w:val="23"/>
              </w:rPr>
            </w:pPr>
            <w:r>
              <w:rPr>
                <w:rFonts w:hint="eastAsia"/>
                <w:sz w:val="23"/>
                <w:szCs w:val="23"/>
              </w:rPr>
              <w:t>车牌图片数据</w:t>
            </w:r>
            <w:r>
              <w:rPr>
                <w:rFonts w:hint="eastAsia"/>
                <w:sz w:val="23"/>
                <w:szCs w:val="23"/>
              </w:rPr>
              <w:t>BASE64</w:t>
            </w:r>
            <w:r>
              <w:rPr>
                <w:rFonts w:hint="eastAsia"/>
                <w:sz w:val="23"/>
                <w:szCs w:val="23"/>
              </w:rPr>
              <w:t>编码前的数</w:t>
            </w:r>
            <w:r>
              <w:rPr>
                <w:rFonts w:hint="eastAsia"/>
                <w:sz w:val="23"/>
                <w:szCs w:val="23"/>
              </w:rPr>
              <w:lastRenderedPageBreak/>
              <w:t>据长度（开启发送小图片时才有该数据）</w:t>
            </w:r>
          </w:p>
        </w:tc>
      </w:tr>
      <w:tr w:rsidR="00AF1498">
        <w:tc>
          <w:tcPr>
            <w:tcW w:w="1700" w:type="dxa"/>
            <w:shd w:val="clear" w:color="auto" w:fill="EDEDED" w:themeFill="accent3" w:themeFillTint="32"/>
          </w:tcPr>
          <w:p w:rsidR="00AF1498" w:rsidRDefault="00AF1498">
            <w:pPr>
              <w:jc w:val="center"/>
            </w:pPr>
            <w:r w:rsidRPr="00AF1498">
              <w:lastRenderedPageBreak/>
              <w:t>parkSpaceNo</w:t>
            </w:r>
          </w:p>
        </w:tc>
        <w:tc>
          <w:tcPr>
            <w:tcW w:w="877" w:type="dxa"/>
            <w:shd w:val="clear" w:color="auto" w:fill="EDEDED" w:themeFill="accent3" w:themeFillTint="32"/>
          </w:tcPr>
          <w:p w:rsidR="00AF1498" w:rsidRDefault="00AF1498">
            <w:pPr>
              <w:jc w:val="center"/>
            </w:pPr>
            <w:r>
              <w:rPr>
                <w:rFonts w:hint="eastAsia"/>
              </w:rPr>
              <w:t>string</w:t>
            </w:r>
          </w:p>
        </w:tc>
        <w:tc>
          <w:tcPr>
            <w:tcW w:w="823" w:type="dxa"/>
            <w:shd w:val="clear" w:color="auto" w:fill="EDEDED" w:themeFill="accent3" w:themeFillTint="32"/>
          </w:tcPr>
          <w:p w:rsidR="00AF1498" w:rsidRDefault="00AF1498">
            <w:pPr>
              <w:jc w:val="center"/>
            </w:pPr>
          </w:p>
        </w:tc>
        <w:tc>
          <w:tcPr>
            <w:tcW w:w="776" w:type="dxa"/>
            <w:shd w:val="clear" w:color="auto" w:fill="EDEDED" w:themeFill="accent3" w:themeFillTint="32"/>
          </w:tcPr>
          <w:p w:rsidR="00AF1498" w:rsidRDefault="00AF1498">
            <w:pPr>
              <w:jc w:val="center"/>
            </w:pPr>
            <w:r>
              <w:rPr>
                <w:rFonts w:hint="eastAsia"/>
              </w:rPr>
              <w:t>是</w:t>
            </w:r>
          </w:p>
        </w:tc>
        <w:tc>
          <w:tcPr>
            <w:tcW w:w="4346" w:type="dxa"/>
            <w:shd w:val="clear" w:color="auto" w:fill="EDEDED" w:themeFill="accent3" w:themeFillTint="32"/>
          </w:tcPr>
          <w:p w:rsidR="00AF1498" w:rsidRDefault="00AF1498">
            <w:pPr>
              <w:jc w:val="center"/>
              <w:rPr>
                <w:sz w:val="23"/>
                <w:szCs w:val="23"/>
              </w:rPr>
            </w:pPr>
            <w:r w:rsidRPr="00AF1498">
              <w:rPr>
                <w:rFonts w:hint="eastAsia"/>
                <w:sz w:val="23"/>
                <w:szCs w:val="23"/>
              </w:rPr>
              <w:t>泊位</w:t>
            </w:r>
            <w:r>
              <w:rPr>
                <w:rFonts w:hint="eastAsia"/>
                <w:sz w:val="23"/>
                <w:szCs w:val="23"/>
              </w:rPr>
              <w:t>编号</w:t>
            </w:r>
            <w:r w:rsidR="00596E1D" w:rsidRPr="00596E1D">
              <w:rPr>
                <w:rFonts w:hint="eastAsia"/>
                <w:color w:val="FF0000"/>
                <w:sz w:val="23"/>
                <w:szCs w:val="23"/>
              </w:rPr>
              <w:t>(</w:t>
            </w:r>
            <w:r w:rsidR="00596E1D" w:rsidRPr="00596E1D">
              <w:rPr>
                <w:rFonts w:hint="eastAsia"/>
                <w:color w:val="FF0000"/>
                <w:sz w:val="23"/>
                <w:szCs w:val="23"/>
              </w:rPr>
              <w:t>高位相机用到</w:t>
            </w:r>
            <w:r w:rsidR="00596E1D" w:rsidRPr="00596E1D">
              <w:rPr>
                <w:rFonts w:hint="eastAsia"/>
                <w:color w:val="FF0000"/>
                <w:sz w:val="23"/>
                <w:szCs w:val="23"/>
              </w:rPr>
              <w:t>)</w:t>
            </w:r>
          </w:p>
        </w:tc>
      </w:tr>
      <w:tr w:rsidR="00AF1498">
        <w:tc>
          <w:tcPr>
            <w:tcW w:w="1700" w:type="dxa"/>
            <w:shd w:val="clear" w:color="auto" w:fill="EDEDED" w:themeFill="accent3" w:themeFillTint="32"/>
          </w:tcPr>
          <w:p w:rsidR="00AF1498" w:rsidRDefault="00AF1498">
            <w:pPr>
              <w:jc w:val="center"/>
            </w:pPr>
            <w:r w:rsidRPr="00AF1498">
              <w:t>parkSpaceStatus</w:t>
            </w:r>
          </w:p>
        </w:tc>
        <w:tc>
          <w:tcPr>
            <w:tcW w:w="877" w:type="dxa"/>
            <w:shd w:val="clear" w:color="auto" w:fill="EDEDED" w:themeFill="accent3" w:themeFillTint="32"/>
          </w:tcPr>
          <w:p w:rsidR="00AF1498" w:rsidRDefault="00AF1498">
            <w:pPr>
              <w:jc w:val="center"/>
            </w:pPr>
            <w:r>
              <w:t>I</w:t>
            </w:r>
            <w:r>
              <w:rPr>
                <w:rFonts w:hint="eastAsia"/>
              </w:rPr>
              <w:t>nt</w:t>
            </w:r>
          </w:p>
        </w:tc>
        <w:tc>
          <w:tcPr>
            <w:tcW w:w="823" w:type="dxa"/>
            <w:shd w:val="clear" w:color="auto" w:fill="EDEDED" w:themeFill="accent3" w:themeFillTint="32"/>
          </w:tcPr>
          <w:p w:rsidR="00AF1498" w:rsidRDefault="00AF1498">
            <w:pPr>
              <w:jc w:val="center"/>
            </w:pPr>
            <w:r>
              <w:rPr>
                <w:rFonts w:hint="eastAsia"/>
              </w:rPr>
              <w:t>[0-5]</w:t>
            </w:r>
          </w:p>
        </w:tc>
        <w:tc>
          <w:tcPr>
            <w:tcW w:w="776" w:type="dxa"/>
            <w:shd w:val="clear" w:color="auto" w:fill="EDEDED" w:themeFill="accent3" w:themeFillTint="32"/>
          </w:tcPr>
          <w:p w:rsidR="00AF1498" w:rsidRDefault="00AF1498">
            <w:pPr>
              <w:jc w:val="center"/>
            </w:pPr>
            <w:r>
              <w:rPr>
                <w:rFonts w:hint="eastAsia"/>
              </w:rPr>
              <w:t>是</w:t>
            </w:r>
          </w:p>
        </w:tc>
        <w:tc>
          <w:tcPr>
            <w:tcW w:w="4346" w:type="dxa"/>
            <w:shd w:val="clear" w:color="auto" w:fill="EDEDED" w:themeFill="accent3" w:themeFillTint="32"/>
          </w:tcPr>
          <w:p w:rsidR="00AF1498" w:rsidRDefault="00AF1498">
            <w:pPr>
              <w:jc w:val="center"/>
              <w:rPr>
                <w:sz w:val="23"/>
                <w:szCs w:val="23"/>
              </w:rPr>
            </w:pPr>
            <w:r w:rsidRPr="00AF1498">
              <w:rPr>
                <w:rFonts w:hint="eastAsia"/>
                <w:sz w:val="23"/>
                <w:szCs w:val="23"/>
              </w:rPr>
              <w:t>泊位状态：</w:t>
            </w:r>
            <w:r w:rsidRPr="00AF1498">
              <w:rPr>
                <w:rFonts w:hint="eastAsia"/>
                <w:sz w:val="23"/>
                <w:szCs w:val="23"/>
              </w:rPr>
              <w:t xml:space="preserve"> 1</w:t>
            </w:r>
            <w:r w:rsidRPr="00AF1498">
              <w:rPr>
                <w:rFonts w:hint="eastAsia"/>
                <w:sz w:val="23"/>
                <w:szCs w:val="23"/>
              </w:rPr>
              <w:t>：空闲，</w:t>
            </w:r>
            <w:r w:rsidRPr="00AF1498">
              <w:rPr>
                <w:rFonts w:hint="eastAsia"/>
                <w:sz w:val="23"/>
                <w:szCs w:val="23"/>
              </w:rPr>
              <w:t>2</w:t>
            </w:r>
            <w:r w:rsidRPr="00AF1498">
              <w:rPr>
                <w:rFonts w:hint="eastAsia"/>
                <w:sz w:val="23"/>
                <w:szCs w:val="23"/>
              </w:rPr>
              <w:t>：驶入，</w:t>
            </w:r>
            <w:r w:rsidRPr="00AF1498">
              <w:rPr>
                <w:rFonts w:hint="eastAsia"/>
                <w:sz w:val="23"/>
                <w:szCs w:val="23"/>
              </w:rPr>
              <w:t>3</w:t>
            </w:r>
            <w:r w:rsidRPr="00AF1498">
              <w:rPr>
                <w:rFonts w:hint="eastAsia"/>
                <w:sz w:val="23"/>
                <w:szCs w:val="23"/>
              </w:rPr>
              <w:t>：停稳，</w:t>
            </w:r>
            <w:r w:rsidRPr="00AF1498">
              <w:rPr>
                <w:rFonts w:hint="eastAsia"/>
                <w:sz w:val="23"/>
                <w:szCs w:val="23"/>
              </w:rPr>
              <w:t>4</w:t>
            </w:r>
            <w:r w:rsidRPr="00AF1498">
              <w:rPr>
                <w:rFonts w:hint="eastAsia"/>
                <w:sz w:val="23"/>
                <w:szCs w:val="23"/>
              </w:rPr>
              <w:t>：驶出，</w:t>
            </w:r>
            <w:r w:rsidRPr="00AF1498">
              <w:rPr>
                <w:rFonts w:hint="eastAsia"/>
                <w:sz w:val="23"/>
                <w:szCs w:val="23"/>
              </w:rPr>
              <w:t>5</w:t>
            </w:r>
            <w:r w:rsidRPr="00AF1498">
              <w:rPr>
                <w:rFonts w:hint="eastAsia"/>
                <w:sz w:val="23"/>
                <w:szCs w:val="23"/>
              </w:rPr>
              <w:t>：压线</w:t>
            </w:r>
            <w:r w:rsidR="00596E1D" w:rsidRPr="00596E1D">
              <w:rPr>
                <w:rFonts w:hint="eastAsia"/>
                <w:color w:val="FF0000"/>
                <w:sz w:val="23"/>
                <w:szCs w:val="23"/>
              </w:rPr>
              <w:t>(</w:t>
            </w:r>
            <w:r w:rsidR="00596E1D" w:rsidRPr="00596E1D">
              <w:rPr>
                <w:rFonts w:hint="eastAsia"/>
                <w:color w:val="FF0000"/>
                <w:sz w:val="23"/>
                <w:szCs w:val="23"/>
              </w:rPr>
              <w:t>高位相机用到</w:t>
            </w:r>
            <w:r w:rsidR="00596E1D" w:rsidRPr="00596E1D">
              <w:rPr>
                <w:rFonts w:hint="eastAsia"/>
                <w:color w:val="FF0000"/>
                <w:sz w:val="23"/>
                <w:szCs w:val="23"/>
              </w:rPr>
              <w:t>)</w:t>
            </w:r>
          </w:p>
        </w:tc>
      </w:tr>
    </w:tbl>
    <w:p w:rsidR="00FD633A" w:rsidRDefault="00083061">
      <w:pPr>
        <w:pStyle w:val="2"/>
        <w:numPr>
          <w:ilvl w:val="0"/>
          <w:numId w:val="3"/>
        </w:numPr>
      </w:pPr>
      <w:bookmarkStart w:id="11" w:name="_Toc155194267"/>
      <w:r>
        <w:rPr>
          <w:rFonts w:hint="eastAsia"/>
        </w:rPr>
        <w:t>HTTP</w:t>
      </w:r>
      <w:r>
        <w:rPr>
          <w:rFonts w:hint="eastAsia"/>
        </w:rPr>
        <w:t>服务器回复相机推送车牌识别结果内容</w:t>
      </w:r>
      <w:bookmarkEnd w:id="11"/>
    </w:p>
    <w:p w:rsidR="00FD633A" w:rsidRDefault="00083061">
      <w:pPr>
        <w:rPr>
          <w:color w:val="FF0000"/>
        </w:rPr>
      </w:pPr>
      <w:r>
        <w:rPr>
          <w:rFonts w:hint="eastAsia"/>
        </w:rPr>
        <w:t>当</w:t>
      </w:r>
      <w:r>
        <w:rPr>
          <w:rFonts w:hint="eastAsia"/>
        </w:rPr>
        <w:t>HTTP</w:t>
      </w:r>
      <w:r>
        <w:rPr>
          <w:rFonts w:hint="eastAsia"/>
        </w:rPr>
        <w:t>服务器接收到相机发送的消息后，返回</w:t>
      </w:r>
      <w:r>
        <w:rPr>
          <w:rFonts w:hint="eastAsia"/>
        </w:rPr>
        <w:t>Response_AlarmInfoPlate</w:t>
      </w:r>
      <w:r>
        <w:rPr>
          <w:rFonts w:hint="eastAsia"/>
        </w:rPr>
        <w:t>内容。</w:t>
      </w:r>
      <w:r>
        <w:rPr>
          <w:rFonts w:hint="eastAsia"/>
          <w:color w:val="FF0000"/>
        </w:rPr>
        <w:t>注：如果相机开通了重传功能服务器返回时需把</w:t>
      </w:r>
      <w:r>
        <w:rPr>
          <w:color w:val="FF0000"/>
        </w:rPr>
        <w:t>content</w:t>
      </w:r>
      <w:r>
        <w:rPr>
          <w:rFonts w:hint="eastAsia"/>
          <w:color w:val="FF0000"/>
        </w:rPr>
        <w:t>设置为</w:t>
      </w:r>
      <w:r>
        <w:rPr>
          <w:color w:val="FF0000"/>
        </w:rPr>
        <w:t>retransfer_stop</w:t>
      </w:r>
      <w:r>
        <w:rPr>
          <w:rFonts w:hint="eastAsia"/>
          <w:color w:val="FF0000"/>
        </w:rPr>
        <w:t>。否则相机将一直发送该数据。</w:t>
      </w:r>
    </w:p>
    <w:p w:rsidR="00FD633A" w:rsidRDefault="00083061">
      <w:r>
        <w:rPr>
          <w:rFonts w:hint="eastAsia"/>
        </w:rPr>
        <w:t>HTTP</w:t>
      </w:r>
      <w:r>
        <w:rPr>
          <w:rFonts w:hint="eastAsia"/>
        </w:rPr>
        <w:t>应答示例：</w:t>
      </w:r>
    </w:p>
    <w:p w:rsidR="00FD633A" w:rsidRDefault="00083061">
      <w:r>
        <w:rPr>
          <w:rFonts w:hint="eastAsia"/>
        </w:rPr>
        <w:t>{</w:t>
      </w:r>
    </w:p>
    <w:p w:rsidR="00FD633A" w:rsidRDefault="00083061">
      <w:r>
        <w:rPr>
          <w:rFonts w:hint="eastAsia"/>
        </w:rPr>
        <w:tab/>
        <w:t>"Response_AlarmInfoPlate": {</w:t>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表示该消息为应答车牌上传消息</w:t>
      </w:r>
    </w:p>
    <w:p w:rsidR="00FD633A" w:rsidRDefault="00083061">
      <w:r>
        <w:rPr>
          <w:rFonts w:hint="eastAsia"/>
        </w:rPr>
        <w:tab/>
      </w:r>
      <w:r>
        <w:rPr>
          <w:rFonts w:hint="eastAsia"/>
        </w:rPr>
        <w:tab/>
        <w:t>"info": "ok",</w:t>
      </w:r>
    </w:p>
    <w:p w:rsidR="00FD633A" w:rsidRDefault="00083061">
      <w:r>
        <w:rPr>
          <w:rFonts w:hint="eastAsia"/>
        </w:rPr>
        <w:tab/>
      </w:r>
      <w:r>
        <w:rPr>
          <w:rFonts w:hint="eastAsia"/>
        </w:rPr>
        <w:tab/>
        <w:t>"content": "retransfer_stop",</w:t>
      </w:r>
      <w:r>
        <w:rPr>
          <w:rFonts w:hint="eastAsia"/>
        </w:rPr>
        <w:tab/>
      </w:r>
      <w:r>
        <w:rPr>
          <w:rFonts w:hint="eastAsia"/>
        </w:rPr>
        <w:tab/>
      </w:r>
      <w:r>
        <w:rPr>
          <w:rFonts w:hint="eastAsia"/>
        </w:rPr>
        <w:tab/>
      </w:r>
      <w:r>
        <w:rPr>
          <w:rFonts w:hint="eastAsia"/>
        </w:rPr>
        <w:tab/>
      </w:r>
      <w:r>
        <w:rPr>
          <w:rFonts w:hint="eastAsia"/>
          <w:color w:val="FF0000"/>
        </w:rPr>
        <w:t>//retransfer_stop</w:t>
      </w:r>
      <w:r>
        <w:rPr>
          <w:rFonts w:hint="eastAsia"/>
          <w:color w:val="FF0000"/>
        </w:rPr>
        <w:t>表示停止重传消息</w:t>
      </w:r>
    </w:p>
    <w:p w:rsidR="00FD633A" w:rsidRDefault="00083061">
      <w:r>
        <w:rPr>
          <w:rFonts w:hint="eastAsia"/>
        </w:rPr>
        <w:tab/>
      </w:r>
      <w:r>
        <w:rPr>
          <w:rFonts w:hint="eastAsia"/>
        </w:rPr>
        <w:tab/>
        <w:t>"is_pay": "true",</w:t>
      </w:r>
    </w:p>
    <w:p w:rsidR="00FD633A" w:rsidRDefault="00083061">
      <w:r>
        <w:rPr>
          <w:rFonts w:hint="eastAsia"/>
        </w:rPr>
        <w:tab/>
      </w:r>
      <w:r>
        <w:rPr>
          <w:rFonts w:hint="eastAsia"/>
        </w:rPr>
        <w:tab/>
        <w:t>"serialData": [{</w:t>
      </w:r>
    </w:p>
    <w:p w:rsidR="00FD633A" w:rsidRDefault="00083061">
      <w:r>
        <w:rPr>
          <w:rFonts w:hint="eastAsia"/>
        </w:rPr>
        <w:tab/>
      </w:r>
      <w:r>
        <w:rPr>
          <w:rFonts w:hint="eastAsia"/>
        </w:rPr>
        <w:tab/>
      </w:r>
      <w:r>
        <w:rPr>
          <w:rFonts w:hint="eastAsia"/>
        </w:rPr>
        <w:tab/>
      </w:r>
      <w:r>
        <w:rPr>
          <w:rFonts w:hint="eastAsia"/>
        </w:rPr>
        <w:tab/>
        <w:t>"serialChannel": 0,</w:t>
      </w:r>
      <w:r>
        <w:rPr>
          <w:rFonts w:hint="eastAsia"/>
        </w:rPr>
        <w:tab/>
      </w:r>
      <w:r>
        <w:rPr>
          <w:rFonts w:hint="eastAsia"/>
        </w:rPr>
        <w:tab/>
      </w:r>
      <w:r>
        <w:rPr>
          <w:rFonts w:hint="eastAsia"/>
          <w:color w:val="FF0000"/>
        </w:rPr>
        <w:t>//</w:t>
      </w:r>
      <w:r>
        <w:rPr>
          <w:rFonts w:hint="eastAsia"/>
          <w:color w:val="FF0000"/>
        </w:rPr>
        <w:t>例：</w:t>
      </w:r>
      <w:r>
        <w:rPr>
          <w:rFonts w:hint="eastAsia"/>
          <w:color w:val="FF0000"/>
        </w:rPr>
        <w:t>A2</w:t>
      </w:r>
      <w:r>
        <w:rPr>
          <w:rFonts w:hint="eastAsia"/>
          <w:color w:val="FF0000"/>
        </w:rPr>
        <w:t>、</w:t>
      </w:r>
      <w:r>
        <w:rPr>
          <w:rFonts w:hint="eastAsia"/>
          <w:color w:val="FF0000"/>
        </w:rPr>
        <w:t>B2</w:t>
      </w:r>
      <w:r>
        <w:rPr>
          <w:rFonts w:hint="eastAsia"/>
          <w:color w:val="FF0000"/>
        </w:rPr>
        <w:t>不传数据，直接不传即可</w:t>
      </w:r>
    </w:p>
    <w:p w:rsidR="00FD633A" w:rsidRDefault="00083061">
      <w:r>
        <w:rPr>
          <w:rFonts w:hint="eastAsia"/>
        </w:rPr>
        <w:tab/>
      </w:r>
      <w:r>
        <w:rPr>
          <w:rFonts w:hint="eastAsia"/>
        </w:rPr>
        <w:tab/>
      </w:r>
      <w:r>
        <w:rPr>
          <w:rFonts w:hint="eastAsia"/>
        </w:rPr>
        <w:tab/>
      </w:r>
      <w:r>
        <w:rPr>
          <w:rFonts w:hint="eastAsia"/>
        </w:rPr>
        <w:tab/>
        <w:t>"data": "MTEyMzQ1Njc4OQ==",</w:t>
      </w:r>
      <w:r>
        <w:rPr>
          <w:rFonts w:hint="eastAsia"/>
          <w:color w:val="FF0000"/>
        </w:rPr>
        <w:t>//</w:t>
      </w:r>
      <w:r>
        <w:rPr>
          <w:rFonts w:hint="eastAsia"/>
          <w:color w:val="FF0000"/>
        </w:rPr>
        <w:t>注意需要发送的数据是字符串还是数值</w:t>
      </w:r>
    </w:p>
    <w:p w:rsidR="00FD633A" w:rsidRDefault="00083061">
      <w:r>
        <w:rPr>
          <w:rFonts w:hint="eastAsia"/>
        </w:rPr>
        <w:tab/>
      </w:r>
      <w:r>
        <w:rPr>
          <w:rFonts w:hint="eastAsia"/>
        </w:rPr>
        <w:tab/>
      </w:r>
      <w:r>
        <w:rPr>
          <w:rFonts w:hint="eastAsia"/>
        </w:rPr>
        <w:tab/>
      </w:r>
      <w:r>
        <w:rPr>
          <w:rFonts w:hint="eastAsia"/>
        </w:rPr>
        <w:tab/>
        <w:t>"dataLen": 10</w:t>
      </w:r>
    </w:p>
    <w:p w:rsidR="00FD633A" w:rsidRDefault="00083061">
      <w:r>
        <w:rPr>
          <w:rFonts w:hint="eastAsia"/>
        </w:rPr>
        <w:tab/>
      </w:r>
      <w:r>
        <w:rPr>
          <w:rFonts w:hint="eastAsia"/>
        </w:rPr>
        <w:tab/>
      </w:r>
      <w:r>
        <w:rPr>
          <w:rFonts w:hint="eastAsia"/>
        </w:rPr>
        <w:tab/>
        <w:t>}</w:t>
      </w:r>
    </w:p>
    <w:p w:rsidR="00FD633A" w:rsidRDefault="00083061">
      <w:r>
        <w:rPr>
          <w:rFonts w:hint="eastAsia"/>
        </w:rPr>
        <w:tab/>
      </w:r>
      <w:r>
        <w:rPr>
          <w:rFonts w:hint="eastAsia"/>
        </w:rPr>
        <w:tab/>
        <w:t>],</w:t>
      </w:r>
    </w:p>
    <w:p w:rsidR="00FD633A" w:rsidRDefault="00083061">
      <w:pPr>
        <w:ind w:left="420" w:firstLine="420"/>
        <w:rPr>
          <w:color w:val="FF0000"/>
        </w:rPr>
      </w:pPr>
      <w:r>
        <w:rPr>
          <w:rFonts w:hint="eastAsia"/>
          <w:color w:val="FF0000"/>
        </w:rPr>
        <w:t>//</w:t>
      </w:r>
      <w:r>
        <w:rPr>
          <w:rFonts w:hint="eastAsia"/>
          <w:color w:val="FF0000"/>
        </w:rPr>
        <w:t>以下内容仅在支持</w:t>
      </w:r>
      <w:r>
        <w:rPr>
          <w:rFonts w:hint="eastAsia"/>
          <w:color w:val="FF0000"/>
        </w:rPr>
        <w:t>LCD</w:t>
      </w:r>
      <w:r>
        <w:rPr>
          <w:rFonts w:hint="eastAsia"/>
          <w:color w:val="FF0000"/>
        </w:rPr>
        <w:t>设备上支持</w:t>
      </w:r>
    </w:p>
    <w:p w:rsidR="00FD633A" w:rsidRDefault="00083061">
      <w:r>
        <w:rPr>
          <w:rFonts w:hint="eastAsia"/>
        </w:rPr>
        <w:tab/>
      </w:r>
      <w:r>
        <w:rPr>
          <w:rFonts w:hint="eastAsia"/>
        </w:rPr>
        <w:tab/>
        <w:t>"showPlayQRCode": {</w:t>
      </w:r>
    </w:p>
    <w:p w:rsidR="00FD633A" w:rsidRDefault="00083061">
      <w:r>
        <w:rPr>
          <w:rFonts w:hint="eastAsia"/>
        </w:rPr>
        <w:tab/>
      </w:r>
      <w:r>
        <w:rPr>
          <w:rFonts w:hint="eastAsia"/>
        </w:rPr>
        <w:tab/>
      </w:r>
      <w:r>
        <w:rPr>
          <w:rFonts w:hint="eastAsia"/>
        </w:rPr>
        <w:tab/>
        <w:t>"enable": 1,</w:t>
      </w:r>
    </w:p>
    <w:p w:rsidR="00FD633A" w:rsidRDefault="00083061">
      <w:r>
        <w:rPr>
          <w:rFonts w:hint="eastAsia"/>
        </w:rPr>
        <w:tab/>
      </w:r>
      <w:r>
        <w:rPr>
          <w:rFonts w:hint="eastAsia"/>
        </w:rPr>
        <w:tab/>
      </w:r>
      <w:r>
        <w:rPr>
          <w:rFonts w:hint="eastAsia"/>
        </w:rPr>
        <w:tab/>
        <w:t>"urlMode": 1,</w:t>
      </w:r>
    </w:p>
    <w:p w:rsidR="00FD633A" w:rsidRDefault="00083061">
      <w:r>
        <w:rPr>
          <w:rFonts w:hint="eastAsia"/>
        </w:rPr>
        <w:tab/>
      </w:r>
      <w:r>
        <w:rPr>
          <w:rFonts w:hint="eastAsia"/>
        </w:rPr>
        <w:tab/>
      </w:r>
      <w:r>
        <w:rPr>
          <w:rFonts w:hint="eastAsia"/>
        </w:rPr>
        <w:tab/>
        <w:t>"url": "qr code info",</w:t>
      </w:r>
    </w:p>
    <w:p w:rsidR="00FD633A" w:rsidRDefault="00083061">
      <w:r>
        <w:rPr>
          <w:rFonts w:hint="eastAsia"/>
        </w:rPr>
        <w:tab/>
      </w:r>
      <w:r>
        <w:rPr>
          <w:rFonts w:hint="eastAsia"/>
        </w:rPr>
        <w:tab/>
      </w:r>
      <w:r>
        <w:rPr>
          <w:rFonts w:hint="eastAsia"/>
        </w:rPr>
        <w:tab/>
        <w:t>"scond": 30</w:t>
      </w:r>
    </w:p>
    <w:p w:rsidR="00FD633A" w:rsidRDefault="00083061">
      <w:r>
        <w:rPr>
          <w:rFonts w:hint="eastAsia"/>
        </w:rPr>
        <w:tab/>
      </w:r>
      <w:r>
        <w:rPr>
          <w:rFonts w:hint="eastAsia"/>
        </w:rPr>
        <w:tab/>
        <w:t>},</w:t>
      </w:r>
    </w:p>
    <w:p w:rsidR="00FD633A" w:rsidRDefault="00083061">
      <w:r>
        <w:rPr>
          <w:rFonts w:hint="eastAsia"/>
        </w:rPr>
        <w:tab/>
      </w:r>
      <w:r>
        <w:rPr>
          <w:rFonts w:hint="eastAsia"/>
        </w:rPr>
        <w:tab/>
        <w:t>"audioPlay": {</w:t>
      </w:r>
    </w:p>
    <w:p w:rsidR="00FD633A" w:rsidRDefault="00083061">
      <w:r>
        <w:rPr>
          <w:rFonts w:hint="eastAsia"/>
        </w:rPr>
        <w:tab/>
      </w:r>
      <w:r>
        <w:rPr>
          <w:rFonts w:hint="eastAsia"/>
        </w:rPr>
        <w:tab/>
      </w:r>
      <w:r>
        <w:rPr>
          <w:rFonts w:hint="eastAsia"/>
        </w:rPr>
        <w:tab/>
        <w:t>"audioMode": 0,</w:t>
      </w:r>
    </w:p>
    <w:p w:rsidR="00FD633A" w:rsidRDefault="00083061">
      <w:r>
        <w:rPr>
          <w:rFonts w:hint="eastAsia"/>
        </w:rPr>
        <w:tab/>
      </w:r>
      <w:r>
        <w:rPr>
          <w:rFonts w:hint="eastAsia"/>
        </w:rPr>
        <w:tab/>
      </w:r>
      <w:r>
        <w:rPr>
          <w:rFonts w:hint="eastAsia"/>
        </w:rPr>
        <w:tab/>
        <w:t>"fee": 200,</w:t>
      </w:r>
    </w:p>
    <w:p w:rsidR="00FD633A" w:rsidRDefault="00083061">
      <w:r>
        <w:rPr>
          <w:rFonts w:hint="eastAsia"/>
        </w:rPr>
        <w:tab/>
      </w:r>
      <w:r>
        <w:rPr>
          <w:rFonts w:hint="eastAsia"/>
        </w:rPr>
        <w:tab/>
      </w:r>
      <w:r>
        <w:rPr>
          <w:rFonts w:hint="eastAsia"/>
        </w:rPr>
        <w:tab/>
        <w:t>"plate": "</w:t>
      </w:r>
      <w:r>
        <w:rPr>
          <w:rFonts w:hint="eastAsia"/>
        </w:rPr>
        <w:t>粤</w:t>
      </w:r>
      <w:r>
        <w:rPr>
          <w:rFonts w:hint="eastAsia"/>
        </w:rPr>
        <w:t>B12345",</w:t>
      </w:r>
    </w:p>
    <w:p w:rsidR="00FD633A" w:rsidRDefault="00083061">
      <w:r>
        <w:rPr>
          <w:rFonts w:hint="eastAsia"/>
        </w:rPr>
        <w:tab/>
      </w:r>
      <w:r>
        <w:rPr>
          <w:rFonts w:hint="eastAsia"/>
        </w:rPr>
        <w:tab/>
      </w:r>
      <w:r>
        <w:rPr>
          <w:rFonts w:hint="eastAsia"/>
        </w:rPr>
        <w:tab/>
        <w:t>"totaltime": 120,</w:t>
      </w:r>
    </w:p>
    <w:p w:rsidR="00FD633A" w:rsidRDefault="00083061">
      <w:r>
        <w:rPr>
          <w:rFonts w:hint="eastAsia"/>
        </w:rPr>
        <w:tab/>
      </w:r>
      <w:r>
        <w:rPr>
          <w:rFonts w:hint="eastAsia"/>
        </w:rPr>
        <w:tab/>
      </w:r>
      <w:r>
        <w:rPr>
          <w:rFonts w:hint="eastAsia"/>
        </w:rPr>
        <w:tab/>
        <w:t>"playMode": 31,</w:t>
      </w:r>
    </w:p>
    <w:p w:rsidR="00FD633A" w:rsidRDefault="00083061">
      <w:pPr>
        <w:ind w:left="840" w:firstLine="420"/>
      </w:pPr>
      <w:r>
        <w:rPr>
          <w:rFonts w:hint="eastAsia"/>
        </w:rPr>
        <w:t>"</w:t>
      </w:r>
      <w:ins w:id="12" w:author="Administrator" w:date="2021-09-28T10:39:00Z">
        <w:r>
          <w:rPr>
            <w:color w:val="000000" w:themeColor="text1"/>
            <w:szCs w:val="21"/>
          </w:rPr>
          <w:t>voiceSpeed</w:t>
        </w:r>
      </w:ins>
      <w:r>
        <w:rPr>
          <w:rFonts w:hint="eastAsia"/>
        </w:rPr>
        <w:t>":110</w:t>
      </w:r>
    </w:p>
    <w:p w:rsidR="00FD633A" w:rsidRDefault="00083061">
      <w:r>
        <w:rPr>
          <w:rFonts w:hint="eastAsia"/>
        </w:rPr>
        <w:tab/>
      </w:r>
      <w:r>
        <w:rPr>
          <w:rFonts w:hint="eastAsia"/>
        </w:rPr>
        <w:tab/>
        <w:t>},</w:t>
      </w:r>
    </w:p>
    <w:p w:rsidR="00FD633A" w:rsidRDefault="00083061">
      <w:r>
        <w:rPr>
          <w:rFonts w:hint="eastAsia"/>
        </w:rPr>
        <w:tab/>
      </w:r>
      <w:r>
        <w:rPr>
          <w:rFonts w:hint="eastAsia"/>
        </w:rPr>
        <w:tab/>
        <w:t>"showDataInfo": {</w:t>
      </w:r>
    </w:p>
    <w:p w:rsidR="00FD633A" w:rsidRDefault="00083061">
      <w:r>
        <w:rPr>
          <w:rFonts w:hint="eastAsia"/>
        </w:rPr>
        <w:tab/>
      </w:r>
      <w:r>
        <w:rPr>
          <w:rFonts w:hint="eastAsia"/>
        </w:rPr>
        <w:tab/>
      </w:r>
      <w:r>
        <w:rPr>
          <w:rFonts w:hint="eastAsia"/>
        </w:rPr>
        <w:tab/>
        <w:t>"scond": 25,</w:t>
      </w:r>
    </w:p>
    <w:p w:rsidR="00FD633A" w:rsidRDefault="00083061">
      <w:r>
        <w:rPr>
          <w:rFonts w:hint="eastAsia"/>
        </w:rPr>
        <w:tab/>
      </w:r>
      <w:r>
        <w:rPr>
          <w:rFonts w:hint="eastAsia"/>
        </w:rPr>
        <w:tab/>
      </w:r>
      <w:r>
        <w:rPr>
          <w:rFonts w:hint="eastAsia"/>
        </w:rPr>
        <w:tab/>
        <w:t>"lineInfo": [{</w:t>
      </w:r>
    </w:p>
    <w:p w:rsidR="00FD633A" w:rsidRDefault="00083061">
      <w:r>
        <w:rPr>
          <w:rFonts w:hint="eastAsia"/>
        </w:rPr>
        <w:tab/>
      </w:r>
      <w:r>
        <w:rPr>
          <w:rFonts w:hint="eastAsia"/>
        </w:rPr>
        <w:tab/>
      </w:r>
      <w:r>
        <w:rPr>
          <w:rFonts w:hint="eastAsia"/>
        </w:rPr>
        <w:tab/>
      </w:r>
      <w:r>
        <w:rPr>
          <w:rFonts w:hint="eastAsia"/>
        </w:rPr>
        <w:tab/>
        <w:t>"line": 1,</w:t>
      </w:r>
    </w:p>
    <w:p w:rsidR="00FD633A" w:rsidRDefault="00083061">
      <w:r>
        <w:rPr>
          <w:rFonts w:hint="eastAsia"/>
        </w:rPr>
        <w:tab/>
      </w:r>
      <w:r>
        <w:rPr>
          <w:rFonts w:hint="eastAsia"/>
        </w:rPr>
        <w:tab/>
      </w:r>
      <w:r>
        <w:rPr>
          <w:rFonts w:hint="eastAsia"/>
        </w:rPr>
        <w:tab/>
      </w:r>
      <w:r>
        <w:rPr>
          <w:rFonts w:hint="eastAsia"/>
        </w:rPr>
        <w:tab/>
        <w:t>"fontcolor": 0,</w:t>
      </w:r>
    </w:p>
    <w:p w:rsidR="00FD633A" w:rsidRDefault="00083061">
      <w:r>
        <w:rPr>
          <w:rFonts w:hint="eastAsia"/>
        </w:rPr>
        <w:lastRenderedPageBreak/>
        <w:tab/>
      </w:r>
      <w:r>
        <w:rPr>
          <w:rFonts w:hint="eastAsia"/>
        </w:rPr>
        <w:tab/>
      </w:r>
      <w:r>
        <w:rPr>
          <w:rFonts w:hint="eastAsia"/>
        </w:rPr>
        <w:tab/>
      </w:r>
      <w:r>
        <w:rPr>
          <w:rFonts w:hint="eastAsia"/>
        </w:rPr>
        <w:tab/>
        <w:t>"fontsize": 1,</w:t>
      </w:r>
    </w:p>
    <w:p w:rsidR="00FD633A" w:rsidRDefault="00083061">
      <w:r>
        <w:rPr>
          <w:rFonts w:hint="eastAsia"/>
        </w:rPr>
        <w:tab/>
      </w:r>
      <w:r>
        <w:rPr>
          <w:rFonts w:hint="eastAsia"/>
        </w:rPr>
        <w:tab/>
      </w:r>
      <w:r>
        <w:rPr>
          <w:rFonts w:hint="eastAsia"/>
        </w:rPr>
        <w:tab/>
      </w:r>
      <w:r>
        <w:rPr>
          <w:rFonts w:hint="eastAsia"/>
        </w:rPr>
        <w:tab/>
        <w:t>"lcdcontent": "</w:t>
      </w:r>
      <w:r>
        <w:rPr>
          <w:rFonts w:hint="eastAsia"/>
        </w:rPr>
        <w:t>这是第一行数据</w:t>
      </w:r>
      <w:r>
        <w:rPr>
          <w:rFonts w:hint="eastAsia"/>
        </w:rPr>
        <w:t>"</w:t>
      </w:r>
    </w:p>
    <w:p w:rsidR="00FD633A" w:rsidRDefault="00083061">
      <w:r>
        <w:rPr>
          <w:rFonts w:hint="eastAsia"/>
        </w:rPr>
        <w:tab/>
      </w:r>
      <w:r>
        <w:rPr>
          <w:rFonts w:hint="eastAsia"/>
        </w:rPr>
        <w:tab/>
      </w:r>
      <w:r>
        <w:rPr>
          <w:rFonts w:hint="eastAsia"/>
        </w:rPr>
        <w:tab/>
        <w:t>}, {</w:t>
      </w:r>
      <w:r>
        <w:rPr>
          <w:rFonts w:hint="eastAsia"/>
        </w:rPr>
        <w:tab/>
      </w:r>
      <w:r>
        <w:rPr>
          <w:rFonts w:hint="eastAsia"/>
        </w:rPr>
        <w:tab/>
      </w:r>
      <w:r>
        <w:rPr>
          <w:rFonts w:hint="eastAsia"/>
        </w:rPr>
        <w:tab/>
      </w:r>
      <w:r>
        <w:rPr>
          <w:rFonts w:hint="eastAsia"/>
          <w:color w:val="FF0000"/>
        </w:rPr>
        <w:t>//</w:t>
      </w:r>
      <w:r>
        <w:rPr>
          <w:rFonts w:hint="eastAsia"/>
          <w:color w:val="FF0000"/>
        </w:rPr>
        <w:t>例：第二、四行不显示内容，直接不传即可</w:t>
      </w:r>
    </w:p>
    <w:p w:rsidR="00FD633A" w:rsidRDefault="00083061">
      <w:r>
        <w:rPr>
          <w:rFonts w:hint="eastAsia"/>
        </w:rPr>
        <w:tab/>
      </w:r>
      <w:r>
        <w:rPr>
          <w:rFonts w:hint="eastAsia"/>
        </w:rPr>
        <w:tab/>
      </w:r>
      <w:r>
        <w:rPr>
          <w:rFonts w:hint="eastAsia"/>
        </w:rPr>
        <w:tab/>
      </w:r>
      <w:r>
        <w:rPr>
          <w:rFonts w:hint="eastAsia"/>
        </w:rPr>
        <w:tab/>
        <w:t>"line": 3,</w:t>
      </w:r>
    </w:p>
    <w:p w:rsidR="00FD633A" w:rsidRDefault="00083061">
      <w:r>
        <w:rPr>
          <w:rFonts w:hint="eastAsia"/>
        </w:rPr>
        <w:tab/>
      </w:r>
      <w:r>
        <w:rPr>
          <w:rFonts w:hint="eastAsia"/>
        </w:rPr>
        <w:tab/>
      </w:r>
      <w:r>
        <w:rPr>
          <w:rFonts w:hint="eastAsia"/>
        </w:rPr>
        <w:tab/>
      </w:r>
      <w:r>
        <w:rPr>
          <w:rFonts w:hint="eastAsia"/>
        </w:rPr>
        <w:tab/>
        <w:t>"fontcolor": 0,</w:t>
      </w:r>
    </w:p>
    <w:p w:rsidR="00FD633A" w:rsidRDefault="00083061">
      <w:r>
        <w:rPr>
          <w:rFonts w:hint="eastAsia"/>
        </w:rPr>
        <w:tab/>
      </w:r>
      <w:r>
        <w:rPr>
          <w:rFonts w:hint="eastAsia"/>
        </w:rPr>
        <w:tab/>
      </w:r>
      <w:r>
        <w:rPr>
          <w:rFonts w:hint="eastAsia"/>
        </w:rPr>
        <w:tab/>
      </w:r>
      <w:r>
        <w:rPr>
          <w:rFonts w:hint="eastAsia"/>
        </w:rPr>
        <w:tab/>
        <w:t>"fontsize": 1,</w:t>
      </w:r>
    </w:p>
    <w:p w:rsidR="00FD633A" w:rsidRDefault="00083061">
      <w:r>
        <w:rPr>
          <w:rFonts w:hint="eastAsia"/>
        </w:rPr>
        <w:tab/>
      </w:r>
      <w:r>
        <w:rPr>
          <w:rFonts w:hint="eastAsia"/>
        </w:rPr>
        <w:tab/>
      </w:r>
      <w:r>
        <w:rPr>
          <w:rFonts w:hint="eastAsia"/>
        </w:rPr>
        <w:tab/>
      </w:r>
      <w:r>
        <w:rPr>
          <w:rFonts w:hint="eastAsia"/>
        </w:rPr>
        <w:tab/>
        <w:t>"lcdcontent": "</w:t>
      </w:r>
      <w:r>
        <w:rPr>
          <w:rFonts w:hint="eastAsia"/>
        </w:rPr>
        <w:t>这是第三行数据</w:t>
      </w:r>
      <w:r>
        <w:rPr>
          <w:rFonts w:hint="eastAsia"/>
        </w:rPr>
        <w:t>"</w:t>
      </w:r>
    </w:p>
    <w:p w:rsidR="00FD633A" w:rsidRDefault="00083061">
      <w:r>
        <w:rPr>
          <w:rFonts w:hint="eastAsia"/>
        </w:rPr>
        <w:tab/>
      </w:r>
      <w:r>
        <w:rPr>
          <w:rFonts w:hint="eastAsia"/>
        </w:rPr>
        <w:tab/>
      </w:r>
      <w:r>
        <w:rPr>
          <w:rFonts w:hint="eastAsia"/>
        </w:rPr>
        <w:tab/>
        <w:t>}, {</w:t>
      </w:r>
    </w:p>
    <w:p w:rsidR="00FD633A" w:rsidRDefault="00083061">
      <w:r>
        <w:rPr>
          <w:rFonts w:hint="eastAsia"/>
        </w:rPr>
        <w:tab/>
      </w:r>
      <w:r>
        <w:rPr>
          <w:rFonts w:hint="eastAsia"/>
        </w:rPr>
        <w:tab/>
      </w:r>
      <w:r>
        <w:rPr>
          <w:rFonts w:hint="eastAsia"/>
        </w:rPr>
        <w:tab/>
      </w:r>
      <w:r>
        <w:rPr>
          <w:rFonts w:hint="eastAsia"/>
        </w:rPr>
        <w:tab/>
        <w:t>"line": 5,</w:t>
      </w:r>
    </w:p>
    <w:p w:rsidR="00FD633A" w:rsidRDefault="00083061">
      <w:r>
        <w:rPr>
          <w:rFonts w:hint="eastAsia"/>
        </w:rPr>
        <w:tab/>
      </w:r>
      <w:r>
        <w:rPr>
          <w:rFonts w:hint="eastAsia"/>
        </w:rPr>
        <w:tab/>
      </w:r>
      <w:r>
        <w:rPr>
          <w:rFonts w:hint="eastAsia"/>
        </w:rPr>
        <w:tab/>
      </w:r>
      <w:r>
        <w:rPr>
          <w:rFonts w:hint="eastAsia"/>
        </w:rPr>
        <w:tab/>
        <w:t>"fontcolor": 0,</w:t>
      </w:r>
    </w:p>
    <w:p w:rsidR="00FD633A" w:rsidRDefault="00083061">
      <w:r>
        <w:rPr>
          <w:rFonts w:hint="eastAsia"/>
        </w:rPr>
        <w:tab/>
      </w:r>
      <w:r>
        <w:rPr>
          <w:rFonts w:hint="eastAsia"/>
        </w:rPr>
        <w:tab/>
      </w:r>
      <w:r>
        <w:rPr>
          <w:rFonts w:hint="eastAsia"/>
        </w:rPr>
        <w:tab/>
      </w:r>
      <w:r>
        <w:rPr>
          <w:rFonts w:hint="eastAsia"/>
        </w:rPr>
        <w:tab/>
        <w:t>"fontsize": 1,</w:t>
      </w:r>
    </w:p>
    <w:p w:rsidR="00FD633A" w:rsidRDefault="00083061">
      <w:r>
        <w:rPr>
          <w:rFonts w:hint="eastAsia"/>
        </w:rPr>
        <w:tab/>
      </w:r>
      <w:r>
        <w:rPr>
          <w:rFonts w:hint="eastAsia"/>
        </w:rPr>
        <w:tab/>
      </w:r>
      <w:r>
        <w:rPr>
          <w:rFonts w:hint="eastAsia"/>
        </w:rPr>
        <w:tab/>
      </w:r>
      <w:r>
        <w:rPr>
          <w:rFonts w:hint="eastAsia"/>
        </w:rPr>
        <w:tab/>
        <w:t>"lcdcontent": "</w:t>
      </w:r>
      <w:r>
        <w:rPr>
          <w:rFonts w:hint="eastAsia"/>
        </w:rPr>
        <w:t>这是第五行数据</w:t>
      </w:r>
      <w:r>
        <w:rPr>
          <w:rFonts w:hint="eastAsia"/>
        </w:rPr>
        <w:t>"</w:t>
      </w:r>
    </w:p>
    <w:p w:rsidR="00FD633A" w:rsidRDefault="00083061">
      <w:r>
        <w:rPr>
          <w:rFonts w:hint="eastAsia"/>
        </w:rPr>
        <w:tab/>
      </w:r>
      <w:r>
        <w:rPr>
          <w:rFonts w:hint="eastAsia"/>
        </w:rPr>
        <w:tab/>
      </w:r>
      <w:r>
        <w:rPr>
          <w:rFonts w:hint="eastAsia"/>
        </w:rPr>
        <w:tab/>
        <w:t>}]</w:t>
      </w:r>
    </w:p>
    <w:p w:rsidR="00FD633A" w:rsidRDefault="00083061">
      <w:r>
        <w:rPr>
          <w:rFonts w:hint="eastAsia"/>
        </w:rPr>
        <w:tab/>
      </w:r>
      <w:r>
        <w:rPr>
          <w:rFonts w:hint="eastAsia"/>
        </w:rPr>
        <w:tab/>
        <w:t>}</w:t>
      </w:r>
    </w:p>
    <w:p w:rsidR="00FD633A" w:rsidRDefault="00083061">
      <w:r>
        <w:rPr>
          <w:rFonts w:hint="eastAsia"/>
        </w:rPr>
        <w:tab/>
        <w:t>}</w:t>
      </w:r>
    </w:p>
    <w:p w:rsidR="00FD633A" w:rsidRDefault="00083061">
      <w:r>
        <w:rPr>
          <w:rFonts w:hint="eastAsia"/>
        </w:rPr>
        <w:t>}</w:t>
      </w:r>
    </w:p>
    <w:p w:rsidR="00FD633A" w:rsidRDefault="00FD633A"/>
    <w:p w:rsidR="00FD633A" w:rsidRDefault="00FD633A"/>
    <w:p w:rsidR="00FD633A" w:rsidRDefault="00083061">
      <w:r>
        <w:rPr>
          <w:rFonts w:hint="eastAsia"/>
        </w:rPr>
        <w:t>说明如下：</w:t>
      </w:r>
    </w:p>
    <w:tbl>
      <w:tblPr>
        <w:tblStyle w:val="a9"/>
        <w:tblW w:w="0" w:type="auto"/>
        <w:tblLook w:val="04A0" w:firstRow="1" w:lastRow="0" w:firstColumn="1" w:lastColumn="0" w:noHBand="0" w:noVBand="1"/>
      </w:tblPr>
      <w:tblGrid>
        <w:gridCol w:w="2408"/>
        <w:gridCol w:w="764"/>
        <w:gridCol w:w="1142"/>
        <w:gridCol w:w="726"/>
        <w:gridCol w:w="3482"/>
      </w:tblGrid>
      <w:tr w:rsidR="00FD633A">
        <w:tc>
          <w:tcPr>
            <w:tcW w:w="2408" w:type="dxa"/>
            <w:shd w:val="clear" w:color="auto" w:fill="ED7D31" w:themeFill="accent2"/>
          </w:tcPr>
          <w:p w:rsidR="00FD633A" w:rsidRDefault="00083061">
            <w:pPr>
              <w:jc w:val="center"/>
            </w:pPr>
            <w:r>
              <w:rPr>
                <w:rFonts w:hint="eastAsia"/>
              </w:rPr>
              <w:t>字段名称</w:t>
            </w:r>
          </w:p>
        </w:tc>
        <w:tc>
          <w:tcPr>
            <w:tcW w:w="764" w:type="dxa"/>
            <w:shd w:val="clear" w:color="auto" w:fill="ED7D31" w:themeFill="accent2"/>
          </w:tcPr>
          <w:p w:rsidR="00FD633A" w:rsidRDefault="00083061">
            <w:pPr>
              <w:jc w:val="center"/>
            </w:pPr>
            <w:r>
              <w:rPr>
                <w:rFonts w:hint="eastAsia"/>
              </w:rPr>
              <w:t>类型</w:t>
            </w:r>
          </w:p>
        </w:tc>
        <w:tc>
          <w:tcPr>
            <w:tcW w:w="1142" w:type="dxa"/>
            <w:shd w:val="clear" w:color="auto" w:fill="ED7D31" w:themeFill="accent2"/>
          </w:tcPr>
          <w:p w:rsidR="00FD633A" w:rsidRDefault="00083061">
            <w:pPr>
              <w:jc w:val="center"/>
            </w:pPr>
            <w:r>
              <w:rPr>
                <w:rFonts w:hint="eastAsia"/>
              </w:rPr>
              <w:t>取值范围</w:t>
            </w:r>
          </w:p>
        </w:tc>
        <w:tc>
          <w:tcPr>
            <w:tcW w:w="726" w:type="dxa"/>
            <w:shd w:val="clear" w:color="auto" w:fill="ED7D31" w:themeFill="accent2"/>
          </w:tcPr>
          <w:p w:rsidR="00FD633A" w:rsidRDefault="00083061">
            <w:pPr>
              <w:jc w:val="center"/>
            </w:pPr>
            <w:r>
              <w:rPr>
                <w:rFonts w:hint="eastAsia"/>
              </w:rPr>
              <w:t>是否必填</w:t>
            </w:r>
          </w:p>
        </w:tc>
        <w:tc>
          <w:tcPr>
            <w:tcW w:w="3482" w:type="dxa"/>
            <w:shd w:val="clear" w:color="auto" w:fill="ED7D31" w:themeFill="accent2"/>
          </w:tcPr>
          <w:p w:rsidR="00FD633A" w:rsidRDefault="00083061">
            <w:pPr>
              <w:jc w:val="center"/>
            </w:pPr>
            <w:r>
              <w:rPr>
                <w:rFonts w:hint="eastAsia"/>
              </w:rPr>
              <w:t>说明</w:t>
            </w:r>
          </w:p>
        </w:tc>
      </w:tr>
      <w:tr w:rsidR="00FD633A">
        <w:tc>
          <w:tcPr>
            <w:tcW w:w="2408" w:type="dxa"/>
          </w:tcPr>
          <w:p w:rsidR="00FD633A" w:rsidRDefault="00083061">
            <w:pPr>
              <w:jc w:val="center"/>
            </w:pPr>
            <w:r>
              <w:t>Response_AlarmInfoPlate</w:t>
            </w:r>
          </w:p>
        </w:tc>
        <w:tc>
          <w:tcPr>
            <w:tcW w:w="764" w:type="dxa"/>
          </w:tcPr>
          <w:p w:rsidR="00FD633A" w:rsidRDefault="00083061">
            <w:pPr>
              <w:jc w:val="center"/>
            </w:pPr>
            <w:r>
              <w:rPr>
                <w:rFonts w:hint="eastAsia"/>
              </w:rPr>
              <w:t>json</w:t>
            </w:r>
          </w:p>
        </w:tc>
        <w:tc>
          <w:tcPr>
            <w:tcW w:w="1142" w:type="dxa"/>
          </w:tcPr>
          <w:p w:rsidR="00FD633A" w:rsidRDefault="00FD633A">
            <w:pPr>
              <w:jc w:val="center"/>
            </w:pPr>
          </w:p>
        </w:tc>
        <w:tc>
          <w:tcPr>
            <w:tcW w:w="726" w:type="dxa"/>
          </w:tcPr>
          <w:p w:rsidR="00FD633A" w:rsidRDefault="00083061">
            <w:pPr>
              <w:jc w:val="center"/>
            </w:pPr>
            <w:r>
              <w:rPr>
                <w:rFonts w:hint="eastAsia"/>
              </w:rPr>
              <w:t>是</w:t>
            </w:r>
          </w:p>
        </w:tc>
        <w:tc>
          <w:tcPr>
            <w:tcW w:w="3482" w:type="dxa"/>
          </w:tcPr>
          <w:p w:rsidR="00FD633A" w:rsidRDefault="00083061">
            <w:pPr>
              <w:jc w:val="center"/>
            </w:pPr>
            <w:r>
              <w:t>Response_AlarmInfoPlate</w:t>
            </w:r>
            <w:r>
              <w:rPr>
                <w:rFonts w:hint="eastAsia"/>
              </w:rPr>
              <w:t>表示车牌识别内容的应答</w:t>
            </w:r>
          </w:p>
        </w:tc>
      </w:tr>
      <w:tr w:rsidR="00FD633A">
        <w:tc>
          <w:tcPr>
            <w:tcW w:w="2408" w:type="dxa"/>
            <w:shd w:val="clear" w:color="auto" w:fill="EDEDED" w:themeFill="accent3" w:themeFillTint="32"/>
          </w:tcPr>
          <w:p w:rsidR="00FD633A" w:rsidRDefault="00083061">
            <w:pPr>
              <w:jc w:val="center"/>
            </w:pPr>
            <w:r>
              <w:t>info</w:t>
            </w:r>
          </w:p>
        </w:tc>
        <w:tc>
          <w:tcPr>
            <w:tcW w:w="764" w:type="dxa"/>
            <w:shd w:val="clear" w:color="auto" w:fill="EDEDED" w:themeFill="accent3" w:themeFillTint="32"/>
          </w:tcPr>
          <w:p w:rsidR="00FD633A" w:rsidRDefault="00083061">
            <w:pPr>
              <w:jc w:val="center"/>
            </w:pPr>
            <w:r>
              <w:rPr>
                <w:rFonts w:hint="eastAsia"/>
              </w:rPr>
              <w:t>string</w:t>
            </w:r>
          </w:p>
        </w:tc>
        <w:tc>
          <w:tcPr>
            <w:tcW w:w="1142" w:type="dxa"/>
            <w:shd w:val="clear" w:color="auto" w:fill="EDEDED" w:themeFill="accent3" w:themeFillTint="32"/>
          </w:tcPr>
          <w:p w:rsidR="00FD633A" w:rsidRDefault="00FD633A">
            <w:pPr>
              <w:jc w:val="center"/>
            </w:pPr>
          </w:p>
        </w:tc>
        <w:tc>
          <w:tcPr>
            <w:tcW w:w="726" w:type="dxa"/>
            <w:shd w:val="clear" w:color="auto" w:fill="EDEDED" w:themeFill="accent3" w:themeFillTint="32"/>
          </w:tcPr>
          <w:p w:rsidR="00FD633A" w:rsidRDefault="00083061">
            <w:pPr>
              <w:jc w:val="center"/>
            </w:pPr>
            <w:r>
              <w:rPr>
                <w:rFonts w:hint="eastAsia"/>
              </w:rPr>
              <w:t>是</w:t>
            </w:r>
          </w:p>
        </w:tc>
        <w:tc>
          <w:tcPr>
            <w:tcW w:w="3482" w:type="dxa"/>
            <w:shd w:val="clear" w:color="auto" w:fill="EDEDED" w:themeFill="accent3" w:themeFillTint="32"/>
          </w:tcPr>
          <w:p w:rsidR="00FD633A" w:rsidRDefault="00083061">
            <w:bookmarkStart w:id="13" w:name="OLE_LINK277"/>
            <w:bookmarkStart w:id="14" w:name="OLE_LINK278"/>
            <w:r>
              <w:t>“</w:t>
            </w:r>
            <w:r>
              <w:rPr>
                <w:rFonts w:hint="eastAsia"/>
              </w:rPr>
              <w:t>ok</w:t>
            </w:r>
            <w:r>
              <w:t>”</w:t>
            </w:r>
            <w:r>
              <w:rPr>
                <w:rFonts w:hint="eastAsia"/>
              </w:rPr>
              <w:t xml:space="preserve"> </w:t>
            </w:r>
            <w:r>
              <w:rPr>
                <w:rFonts w:hint="eastAsia"/>
              </w:rPr>
              <w:t>表示开闸</w:t>
            </w:r>
            <w:bookmarkEnd w:id="13"/>
            <w:r>
              <w:rPr>
                <w:rFonts w:hint="eastAsia"/>
              </w:rPr>
              <w:br/>
            </w:r>
            <w:r>
              <w:rPr>
                <w:rFonts w:hint="eastAsia"/>
              </w:rPr>
              <w:t>其他任意字符如</w:t>
            </w:r>
            <w:r>
              <w:t>”</w:t>
            </w:r>
            <w:r>
              <w:rPr>
                <w:rFonts w:hint="eastAsia"/>
              </w:rPr>
              <w:t>no</w:t>
            </w:r>
            <w:r>
              <w:t>”</w:t>
            </w:r>
            <w:r>
              <w:rPr>
                <w:rFonts w:hint="eastAsia"/>
              </w:rPr>
              <w:t>表示不开闸</w:t>
            </w:r>
          </w:p>
          <w:bookmarkEnd w:id="14"/>
          <w:p w:rsidR="00FD633A" w:rsidRDefault="00083061">
            <w:pPr>
              <w:jc w:val="center"/>
            </w:pPr>
            <w:r>
              <w:rPr>
                <w:rFonts w:hint="eastAsia"/>
                <w:color w:val="FF0000"/>
              </w:rPr>
              <w:t>注意</w:t>
            </w:r>
            <w:r>
              <w:rPr>
                <w:rFonts w:hint="eastAsia"/>
                <w:color w:val="FF0000"/>
              </w:rPr>
              <w:t>:</w:t>
            </w:r>
            <w:r>
              <w:rPr>
                <w:rFonts w:hint="eastAsia"/>
                <w:color w:val="FF0000"/>
              </w:rPr>
              <w:t>当回复</w:t>
            </w:r>
            <w:r>
              <w:rPr>
                <w:color w:val="FF0000"/>
              </w:rPr>
              <w:t>”</w:t>
            </w:r>
            <w:r>
              <w:rPr>
                <w:rFonts w:hint="eastAsia"/>
                <w:color w:val="FF0000"/>
              </w:rPr>
              <w:t>ok</w:t>
            </w:r>
            <w:r>
              <w:rPr>
                <w:color w:val="FF0000"/>
              </w:rPr>
              <w:t>”</w:t>
            </w:r>
            <w:r>
              <w:rPr>
                <w:rFonts w:hint="eastAsia"/>
                <w:color w:val="FF0000"/>
              </w:rPr>
              <w:t>时，如果开启了重传功能</w:t>
            </w:r>
            <w:r>
              <w:rPr>
                <w:rFonts w:hint="eastAsia"/>
                <w:color w:val="FF0000"/>
              </w:rPr>
              <w:t>,</w:t>
            </w:r>
            <w:r>
              <w:rPr>
                <w:rFonts w:hint="eastAsia"/>
                <w:color w:val="FF0000"/>
              </w:rPr>
              <w:t>当前上传的识别结果不再重传</w:t>
            </w:r>
          </w:p>
        </w:tc>
      </w:tr>
      <w:tr w:rsidR="00FD633A">
        <w:tc>
          <w:tcPr>
            <w:tcW w:w="2408" w:type="dxa"/>
          </w:tcPr>
          <w:p w:rsidR="00FD633A" w:rsidRDefault="00083061">
            <w:pPr>
              <w:jc w:val="center"/>
            </w:pPr>
            <w:r>
              <w:t>content</w:t>
            </w:r>
          </w:p>
        </w:tc>
        <w:tc>
          <w:tcPr>
            <w:tcW w:w="764" w:type="dxa"/>
          </w:tcPr>
          <w:p w:rsidR="00FD633A" w:rsidRDefault="00083061">
            <w:pPr>
              <w:jc w:val="center"/>
            </w:pPr>
            <w:r>
              <w:rPr>
                <w:rFonts w:hint="eastAsia"/>
              </w:rPr>
              <w:t>string</w:t>
            </w:r>
          </w:p>
        </w:tc>
        <w:tc>
          <w:tcPr>
            <w:tcW w:w="1142" w:type="dxa"/>
          </w:tcPr>
          <w:p w:rsidR="00FD633A" w:rsidRDefault="00FD633A">
            <w:pPr>
              <w:jc w:val="center"/>
            </w:pPr>
          </w:p>
        </w:tc>
        <w:tc>
          <w:tcPr>
            <w:tcW w:w="726" w:type="dxa"/>
          </w:tcPr>
          <w:p w:rsidR="00FD633A" w:rsidRDefault="00083061">
            <w:pPr>
              <w:jc w:val="center"/>
            </w:pPr>
            <w:r>
              <w:rPr>
                <w:rFonts w:hint="eastAsia"/>
              </w:rPr>
              <w:t>是</w:t>
            </w:r>
          </w:p>
        </w:tc>
        <w:tc>
          <w:tcPr>
            <w:tcW w:w="3482" w:type="dxa"/>
          </w:tcPr>
          <w:p w:rsidR="00FD633A" w:rsidRDefault="00083061">
            <w:pPr>
              <w:jc w:val="center"/>
            </w:pPr>
            <w:r>
              <w:t>“retransfer_stop”</w:t>
            </w:r>
            <w:r>
              <w:rPr>
                <w:rFonts w:hint="eastAsia"/>
              </w:rPr>
              <w:t xml:space="preserve"> </w:t>
            </w:r>
            <w:bookmarkStart w:id="15" w:name="OLE_LINK174"/>
            <w:r>
              <w:rPr>
                <w:rFonts w:hint="eastAsia"/>
              </w:rPr>
              <w:t>如果开启了重传功能</w:t>
            </w:r>
            <w:r>
              <w:rPr>
                <w:rFonts w:hint="eastAsia"/>
              </w:rPr>
              <w:t>,</w:t>
            </w:r>
            <w:r>
              <w:rPr>
                <w:rFonts w:hint="eastAsia"/>
              </w:rPr>
              <w:t>表示当前上传的识别结果停止重传</w:t>
            </w:r>
            <w:bookmarkEnd w:id="15"/>
          </w:p>
        </w:tc>
      </w:tr>
      <w:tr w:rsidR="00FD633A">
        <w:tc>
          <w:tcPr>
            <w:tcW w:w="2408" w:type="dxa"/>
            <w:shd w:val="clear" w:color="auto" w:fill="EDEDED" w:themeFill="accent3" w:themeFillTint="32"/>
          </w:tcPr>
          <w:p w:rsidR="00FD633A" w:rsidRDefault="00083061">
            <w:pPr>
              <w:jc w:val="center"/>
            </w:pPr>
            <w:r>
              <w:rPr>
                <w:rFonts w:hint="eastAsia"/>
              </w:rPr>
              <w:t>is_play</w:t>
            </w:r>
          </w:p>
        </w:tc>
        <w:tc>
          <w:tcPr>
            <w:tcW w:w="764" w:type="dxa"/>
            <w:shd w:val="clear" w:color="auto" w:fill="EDEDED" w:themeFill="accent3" w:themeFillTint="32"/>
          </w:tcPr>
          <w:p w:rsidR="00FD633A" w:rsidRDefault="00083061">
            <w:pPr>
              <w:jc w:val="center"/>
            </w:pPr>
            <w:r>
              <w:rPr>
                <w:rFonts w:hint="eastAsia"/>
              </w:rPr>
              <w:t>string</w:t>
            </w:r>
          </w:p>
        </w:tc>
        <w:tc>
          <w:tcPr>
            <w:tcW w:w="1142" w:type="dxa"/>
            <w:shd w:val="clear" w:color="auto" w:fill="EDEDED" w:themeFill="accent3" w:themeFillTint="32"/>
          </w:tcPr>
          <w:p w:rsidR="00FD633A" w:rsidRDefault="00FD633A">
            <w:pPr>
              <w:jc w:val="center"/>
            </w:pPr>
          </w:p>
        </w:tc>
        <w:tc>
          <w:tcPr>
            <w:tcW w:w="726" w:type="dxa"/>
            <w:shd w:val="clear" w:color="auto" w:fill="EDEDED" w:themeFill="accent3" w:themeFillTint="32"/>
          </w:tcPr>
          <w:p w:rsidR="00FD633A" w:rsidRDefault="00083061">
            <w:pPr>
              <w:jc w:val="center"/>
            </w:pPr>
            <w:r>
              <w:rPr>
                <w:rFonts w:hint="eastAsia"/>
              </w:rPr>
              <w:t>是</w:t>
            </w:r>
          </w:p>
        </w:tc>
        <w:tc>
          <w:tcPr>
            <w:tcW w:w="3482" w:type="dxa"/>
            <w:shd w:val="clear" w:color="auto" w:fill="EDEDED" w:themeFill="accent3" w:themeFillTint="32"/>
          </w:tcPr>
          <w:p w:rsidR="00FD633A" w:rsidRDefault="00083061">
            <w:pPr>
              <w:jc w:val="center"/>
            </w:pPr>
            <w:r>
              <w:rPr>
                <w:rFonts w:hint="eastAsia"/>
              </w:rPr>
              <w:t>预留</w:t>
            </w:r>
          </w:p>
        </w:tc>
      </w:tr>
      <w:tr w:rsidR="00FD633A">
        <w:tc>
          <w:tcPr>
            <w:tcW w:w="2408" w:type="dxa"/>
          </w:tcPr>
          <w:p w:rsidR="00FD633A" w:rsidRDefault="00083061">
            <w:pPr>
              <w:jc w:val="center"/>
            </w:pPr>
            <w:r>
              <w:t>serialData</w:t>
            </w:r>
          </w:p>
        </w:tc>
        <w:tc>
          <w:tcPr>
            <w:tcW w:w="764" w:type="dxa"/>
          </w:tcPr>
          <w:p w:rsidR="00FD633A" w:rsidRDefault="00083061">
            <w:pPr>
              <w:jc w:val="center"/>
            </w:pPr>
            <w:r>
              <w:rPr>
                <w:rFonts w:hint="eastAsia"/>
              </w:rPr>
              <w:t>string</w:t>
            </w:r>
          </w:p>
        </w:tc>
        <w:tc>
          <w:tcPr>
            <w:tcW w:w="1142" w:type="dxa"/>
          </w:tcPr>
          <w:p w:rsidR="00FD633A" w:rsidRDefault="00FD633A">
            <w:pPr>
              <w:jc w:val="center"/>
            </w:pPr>
          </w:p>
        </w:tc>
        <w:tc>
          <w:tcPr>
            <w:tcW w:w="726" w:type="dxa"/>
          </w:tcPr>
          <w:p w:rsidR="00FD633A" w:rsidRDefault="00083061">
            <w:pPr>
              <w:jc w:val="center"/>
            </w:pPr>
            <w:r>
              <w:rPr>
                <w:rFonts w:hint="eastAsia"/>
              </w:rPr>
              <w:t>是</w:t>
            </w:r>
          </w:p>
        </w:tc>
        <w:tc>
          <w:tcPr>
            <w:tcW w:w="3482" w:type="dxa"/>
          </w:tcPr>
          <w:p w:rsidR="00FD633A" w:rsidRDefault="00083061">
            <w:r>
              <w:rPr>
                <w:rFonts w:hint="eastAsia"/>
              </w:rPr>
              <w:t>串口透传数据数组</w:t>
            </w:r>
          </w:p>
          <w:p w:rsidR="00FD633A" w:rsidRDefault="00083061">
            <w:pPr>
              <w:rPr>
                <w:color w:val="FF0000"/>
              </w:rPr>
            </w:pPr>
            <w:r>
              <w:rPr>
                <w:rFonts w:hint="eastAsia"/>
                <w:color w:val="FF0000"/>
              </w:rPr>
              <w:t>注意：数组元素可有可无</w:t>
            </w:r>
            <w:r>
              <w:rPr>
                <w:rFonts w:hint="eastAsia"/>
                <w:color w:val="FF0000"/>
              </w:rPr>
              <w:t>,</w:t>
            </w:r>
            <w:r>
              <w:rPr>
                <w:rFonts w:hint="eastAsia"/>
                <w:color w:val="FF0000"/>
              </w:rPr>
              <w:t>用户根据实际情况。</w:t>
            </w:r>
          </w:p>
          <w:p w:rsidR="00FD633A" w:rsidRDefault="00083061">
            <w:r>
              <w:rPr>
                <w:rFonts w:hint="eastAsia"/>
                <w:color w:val="FF0000"/>
              </w:rPr>
              <w:t>若需要传该数据时该数组最多只能有两个数据。</w:t>
            </w:r>
            <w:r>
              <w:rPr>
                <w:rFonts w:hint="eastAsia"/>
              </w:rPr>
              <w:t>如果需要透传多条数据时需把多条数据组合成一条，然后再进行</w:t>
            </w:r>
            <w:r>
              <w:rPr>
                <w:rFonts w:hint="eastAsia"/>
              </w:rPr>
              <w:t>base64</w:t>
            </w:r>
            <w:r>
              <w:rPr>
                <w:rFonts w:hint="eastAsia"/>
              </w:rPr>
              <w:t>编码，最后再传给相机。</w:t>
            </w:r>
          </w:p>
          <w:p w:rsidR="00FD633A" w:rsidRDefault="00083061">
            <w:r>
              <w:rPr>
                <w:rFonts w:hint="eastAsia"/>
              </w:rPr>
              <w:t>如果不传</w:t>
            </w:r>
            <w:r>
              <w:rPr>
                <w:rFonts w:hint="eastAsia"/>
              </w:rPr>
              <w:t>485</w:t>
            </w:r>
            <w:r>
              <w:rPr>
                <w:rFonts w:hint="eastAsia"/>
              </w:rPr>
              <w:t>数据的话该项传</w:t>
            </w:r>
            <w:r>
              <w:rPr>
                <w:rFonts w:hint="eastAsia"/>
              </w:rPr>
              <w:t>[]</w:t>
            </w:r>
            <w:r>
              <w:rPr>
                <w:rFonts w:hint="eastAsia"/>
              </w:rPr>
              <w:t>不是传</w:t>
            </w:r>
            <w:r>
              <w:rPr>
                <w:rFonts w:hint="eastAsia"/>
              </w:rPr>
              <w:t>null</w:t>
            </w:r>
            <w:r>
              <w:rPr>
                <w:rFonts w:hint="eastAsia"/>
              </w:rPr>
              <w:t>。例：</w:t>
            </w:r>
            <w:r>
              <w:t>serialData</w:t>
            </w:r>
            <w:r>
              <w:rPr>
                <w:rFonts w:hint="eastAsia"/>
              </w:rPr>
              <w:t>:[]</w:t>
            </w:r>
            <w:r>
              <w:rPr>
                <w:rFonts w:hint="eastAsia"/>
              </w:rPr>
              <w:t>为正确的数据。</w:t>
            </w:r>
            <w:r>
              <w:t>serialData</w:t>
            </w:r>
            <w:r>
              <w:rPr>
                <w:rFonts w:hint="eastAsia"/>
              </w:rPr>
              <w:t>:null</w:t>
            </w:r>
            <w:r>
              <w:rPr>
                <w:rFonts w:hint="eastAsia"/>
              </w:rPr>
              <w:t>为错误的数据</w:t>
            </w:r>
          </w:p>
        </w:tc>
      </w:tr>
      <w:tr w:rsidR="00FD633A">
        <w:tc>
          <w:tcPr>
            <w:tcW w:w="2408" w:type="dxa"/>
            <w:shd w:val="clear" w:color="auto" w:fill="EDEDED" w:themeFill="accent3" w:themeFillTint="32"/>
          </w:tcPr>
          <w:p w:rsidR="00FD633A" w:rsidRDefault="00083061">
            <w:pPr>
              <w:jc w:val="center"/>
            </w:pPr>
            <w:r>
              <w:t>serialChannel</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[0,1]</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r>
              <w:rPr>
                <w:rFonts w:hint="eastAsia"/>
              </w:rPr>
              <w:t>485</w:t>
            </w:r>
            <w:r>
              <w:rPr>
                <w:rFonts w:hint="eastAsia"/>
              </w:rPr>
              <w:t>通道号</w:t>
            </w:r>
            <w:bookmarkStart w:id="16" w:name="OLE_LINK219"/>
            <w:bookmarkStart w:id="17" w:name="OLE_LINK218"/>
            <w:r>
              <w:rPr>
                <w:rFonts w:hint="eastAsia"/>
              </w:rPr>
              <w:t>0</w:t>
            </w:r>
            <w:r>
              <w:rPr>
                <w:rFonts w:hint="eastAsia"/>
              </w:rPr>
              <w:t>：透传到</w:t>
            </w:r>
            <w:r>
              <w:rPr>
                <w:rFonts w:hint="eastAsia"/>
              </w:rPr>
              <w:t>A1,B1 1</w:t>
            </w:r>
            <w:r>
              <w:rPr>
                <w:rFonts w:hint="eastAsia"/>
              </w:rPr>
              <w:t>：透传到</w:t>
            </w:r>
            <w:r>
              <w:rPr>
                <w:rFonts w:hint="eastAsia"/>
              </w:rPr>
              <w:t>A2,B2</w:t>
            </w:r>
            <w:bookmarkEnd w:id="16"/>
            <w:bookmarkEnd w:id="17"/>
            <w:r>
              <w:rPr>
                <w:rFonts w:hint="eastAsia"/>
              </w:rPr>
              <w:t>(</w:t>
            </w:r>
            <w:r>
              <w:rPr>
                <w:rFonts w:hint="eastAsia"/>
              </w:rPr>
              <w:t>第</w:t>
            </w:r>
            <w:r>
              <w:rPr>
                <w:rFonts w:hint="eastAsia"/>
              </w:rPr>
              <w:t>1</w:t>
            </w:r>
            <w:r>
              <w:rPr>
                <w:rFonts w:hint="eastAsia"/>
              </w:rPr>
              <w:t>条数据固定为</w:t>
            </w:r>
            <w:r>
              <w:rPr>
                <w:rFonts w:hint="eastAsia"/>
              </w:rPr>
              <w:t>0</w:t>
            </w:r>
            <w:r>
              <w:rPr>
                <w:rFonts w:hint="eastAsia"/>
              </w:rPr>
              <w:t>，第</w:t>
            </w:r>
            <w:r>
              <w:rPr>
                <w:rFonts w:hint="eastAsia"/>
              </w:rPr>
              <w:t>2</w:t>
            </w:r>
            <w:r>
              <w:rPr>
                <w:rFonts w:hint="eastAsia"/>
              </w:rPr>
              <w:t>条数据固定为</w:t>
            </w:r>
            <w:r>
              <w:rPr>
                <w:rFonts w:hint="eastAsia"/>
              </w:rPr>
              <w:t>1)</w:t>
            </w:r>
          </w:p>
        </w:tc>
      </w:tr>
      <w:tr w:rsidR="00FD633A">
        <w:tc>
          <w:tcPr>
            <w:tcW w:w="2408" w:type="dxa"/>
          </w:tcPr>
          <w:p w:rsidR="00FD633A" w:rsidRDefault="00083061">
            <w:pPr>
              <w:jc w:val="center"/>
            </w:pPr>
            <w:r>
              <w:lastRenderedPageBreak/>
              <w:t>data</w:t>
            </w:r>
          </w:p>
        </w:tc>
        <w:tc>
          <w:tcPr>
            <w:tcW w:w="764" w:type="dxa"/>
          </w:tcPr>
          <w:p w:rsidR="00FD633A" w:rsidRDefault="00083061">
            <w:pPr>
              <w:jc w:val="center"/>
            </w:pPr>
            <w:r>
              <w:rPr>
                <w:rFonts w:hint="eastAsia"/>
              </w:rPr>
              <w:t>string</w:t>
            </w:r>
          </w:p>
        </w:tc>
        <w:tc>
          <w:tcPr>
            <w:tcW w:w="1142" w:type="dxa"/>
          </w:tcPr>
          <w:p w:rsidR="00FD633A" w:rsidRDefault="00FD633A">
            <w:pPr>
              <w:jc w:val="center"/>
            </w:pPr>
          </w:p>
        </w:tc>
        <w:tc>
          <w:tcPr>
            <w:tcW w:w="726" w:type="dxa"/>
          </w:tcPr>
          <w:p w:rsidR="00FD633A" w:rsidRDefault="00083061">
            <w:pPr>
              <w:jc w:val="center"/>
            </w:pPr>
            <w:r>
              <w:rPr>
                <w:rFonts w:hint="eastAsia"/>
              </w:rPr>
              <w:t>否</w:t>
            </w:r>
          </w:p>
        </w:tc>
        <w:tc>
          <w:tcPr>
            <w:tcW w:w="3482" w:type="dxa"/>
          </w:tcPr>
          <w:p w:rsidR="00FD633A" w:rsidRDefault="00083061">
            <w:pPr>
              <w:jc w:val="left"/>
            </w:pPr>
            <w:bookmarkStart w:id="18" w:name="OLE_LINK180"/>
            <w:bookmarkStart w:id="19" w:name="OLE_LINK220"/>
            <w:r>
              <w:rPr>
                <w:rFonts w:hint="eastAsia"/>
              </w:rPr>
              <w:t>485</w:t>
            </w:r>
            <w:r>
              <w:rPr>
                <w:rFonts w:hint="eastAsia"/>
              </w:rPr>
              <w:t>透传数据</w:t>
            </w:r>
            <w:bookmarkEnd w:id="18"/>
            <w:r>
              <w:rPr>
                <w:rFonts w:hint="eastAsia"/>
              </w:rPr>
              <w:t>,BASE64</w:t>
            </w:r>
            <w:r>
              <w:rPr>
                <w:rFonts w:hint="eastAsia"/>
              </w:rPr>
              <w:t>编码后的数据</w:t>
            </w:r>
            <w:bookmarkEnd w:id="19"/>
          </w:p>
          <w:p w:rsidR="00FD633A" w:rsidRDefault="00083061">
            <w:pPr>
              <w:jc w:val="left"/>
            </w:pPr>
            <w:r>
              <w:rPr>
                <w:rFonts w:hint="eastAsia"/>
                <w:color w:val="FF0000"/>
              </w:rPr>
              <w:t>相机做的是透传功能，就是</w:t>
            </w:r>
            <w:r>
              <w:rPr>
                <w:rFonts w:hint="eastAsia"/>
                <w:color w:val="FF0000"/>
              </w:rPr>
              <w:t>HTTP</w:t>
            </w:r>
            <w:r>
              <w:rPr>
                <w:rFonts w:hint="eastAsia"/>
                <w:color w:val="FF0000"/>
              </w:rPr>
              <w:t>服务器发送什么数据相机就会往</w:t>
            </w:r>
            <w:r>
              <w:rPr>
                <w:rFonts w:hint="eastAsia"/>
                <w:color w:val="FF0000"/>
              </w:rPr>
              <w:t>485</w:t>
            </w:r>
            <w:r>
              <w:rPr>
                <w:rFonts w:hint="eastAsia"/>
                <w:color w:val="FF0000"/>
              </w:rPr>
              <w:t>发什么数据，用户如果需要发送的是</w:t>
            </w:r>
            <w:r>
              <w:rPr>
                <w:rFonts w:hint="eastAsia"/>
                <w:color w:val="FF0000"/>
              </w:rPr>
              <w:t>16</w:t>
            </w:r>
            <w:r>
              <w:rPr>
                <w:rFonts w:hint="eastAsia"/>
                <w:color w:val="FF0000"/>
              </w:rPr>
              <w:t>进制的数据需要直接用</w:t>
            </w:r>
            <w:r>
              <w:rPr>
                <w:rFonts w:hint="eastAsia"/>
                <w:color w:val="FF0000"/>
              </w:rPr>
              <w:t>16</w:t>
            </w:r>
            <w:r>
              <w:rPr>
                <w:rFonts w:hint="eastAsia"/>
                <w:color w:val="FF0000"/>
              </w:rPr>
              <w:t>进制进行</w:t>
            </w:r>
            <w:r>
              <w:rPr>
                <w:rFonts w:hint="eastAsia"/>
                <w:color w:val="FF0000"/>
              </w:rPr>
              <w:t>BASE64</w:t>
            </w:r>
            <w:r>
              <w:rPr>
                <w:rFonts w:hint="eastAsia"/>
                <w:color w:val="FF0000"/>
              </w:rPr>
              <w:t>编码。再发给相机。</w:t>
            </w:r>
            <w:r>
              <w:rPr>
                <w:rFonts w:hint="eastAsia"/>
              </w:rPr>
              <w:t>例：要发送</w:t>
            </w:r>
            <w:r>
              <w:rPr>
                <w:rFonts w:hint="eastAsia"/>
              </w:rPr>
              <w:t xml:space="preserve">0xAA 0xBB 0xCC </w:t>
            </w:r>
            <w:r>
              <w:rPr>
                <w:rFonts w:hint="eastAsia"/>
              </w:rPr>
              <w:t>这个进行</w:t>
            </w:r>
            <w:r>
              <w:rPr>
                <w:rFonts w:hint="eastAsia"/>
              </w:rPr>
              <w:t>BASE64</w:t>
            </w:r>
            <w:r>
              <w:rPr>
                <w:rFonts w:hint="eastAsia"/>
              </w:rPr>
              <w:t>编码后的值是：</w:t>
            </w:r>
            <w:r>
              <w:rPr>
                <w:rFonts w:hint="eastAsia"/>
              </w:rPr>
              <w:t>qrvM</w:t>
            </w:r>
            <w:r>
              <w:rPr>
                <w:rFonts w:hint="eastAsia"/>
              </w:rPr>
              <w:t>而不是</w:t>
            </w:r>
            <w:r>
              <w:rPr>
                <w:rFonts w:hint="eastAsia"/>
              </w:rPr>
              <w:t>YWFiYmNj</w:t>
            </w:r>
            <w:r>
              <w:rPr>
                <w:rFonts w:hint="eastAsia"/>
              </w:rPr>
              <w:t>。这两个的区别是：对的值用</w:t>
            </w:r>
            <w:r>
              <w:rPr>
                <w:rFonts w:hint="eastAsia"/>
              </w:rPr>
              <w:t>16</w:t>
            </w:r>
            <w:r>
              <w:rPr>
                <w:rFonts w:hint="eastAsia"/>
              </w:rPr>
              <w:t>进制数组</w:t>
            </w:r>
            <w:r>
              <w:rPr>
                <w:rFonts w:hint="eastAsia"/>
              </w:rPr>
              <w:t>{0xAA,0xBB,0xCC}</w:t>
            </w:r>
            <w:r>
              <w:rPr>
                <w:rFonts w:hint="eastAsia"/>
              </w:rPr>
              <w:t>进行</w:t>
            </w:r>
            <w:r>
              <w:rPr>
                <w:rFonts w:hint="eastAsia"/>
              </w:rPr>
              <w:t>base64</w:t>
            </w:r>
            <w:r>
              <w:rPr>
                <w:rFonts w:hint="eastAsia"/>
              </w:rPr>
              <w:t>编码，而错的值用字符串</w:t>
            </w:r>
            <w:r>
              <w:t>”</w:t>
            </w:r>
            <w:r>
              <w:rPr>
                <w:rFonts w:hint="eastAsia"/>
              </w:rPr>
              <w:t>AABBCC</w:t>
            </w:r>
            <w:r>
              <w:t>”</w:t>
            </w:r>
            <w:r>
              <w:rPr>
                <w:rFonts w:hint="eastAsia"/>
              </w:rPr>
              <w:t>进行</w:t>
            </w:r>
            <w:r>
              <w:rPr>
                <w:rFonts w:hint="eastAsia"/>
              </w:rPr>
              <w:t>BASE64</w:t>
            </w:r>
            <w:r>
              <w:rPr>
                <w:rFonts w:hint="eastAsia"/>
              </w:rPr>
              <w:t>编码。</w:t>
            </w:r>
          </w:p>
        </w:tc>
      </w:tr>
      <w:tr w:rsidR="00FD633A">
        <w:tc>
          <w:tcPr>
            <w:tcW w:w="2408" w:type="dxa"/>
            <w:shd w:val="clear" w:color="auto" w:fill="EDEDED" w:themeFill="accent3" w:themeFillTint="32"/>
          </w:tcPr>
          <w:p w:rsidR="00FD633A" w:rsidRDefault="00083061">
            <w:pPr>
              <w:jc w:val="center"/>
            </w:pPr>
            <w:r>
              <w:t>dataLen</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[1,1024]</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center"/>
            </w:pPr>
            <w:r>
              <w:rPr>
                <w:rFonts w:hint="eastAsia"/>
              </w:rPr>
              <w:t>发送的数据在</w:t>
            </w:r>
            <w:r>
              <w:rPr>
                <w:rFonts w:hint="eastAsia"/>
              </w:rPr>
              <w:t>BASE64</w:t>
            </w:r>
            <w:r>
              <w:rPr>
                <w:rFonts w:hint="eastAsia"/>
              </w:rPr>
              <w:t>之前的长度</w:t>
            </w:r>
          </w:p>
        </w:tc>
      </w:tr>
      <w:tr w:rsidR="00FD633A">
        <w:tc>
          <w:tcPr>
            <w:tcW w:w="2408" w:type="dxa"/>
          </w:tcPr>
          <w:p w:rsidR="00FD633A" w:rsidRDefault="00083061">
            <w:pPr>
              <w:jc w:val="center"/>
            </w:pPr>
            <w:r>
              <w:t>showPlayQRCode</w:t>
            </w:r>
          </w:p>
        </w:tc>
        <w:tc>
          <w:tcPr>
            <w:tcW w:w="764" w:type="dxa"/>
          </w:tcPr>
          <w:p w:rsidR="00FD633A" w:rsidRDefault="00083061">
            <w:pPr>
              <w:jc w:val="center"/>
            </w:pPr>
            <w:r>
              <w:rPr>
                <w:rFonts w:hint="eastAsia"/>
              </w:rPr>
              <w:t>json</w:t>
            </w:r>
          </w:p>
        </w:tc>
        <w:tc>
          <w:tcPr>
            <w:tcW w:w="1142" w:type="dxa"/>
          </w:tcPr>
          <w:p w:rsidR="00FD633A" w:rsidRDefault="00FD633A">
            <w:pPr>
              <w:jc w:val="center"/>
            </w:pPr>
          </w:p>
        </w:tc>
        <w:tc>
          <w:tcPr>
            <w:tcW w:w="726" w:type="dxa"/>
          </w:tcPr>
          <w:p w:rsidR="00FD633A" w:rsidRDefault="00083061">
            <w:pPr>
              <w:jc w:val="center"/>
            </w:pPr>
            <w:r>
              <w:rPr>
                <w:rFonts w:hint="eastAsia"/>
              </w:rPr>
              <w:t>否</w:t>
            </w:r>
          </w:p>
        </w:tc>
        <w:tc>
          <w:tcPr>
            <w:tcW w:w="3482" w:type="dxa"/>
          </w:tcPr>
          <w:p w:rsidR="00FD633A" w:rsidRDefault="00083061">
            <w:pPr>
              <w:jc w:val="left"/>
            </w:pPr>
            <w:r>
              <w:rPr>
                <w:rFonts w:hint="eastAsia"/>
              </w:rPr>
              <w:t>LCD</w:t>
            </w:r>
            <w:r>
              <w:rPr>
                <w:rFonts w:hint="eastAsia"/>
              </w:rPr>
              <w:t>二维码显示</w:t>
            </w:r>
            <w:r>
              <w:rPr>
                <w:rFonts w:hint="eastAsia"/>
                <w:color w:val="FF0000"/>
              </w:rPr>
              <w:t>（该项只在支持</w:t>
            </w:r>
            <w:r>
              <w:rPr>
                <w:rFonts w:hint="eastAsia"/>
                <w:color w:val="FF0000"/>
              </w:rPr>
              <w:t>LCD</w:t>
            </w:r>
            <w:r>
              <w:rPr>
                <w:rFonts w:hint="eastAsia"/>
                <w:color w:val="FF0000"/>
              </w:rPr>
              <w:t>屏幕的设备上才支持。如果不显示二维码，则该项不传即可。注意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p>
        </w:tc>
      </w:tr>
      <w:tr w:rsidR="00FD633A">
        <w:tc>
          <w:tcPr>
            <w:tcW w:w="2408" w:type="dxa"/>
            <w:shd w:val="clear" w:color="auto" w:fill="EDEDED" w:themeFill="accent3" w:themeFillTint="32"/>
          </w:tcPr>
          <w:p w:rsidR="00FD633A" w:rsidRDefault="00083061">
            <w:pPr>
              <w:jc w:val="center"/>
            </w:pPr>
            <w:r>
              <w:t>enable</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[0,1]</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left"/>
            </w:pPr>
            <w:r>
              <w:rPr>
                <w:rFonts w:hint="eastAsia"/>
              </w:rPr>
              <w:t>二维码显示与否</w:t>
            </w:r>
            <w:r>
              <w:rPr>
                <w:rFonts w:hint="eastAsia"/>
              </w:rPr>
              <w:t>(1:</w:t>
            </w:r>
            <w:r>
              <w:rPr>
                <w:rFonts w:hint="eastAsia"/>
              </w:rPr>
              <w:t>显示二维码</w:t>
            </w:r>
            <w:r>
              <w:rPr>
                <w:rFonts w:hint="eastAsia"/>
              </w:rPr>
              <w:t xml:space="preserve"> 0:</w:t>
            </w:r>
            <w:r>
              <w:rPr>
                <w:rFonts w:hint="eastAsia"/>
              </w:rPr>
              <w:t>隐藏当前显示二维码</w:t>
            </w:r>
            <w:r>
              <w:rPr>
                <w:rFonts w:hint="eastAsia"/>
              </w:rPr>
              <w:t>)</w:t>
            </w:r>
          </w:p>
        </w:tc>
      </w:tr>
      <w:tr w:rsidR="00FD633A">
        <w:tc>
          <w:tcPr>
            <w:tcW w:w="2408" w:type="dxa"/>
          </w:tcPr>
          <w:p w:rsidR="00FD633A" w:rsidRDefault="00083061">
            <w:pPr>
              <w:jc w:val="center"/>
            </w:pPr>
            <w:r>
              <w:t>urlMode</w:t>
            </w:r>
          </w:p>
        </w:tc>
        <w:tc>
          <w:tcPr>
            <w:tcW w:w="764" w:type="dxa"/>
          </w:tcPr>
          <w:p w:rsidR="00FD633A" w:rsidRDefault="00083061">
            <w:pPr>
              <w:jc w:val="center"/>
            </w:pPr>
            <w:r>
              <w:rPr>
                <w:rFonts w:hint="eastAsia"/>
              </w:rPr>
              <w:t>int</w:t>
            </w:r>
          </w:p>
        </w:tc>
        <w:tc>
          <w:tcPr>
            <w:tcW w:w="1142" w:type="dxa"/>
          </w:tcPr>
          <w:p w:rsidR="00FD633A" w:rsidRDefault="00083061">
            <w:pPr>
              <w:jc w:val="center"/>
            </w:pPr>
            <w:r>
              <w:rPr>
                <w:rFonts w:hint="eastAsia"/>
              </w:rPr>
              <w:t>[0,1]</w:t>
            </w:r>
          </w:p>
        </w:tc>
        <w:tc>
          <w:tcPr>
            <w:tcW w:w="726" w:type="dxa"/>
          </w:tcPr>
          <w:p w:rsidR="00FD633A" w:rsidRDefault="00083061">
            <w:pPr>
              <w:jc w:val="center"/>
            </w:pPr>
            <w:r>
              <w:rPr>
                <w:rFonts w:hint="eastAsia"/>
              </w:rPr>
              <w:t>否</w:t>
            </w:r>
          </w:p>
        </w:tc>
        <w:tc>
          <w:tcPr>
            <w:tcW w:w="3482" w:type="dxa"/>
          </w:tcPr>
          <w:p w:rsidR="00FD633A" w:rsidRDefault="00083061">
            <w:pPr>
              <w:jc w:val="left"/>
            </w:pPr>
            <w:r>
              <w:rPr>
                <w:rFonts w:hint="eastAsia"/>
              </w:rPr>
              <w:t>0 :</w:t>
            </w:r>
            <w:r>
              <w:rPr>
                <w:rFonts w:hint="eastAsia"/>
              </w:rPr>
              <w:t>字符串</w:t>
            </w:r>
            <w:r>
              <w:rPr>
                <w:rFonts w:hint="eastAsia"/>
              </w:rPr>
              <w:t>(</w:t>
            </w:r>
            <w:r>
              <w:rPr>
                <w:rFonts w:hint="eastAsia"/>
              </w:rPr>
              <w:t>相机转成二维码图片</w:t>
            </w:r>
            <w:r>
              <w:rPr>
                <w:rFonts w:hint="eastAsia"/>
              </w:rPr>
              <w:t>)   1:url</w:t>
            </w:r>
            <w:r>
              <w:rPr>
                <w:rFonts w:hint="eastAsia"/>
              </w:rPr>
              <w:t>二维码图片地址</w:t>
            </w:r>
          </w:p>
        </w:tc>
      </w:tr>
      <w:tr w:rsidR="00FD633A">
        <w:tc>
          <w:tcPr>
            <w:tcW w:w="2408" w:type="dxa"/>
            <w:shd w:val="clear" w:color="auto" w:fill="EDEDED" w:themeFill="accent3" w:themeFillTint="32"/>
          </w:tcPr>
          <w:p w:rsidR="00FD633A" w:rsidRDefault="00083061">
            <w:pPr>
              <w:jc w:val="center"/>
            </w:pPr>
            <w:r>
              <w:t>scond</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[0,255]</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left"/>
            </w:pPr>
            <w:r>
              <w:rPr>
                <w:rFonts w:hint="eastAsia"/>
              </w:rPr>
              <w:t>显示时长</w:t>
            </w:r>
            <w:r>
              <w:rPr>
                <w:rFonts w:hint="eastAsia"/>
              </w:rPr>
              <w:t xml:space="preserve"> </w:t>
            </w:r>
            <w:r>
              <w:rPr>
                <w:rFonts w:hint="eastAsia"/>
              </w:rPr>
              <w:t>单位：秒</w:t>
            </w:r>
          </w:p>
        </w:tc>
      </w:tr>
      <w:tr w:rsidR="00FD633A">
        <w:tc>
          <w:tcPr>
            <w:tcW w:w="2408" w:type="dxa"/>
          </w:tcPr>
          <w:p w:rsidR="00FD633A" w:rsidRDefault="00083061">
            <w:pPr>
              <w:jc w:val="center"/>
            </w:pPr>
            <w:r>
              <w:t>audioPlay</w:t>
            </w:r>
          </w:p>
        </w:tc>
        <w:tc>
          <w:tcPr>
            <w:tcW w:w="764" w:type="dxa"/>
          </w:tcPr>
          <w:p w:rsidR="00FD633A" w:rsidRDefault="00083061">
            <w:pPr>
              <w:jc w:val="center"/>
            </w:pPr>
            <w:r>
              <w:rPr>
                <w:rFonts w:hint="eastAsia"/>
              </w:rPr>
              <w:t>json</w:t>
            </w:r>
          </w:p>
        </w:tc>
        <w:tc>
          <w:tcPr>
            <w:tcW w:w="1142" w:type="dxa"/>
          </w:tcPr>
          <w:p w:rsidR="00FD633A" w:rsidRDefault="00FD633A">
            <w:pPr>
              <w:jc w:val="center"/>
            </w:pPr>
          </w:p>
        </w:tc>
        <w:tc>
          <w:tcPr>
            <w:tcW w:w="726" w:type="dxa"/>
          </w:tcPr>
          <w:p w:rsidR="00FD633A" w:rsidRDefault="00FD633A">
            <w:pPr>
              <w:jc w:val="center"/>
            </w:pPr>
          </w:p>
        </w:tc>
        <w:tc>
          <w:tcPr>
            <w:tcW w:w="3482" w:type="dxa"/>
          </w:tcPr>
          <w:p w:rsidR="00FD633A" w:rsidRDefault="00083061">
            <w:pPr>
              <w:jc w:val="left"/>
            </w:pPr>
            <w:r>
              <w:rPr>
                <w:rFonts w:hint="eastAsia"/>
              </w:rPr>
              <w:t>语音播放内容</w:t>
            </w:r>
            <w:r>
              <w:rPr>
                <w:rFonts w:hint="eastAsia"/>
              </w:rPr>
              <w:t xml:space="preserve"> </w:t>
            </w:r>
            <w:r>
              <w:rPr>
                <w:rFonts w:hint="eastAsia"/>
                <w:color w:val="FF0000"/>
              </w:rPr>
              <w:t>（该项只在支持</w:t>
            </w:r>
            <w:r>
              <w:rPr>
                <w:rFonts w:hint="eastAsia"/>
                <w:color w:val="FF0000"/>
              </w:rPr>
              <w:t>LCD</w:t>
            </w:r>
            <w:r>
              <w:rPr>
                <w:rFonts w:hint="eastAsia"/>
                <w:color w:val="FF0000"/>
              </w:rPr>
              <w:t>屏幕的设备上才支持。如果不播放语音，则该项不传即可。注意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p>
        </w:tc>
      </w:tr>
      <w:tr w:rsidR="00FD633A">
        <w:tc>
          <w:tcPr>
            <w:tcW w:w="2408" w:type="dxa"/>
            <w:shd w:val="clear" w:color="auto" w:fill="EDEDED" w:themeFill="accent3" w:themeFillTint="32"/>
          </w:tcPr>
          <w:p w:rsidR="00FD633A" w:rsidRDefault="00083061">
            <w:pPr>
              <w:jc w:val="center"/>
            </w:pPr>
            <w:r>
              <w:t>audioMode</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0</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left"/>
            </w:pPr>
            <w:r>
              <w:rPr>
                <w:rFonts w:hint="eastAsia"/>
              </w:rPr>
              <w:t>语音播放模式</w:t>
            </w:r>
            <w:r>
              <w:rPr>
                <w:rFonts w:hint="eastAsia"/>
              </w:rPr>
              <w:t>0</w:t>
            </w:r>
            <w:r>
              <w:rPr>
                <w:rFonts w:hint="eastAsia"/>
              </w:rPr>
              <w:t>：固定模式</w:t>
            </w:r>
          </w:p>
        </w:tc>
      </w:tr>
      <w:tr w:rsidR="00FD633A">
        <w:tc>
          <w:tcPr>
            <w:tcW w:w="2408" w:type="dxa"/>
          </w:tcPr>
          <w:p w:rsidR="00FD633A" w:rsidRDefault="00083061">
            <w:pPr>
              <w:jc w:val="center"/>
            </w:pPr>
            <w:r>
              <w:t>fee</w:t>
            </w:r>
          </w:p>
        </w:tc>
        <w:tc>
          <w:tcPr>
            <w:tcW w:w="764" w:type="dxa"/>
          </w:tcPr>
          <w:p w:rsidR="00FD633A" w:rsidRDefault="00083061">
            <w:pPr>
              <w:jc w:val="center"/>
            </w:pPr>
            <w:r>
              <w:rPr>
                <w:rFonts w:hint="eastAsia"/>
              </w:rPr>
              <w:t>int</w:t>
            </w:r>
          </w:p>
        </w:tc>
        <w:tc>
          <w:tcPr>
            <w:tcW w:w="1142" w:type="dxa"/>
          </w:tcPr>
          <w:p w:rsidR="00FD633A" w:rsidRDefault="00083061">
            <w:pPr>
              <w:jc w:val="center"/>
            </w:pPr>
            <w:r>
              <w:rPr>
                <w:rFonts w:hint="eastAsia"/>
              </w:rPr>
              <w:t>[0,65535]</w:t>
            </w:r>
          </w:p>
        </w:tc>
        <w:tc>
          <w:tcPr>
            <w:tcW w:w="726" w:type="dxa"/>
          </w:tcPr>
          <w:p w:rsidR="00FD633A" w:rsidRDefault="00083061">
            <w:pPr>
              <w:jc w:val="center"/>
            </w:pPr>
            <w:r>
              <w:rPr>
                <w:rFonts w:hint="eastAsia"/>
              </w:rPr>
              <w:t>否</w:t>
            </w:r>
          </w:p>
        </w:tc>
        <w:tc>
          <w:tcPr>
            <w:tcW w:w="3482" w:type="dxa"/>
          </w:tcPr>
          <w:p w:rsidR="00FD633A" w:rsidRDefault="00083061">
            <w:pPr>
              <w:jc w:val="left"/>
            </w:pPr>
            <w:r>
              <w:rPr>
                <w:rFonts w:hint="eastAsia"/>
              </w:rPr>
              <w:t>收费金额</w:t>
            </w:r>
            <w:r>
              <w:rPr>
                <w:rFonts w:hint="eastAsia"/>
              </w:rPr>
              <w:t xml:space="preserve"> </w:t>
            </w:r>
            <w:r>
              <w:rPr>
                <w:rFonts w:hint="eastAsia"/>
              </w:rPr>
              <w:t>单位：角</w:t>
            </w:r>
          </w:p>
        </w:tc>
      </w:tr>
      <w:tr w:rsidR="00FD633A">
        <w:tc>
          <w:tcPr>
            <w:tcW w:w="2408" w:type="dxa"/>
            <w:shd w:val="clear" w:color="auto" w:fill="EDEDED" w:themeFill="accent3" w:themeFillTint="32"/>
          </w:tcPr>
          <w:p w:rsidR="00FD633A" w:rsidRDefault="00083061">
            <w:pPr>
              <w:jc w:val="center"/>
            </w:pPr>
            <w:r>
              <w:rPr>
                <w:rFonts w:hint="eastAsia"/>
              </w:rPr>
              <w:t>p</w:t>
            </w:r>
            <w:r>
              <w:t>late</w:t>
            </w:r>
          </w:p>
        </w:tc>
        <w:tc>
          <w:tcPr>
            <w:tcW w:w="764" w:type="dxa"/>
            <w:shd w:val="clear" w:color="auto" w:fill="EDEDED" w:themeFill="accent3" w:themeFillTint="32"/>
          </w:tcPr>
          <w:p w:rsidR="00FD633A" w:rsidRDefault="00083061">
            <w:pPr>
              <w:jc w:val="center"/>
            </w:pPr>
            <w:r>
              <w:rPr>
                <w:rFonts w:hint="eastAsia"/>
              </w:rPr>
              <w:t>string</w:t>
            </w:r>
          </w:p>
        </w:tc>
        <w:tc>
          <w:tcPr>
            <w:tcW w:w="1142" w:type="dxa"/>
            <w:shd w:val="clear" w:color="auto" w:fill="EDEDED" w:themeFill="accent3" w:themeFillTint="32"/>
          </w:tcPr>
          <w:p w:rsidR="00FD633A" w:rsidRDefault="00FD633A">
            <w:pPr>
              <w:jc w:val="center"/>
            </w:pP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left"/>
            </w:pPr>
            <w:r>
              <w:rPr>
                <w:rFonts w:hint="eastAsia"/>
              </w:rPr>
              <w:t>车牌号码</w:t>
            </w:r>
            <w:r>
              <w:rPr>
                <w:rFonts w:hint="eastAsia"/>
              </w:rPr>
              <w:t xml:space="preserve"> GB2312</w:t>
            </w:r>
            <w:r>
              <w:rPr>
                <w:rFonts w:hint="eastAsia"/>
              </w:rPr>
              <w:t>编码</w:t>
            </w:r>
          </w:p>
        </w:tc>
      </w:tr>
      <w:tr w:rsidR="00FD633A">
        <w:tc>
          <w:tcPr>
            <w:tcW w:w="2408" w:type="dxa"/>
          </w:tcPr>
          <w:p w:rsidR="00FD633A" w:rsidRDefault="00083061">
            <w:pPr>
              <w:jc w:val="center"/>
            </w:pPr>
            <w:r>
              <w:t>totaltime</w:t>
            </w:r>
          </w:p>
        </w:tc>
        <w:tc>
          <w:tcPr>
            <w:tcW w:w="764" w:type="dxa"/>
          </w:tcPr>
          <w:p w:rsidR="00FD633A" w:rsidRDefault="00083061">
            <w:pPr>
              <w:jc w:val="center"/>
            </w:pPr>
            <w:r>
              <w:rPr>
                <w:rFonts w:hint="eastAsia"/>
              </w:rPr>
              <w:t>int</w:t>
            </w:r>
          </w:p>
        </w:tc>
        <w:tc>
          <w:tcPr>
            <w:tcW w:w="1142" w:type="dxa"/>
          </w:tcPr>
          <w:p w:rsidR="00FD633A" w:rsidRDefault="00083061">
            <w:pPr>
              <w:jc w:val="center"/>
            </w:pPr>
            <w:r>
              <w:rPr>
                <w:rFonts w:hint="eastAsia"/>
              </w:rPr>
              <w:t>[0,65535]</w:t>
            </w:r>
          </w:p>
        </w:tc>
        <w:tc>
          <w:tcPr>
            <w:tcW w:w="726" w:type="dxa"/>
          </w:tcPr>
          <w:p w:rsidR="00FD633A" w:rsidRDefault="00083061">
            <w:pPr>
              <w:jc w:val="center"/>
            </w:pPr>
            <w:r>
              <w:rPr>
                <w:rFonts w:hint="eastAsia"/>
              </w:rPr>
              <w:t>否</w:t>
            </w:r>
          </w:p>
        </w:tc>
        <w:tc>
          <w:tcPr>
            <w:tcW w:w="3482" w:type="dxa"/>
          </w:tcPr>
          <w:p w:rsidR="00FD633A" w:rsidRDefault="00083061">
            <w:pPr>
              <w:jc w:val="left"/>
            </w:pPr>
            <w:r>
              <w:rPr>
                <w:rFonts w:hint="eastAsia"/>
              </w:rPr>
              <w:t>停车时长</w:t>
            </w:r>
            <w:r>
              <w:rPr>
                <w:rFonts w:hint="eastAsia"/>
              </w:rPr>
              <w:t xml:space="preserve"> </w:t>
            </w:r>
            <w:r>
              <w:rPr>
                <w:rFonts w:hint="eastAsia"/>
              </w:rPr>
              <w:t>单位：分钟</w:t>
            </w:r>
          </w:p>
        </w:tc>
      </w:tr>
      <w:tr w:rsidR="00FD633A">
        <w:tc>
          <w:tcPr>
            <w:tcW w:w="2408" w:type="dxa"/>
            <w:shd w:val="clear" w:color="auto" w:fill="EDEDED" w:themeFill="accent3" w:themeFillTint="32"/>
          </w:tcPr>
          <w:p w:rsidR="00FD633A" w:rsidRDefault="00083061">
            <w:pPr>
              <w:jc w:val="center"/>
            </w:pPr>
            <w:r>
              <w:t>playMode</w:t>
            </w:r>
          </w:p>
        </w:tc>
        <w:tc>
          <w:tcPr>
            <w:tcW w:w="764" w:type="dxa"/>
            <w:shd w:val="clear" w:color="auto" w:fill="EDEDED" w:themeFill="accent3" w:themeFillTint="32"/>
          </w:tcPr>
          <w:p w:rsidR="00FD633A" w:rsidRDefault="00083061">
            <w:pPr>
              <w:jc w:val="center"/>
            </w:pPr>
            <w:r>
              <w:rPr>
                <w:rFonts w:hint="eastAsia"/>
              </w:rPr>
              <w:t>int</w:t>
            </w:r>
          </w:p>
        </w:tc>
        <w:tc>
          <w:tcPr>
            <w:tcW w:w="1142" w:type="dxa"/>
            <w:shd w:val="clear" w:color="auto" w:fill="EDEDED" w:themeFill="accent3" w:themeFillTint="32"/>
          </w:tcPr>
          <w:p w:rsidR="00FD633A" w:rsidRDefault="00083061">
            <w:pPr>
              <w:jc w:val="center"/>
            </w:pPr>
            <w:r>
              <w:rPr>
                <w:rFonts w:hint="eastAsia"/>
              </w:rPr>
              <w:t>0x01,0x02,</w:t>
            </w:r>
          </w:p>
          <w:p w:rsidR="00FD633A" w:rsidRDefault="00083061">
            <w:pPr>
              <w:jc w:val="center"/>
            </w:pPr>
            <w:r>
              <w:rPr>
                <w:rFonts w:hint="eastAsia"/>
              </w:rPr>
              <w:t>0x04,0x08</w:t>
            </w:r>
          </w:p>
          <w:p w:rsidR="00FD633A" w:rsidRDefault="00083061">
            <w:pPr>
              <w:jc w:val="center"/>
            </w:pPr>
            <w:r>
              <w:rPr>
                <w:rFonts w:hint="eastAsia"/>
              </w:rPr>
              <w:t>0x10</w:t>
            </w:r>
          </w:p>
        </w:tc>
        <w:tc>
          <w:tcPr>
            <w:tcW w:w="726" w:type="dxa"/>
            <w:shd w:val="clear" w:color="auto" w:fill="EDEDED" w:themeFill="accent3" w:themeFillTint="32"/>
          </w:tcPr>
          <w:p w:rsidR="00FD633A" w:rsidRDefault="00083061">
            <w:pPr>
              <w:jc w:val="center"/>
            </w:pPr>
            <w:r>
              <w:rPr>
                <w:rFonts w:hint="eastAsia"/>
              </w:rPr>
              <w:t>否</w:t>
            </w:r>
          </w:p>
        </w:tc>
        <w:tc>
          <w:tcPr>
            <w:tcW w:w="3482" w:type="dxa"/>
            <w:shd w:val="clear" w:color="auto" w:fill="EDEDED" w:themeFill="accent3" w:themeFillTint="32"/>
          </w:tcPr>
          <w:p w:rsidR="00FD633A" w:rsidRDefault="00083061">
            <w:pPr>
              <w:jc w:val="left"/>
            </w:pPr>
            <w:r>
              <w:rPr>
                <w:rFonts w:hint="eastAsia"/>
              </w:rPr>
              <w:t>播放内容</w:t>
            </w:r>
            <w:r>
              <w:rPr>
                <w:rFonts w:hint="eastAsia"/>
              </w:rPr>
              <w:t>0x01:</w:t>
            </w:r>
            <w:r>
              <w:rPr>
                <w:rFonts w:hint="eastAsia"/>
              </w:rPr>
              <w:t>车牌号</w:t>
            </w:r>
            <w:r>
              <w:rPr>
                <w:rFonts w:hint="eastAsia"/>
              </w:rPr>
              <w:t>, 0x02:</w:t>
            </w:r>
            <w:r>
              <w:rPr>
                <w:rFonts w:hint="eastAsia"/>
              </w:rPr>
              <w:t>收费金额</w:t>
            </w:r>
            <w:r>
              <w:rPr>
                <w:rFonts w:hint="eastAsia"/>
              </w:rPr>
              <w:t>, 0x04:</w:t>
            </w:r>
            <w:r>
              <w:rPr>
                <w:rFonts w:hint="eastAsia"/>
              </w:rPr>
              <w:t>一路平安</w:t>
            </w:r>
            <w:r>
              <w:rPr>
                <w:rFonts w:hint="eastAsia"/>
              </w:rPr>
              <w:t>, 0x08:</w:t>
            </w:r>
            <w:r>
              <w:rPr>
                <w:rFonts w:hint="eastAsia"/>
              </w:rPr>
              <w:t>欢迎光临</w:t>
            </w:r>
            <w:r>
              <w:rPr>
                <w:rFonts w:hint="eastAsia"/>
              </w:rPr>
              <w:t xml:space="preserve">, 0x010: </w:t>
            </w:r>
            <w:r>
              <w:rPr>
                <w:rFonts w:hint="eastAsia"/>
              </w:rPr>
              <w:t>停车时长</w:t>
            </w:r>
            <w:r>
              <w:rPr>
                <w:rFonts w:hint="eastAsia"/>
              </w:rPr>
              <w:t>(</w:t>
            </w:r>
            <w:r>
              <w:rPr>
                <w:rFonts w:hint="eastAsia"/>
              </w:rPr>
              <w:t>需要播放哪块内容时把相应该的值加起来即可。</w:t>
            </w:r>
            <w:r>
              <w:rPr>
                <w:rFonts w:hint="eastAsia"/>
                <w:color w:val="FF0000"/>
              </w:rPr>
              <w:t>若选中某项值，则该值的内容为必填。例：要播放车牌号与收费金额。那么</w:t>
            </w:r>
            <w:r>
              <w:rPr>
                <w:color w:val="FF0000"/>
              </w:rPr>
              <w:t>playMode</w:t>
            </w:r>
            <w:r>
              <w:rPr>
                <w:rFonts w:hint="eastAsia"/>
                <w:color w:val="FF0000"/>
              </w:rPr>
              <w:t>值为</w:t>
            </w:r>
            <w:r>
              <w:rPr>
                <w:rFonts w:hint="eastAsia"/>
                <w:color w:val="FF0000"/>
              </w:rPr>
              <w:t>0x03</w:t>
            </w:r>
            <w:r>
              <w:rPr>
                <w:rFonts w:hint="eastAsia"/>
                <w:color w:val="FF0000"/>
              </w:rPr>
              <w:t>，则</w:t>
            </w:r>
            <w:r>
              <w:rPr>
                <w:rFonts w:hint="eastAsia"/>
                <w:color w:val="FF0000"/>
              </w:rPr>
              <w:t>p</w:t>
            </w:r>
            <w:r>
              <w:rPr>
                <w:color w:val="FF0000"/>
              </w:rPr>
              <w:t>late</w:t>
            </w:r>
            <w:r>
              <w:rPr>
                <w:rFonts w:hint="eastAsia"/>
                <w:color w:val="FF0000"/>
              </w:rPr>
              <w:t>与</w:t>
            </w:r>
            <w:r>
              <w:rPr>
                <w:color w:val="FF0000"/>
              </w:rPr>
              <w:t>fee</w:t>
            </w:r>
            <w:r>
              <w:rPr>
                <w:rFonts w:hint="eastAsia"/>
                <w:color w:val="FF0000"/>
              </w:rPr>
              <w:t>为必填项</w:t>
            </w:r>
            <w:r>
              <w:rPr>
                <w:rFonts w:hint="eastAsia"/>
              </w:rPr>
              <w:t>)</w:t>
            </w:r>
          </w:p>
        </w:tc>
      </w:tr>
      <w:tr w:rsidR="00FD633A">
        <w:tc>
          <w:tcPr>
            <w:tcW w:w="2408" w:type="dxa"/>
            <w:shd w:val="clear" w:color="auto" w:fill="auto"/>
          </w:tcPr>
          <w:p w:rsidR="00FD633A" w:rsidRDefault="00083061">
            <w:pPr>
              <w:jc w:val="center"/>
            </w:pPr>
            <w:ins w:id="20" w:author="Administrator" w:date="2021-09-28T10:39:00Z">
              <w:r>
                <w:rPr>
                  <w:color w:val="000000" w:themeColor="text1"/>
                  <w:szCs w:val="21"/>
                </w:rPr>
                <w:t>voiceSpeed</w:t>
              </w:r>
            </w:ins>
          </w:p>
        </w:tc>
        <w:tc>
          <w:tcPr>
            <w:tcW w:w="764" w:type="dxa"/>
            <w:shd w:val="clear" w:color="auto" w:fill="auto"/>
          </w:tcPr>
          <w:p w:rsidR="00FD633A" w:rsidRDefault="00083061">
            <w:pPr>
              <w:jc w:val="center"/>
            </w:pPr>
            <w:r>
              <w:rPr>
                <w:rFonts w:hint="eastAsia"/>
              </w:rPr>
              <w:t>int</w:t>
            </w:r>
          </w:p>
        </w:tc>
        <w:tc>
          <w:tcPr>
            <w:tcW w:w="1142" w:type="dxa"/>
            <w:shd w:val="clear" w:color="auto" w:fill="auto"/>
          </w:tcPr>
          <w:p w:rsidR="00FD633A" w:rsidRDefault="00083061">
            <w:pPr>
              <w:jc w:val="center"/>
            </w:pPr>
            <w:r>
              <w:rPr>
                <w:rFonts w:hint="eastAsia"/>
              </w:rPr>
              <w:t>[0-255]</w:t>
            </w:r>
          </w:p>
        </w:tc>
        <w:tc>
          <w:tcPr>
            <w:tcW w:w="726" w:type="dxa"/>
            <w:shd w:val="clear" w:color="auto" w:fill="auto"/>
          </w:tcPr>
          <w:p w:rsidR="00FD633A" w:rsidRDefault="00083061">
            <w:pPr>
              <w:jc w:val="center"/>
            </w:pPr>
            <w:r>
              <w:rPr>
                <w:rFonts w:hint="eastAsia"/>
              </w:rPr>
              <w:t>否</w:t>
            </w:r>
          </w:p>
        </w:tc>
        <w:tc>
          <w:tcPr>
            <w:tcW w:w="3482" w:type="dxa"/>
            <w:shd w:val="clear" w:color="auto" w:fill="auto"/>
          </w:tcPr>
          <w:p w:rsidR="00FD633A" w:rsidRDefault="00083061">
            <w:pPr>
              <w:jc w:val="left"/>
            </w:pPr>
            <w:r>
              <w:rPr>
                <w:rFonts w:hint="eastAsia"/>
              </w:rPr>
              <w:t>万能语音播放速度。</w:t>
            </w:r>
            <w:r>
              <w:rPr>
                <w:rFonts w:hint="eastAsia"/>
              </w:rPr>
              <w:t>0</w:t>
            </w:r>
            <w:r>
              <w:rPr>
                <w:rFonts w:hint="eastAsia"/>
              </w:rPr>
              <w:t>最慢、</w:t>
            </w:r>
            <w:r>
              <w:rPr>
                <w:rFonts w:hint="eastAsia"/>
              </w:rPr>
              <w:t>255</w:t>
            </w:r>
            <w:r>
              <w:rPr>
                <w:rFonts w:hint="eastAsia"/>
              </w:rPr>
              <w:t>最快。建议设置值在</w:t>
            </w:r>
            <w:r>
              <w:rPr>
                <w:rFonts w:hint="eastAsia"/>
              </w:rPr>
              <w:t>90-110</w:t>
            </w:r>
            <w:r>
              <w:rPr>
                <w:rFonts w:hint="eastAsia"/>
              </w:rPr>
              <w:t>之间</w:t>
            </w:r>
          </w:p>
        </w:tc>
      </w:tr>
      <w:tr w:rsidR="00FD633A">
        <w:tc>
          <w:tcPr>
            <w:tcW w:w="2408" w:type="dxa"/>
            <w:shd w:val="clear" w:color="auto" w:fill="E7E6E6" w:themeFill="background2"/>
          </w:tcPr>
          <w:p w:rsidR="00FD633A" w:rsidRDefault="00083061">
            <w:pPr>
              <w:jc w:val="center"/>
            </w:pPr>
            <w:r>
              <w:rPr>
                <w:rFonts w:hint="eastAsia"/>
              </w:rPr>
              <w:t>showDataInfo</w:t>
            </w:r>
          </w:p>
        </w:tc>
        <w:tc>
          <w:tcPr>
            <w:tcW w:w="764" w:type="dxa"/>
            <w:shd w:val="clear" w:color="auto" w:fill="E7E6E6" w:themeFill="background2"/>
          </w:tcPr>
          <w:p w:rsidR="00FD633A" w:rsidRDefault="00083061">
            <w:pPr>
              <w:jc w:val="center"/>
            </w:pPr>
            <w:r>
              <w:rPr>
                <w:rFonts w:hint="eastAsia"/>
              </w:rPr>
              <w:t>json</w:t>
            </w:r>
          </w:p>
        </w:tc>
        <w:tc>
          <w:tcPr>
            <w:tcW w:w="1142" w:type="dxa"/>
            <w:shd w:val="clear" w:color="auto" w:fill="E7E6E6" w:themeFill="background2"/>
          </w:tcPr>
          <w:p w:rsidR="00FD633A" w:rsidRDefault="00FD633A">
            <w:pPr>
              <w:jc w:val="center"/>
            </w:pPr>
          </w:p>
        </w:tc>
        <w:tc>
          <w:tcPr>
            <w:tcW w:w="726" w:type="dxa"/>
            <w:shd w:val="clear" w:color="auto" w:fill="E7E6E6" w:themeFill="background2"/>
          </w:tcPr>
          <w:p w:rsidR="00FD633A" w:rsidRDefault="00083061">
            <w:pPr>
              <w:jc w:val="center"/>
            </w:pPr>
            <w:r>
              <w:rPr>
                <w:rFonts w:hint="eastAsia"/>
              </w:rPr>
              <w:t>否</w:t>
            </w:r>
          </w:p>
        </w:tc>
        <w:tc>
          <w:tcPr>
            <w:tcW w:w="3482" w:type="dxa"/>
            <w:shd w:val="clear" w:color="auto" w:fill="E7E6E6" w:themeFill="background2"/>
          </w:tcPr>
          <w:p w:rsidR="00FD633A" w:rsidRDefault="00083061">
            <w:r>
              <w:rPr>
                <w:rFonts w:hint="eastAsia"/>
              </w:rPr>
              <w:t>在</w:t>
            </w:r>
            <w:r>
              <w:rPr>
                <w:rFonts w:hint="eastAsia"/>
              </w:rPr>
              <w:t>LCD</w:t>
            </w:r>
            <w:r>
              <w:rPr>
                <w:rFonts w:hint="eastAsia"/>
              </w:rPr>
              <w:t>屏幕上显示的文字内容</w:t>
            </w:r>
            <w:r>
              <w:rPr>
                <w:rFonts w:hint="eastAsia"/>
                <w:color w:val="FF0000"/>
              </w:rPr>
              <w:t>（该项只在支持</w:t>
            </w:r>
            <w:r>
              <w:rPr>
                <w:rFonts w:hint="eastAsia"/>
                <w:color w:val="FF0000"/>
              </w:rPr>
              <w:t>LCD</w:t>
            </w:r>
            <w:r>
              <w:rPr>
                <w:rFonts w:hint="eastAsia"/>
                <w:color w:val="FF0000"/>
              </w:rPr>
              <w:t>屏幕的设备上才支</w:t>
            </w:r>
            <w:r>
              <w:rPr>
                <w:rFonts w:hint="eastAsia"/>
                <w:color w:val="FF0000"/>
              </w:rPr>
              <w:lastRenderedPageBreak/>
              <w:t>持）</w:t>
            </w:r>
          </w:p>
        </w:tc>
      </w:tr>
      <w:tr w:rsidR="00FD633A">
        <w:tc>
          <w:tcPr>
            <w:tcW w:w="2408" w:type="dxa"/>
            <w:shd w:val="clear" w:color="auto" w:fill="auto"/>
          </w:tcPr>
          <w:p w:rsidR="00FD633A" w:rsidRDefault="00083061">
            <w:pPr>
              <w:jc w:val="center"/>
            </w:pPr>
            <w:r>
              <w:rPr>
                <w:rFonts w:hint="eastAsia"/>
              </w:rPr>
              <w:lastRenderedPageBreak/>
              <w:t>scond</w:t>
            </w:r>
          </w:p>
        </w:tc>
        <w:tc>
          <w:tcPr>
            <w:tcW w:w="764" w:type="dxa"/>
            <w:shd w:val="clear" w:color="auto" w:fill="auto"/>
          </w:tcPr>
          <w:p w:rsidR="00FD633A" w:rsidRDefault="00083061">
            <w:pPr>
              <w:jc w:val="center"/>
            </w:pPr>
            <w:r>
              <w:rPr>
                <w:rFonts w:hint="eastAsia"/>
              </w:rPr>
              <w:t>int</w:t>
            </w:r>
          </w:p>
        </w:tc>
        <w:tc>
          <w:tcPr>
            <w:tcW w:w="1142" w:type="dxa"/>
            <w:shd w:val="clear" w:color="auto" w:fill="auto"/>
          </w:tcPr>
          <w:p w:rsidR="00FD633A" w:rsidRDefault="00083061">
            <w:pPr>
              <w:jc w:val="center"/>
            </w:pPr>
            <w:r>
              <w:rPr>
                <w:rFonts w:hint="eastAsia"/>
              </w:rPr>
              <w:t>[0,255]</w:t>
            </w:r>
          </w:p>
        </w:tc>
        <w:tc>
          <w:tcPr>
            <w:tcW w:w="726" w:type="dxa"/>
            <w:shd w:val="clear" w:color="auto" w:fill="auto"/>
          </w:tcPr>
          <w:p w:rsidR="00FD633A" w:rsidRDefault="00083061">
            <w:pPr>
              <w:jc w:val="center"/>
            </w:pPr>
            <w:r>
              <w:rPr>
                <w:rFonts w:hint="eastAsia"/>
              </w:rPr>
              <w:t>否</w:t>
            </w:r>
          </w:p>
        </w:tc>
        <w:tc>
          <w:tcPr>
            <w:tcW w:w="3482" w:type="dxa"/>
            <w:shd w:val="clear" w:color="auto" w:fill="auto"/>
          </w:tcPr>
          <w:p w:rsidR="00FD633A" w:rsidRDefault="00083061">
            <w:pPr>
              <w:jc w:val="center"/>
            </w:pPr>
            <w:r>
              <w:rPr>
                <w:rFonts w:hint="eastAsia"/>
              </w:rPr>
              <w:t>显示时长</w:t>
            </w:r>
            <w:r>
              <w:rPr>
                <w:rFonts w:hint="eastAsia"/>
              </w:rPr>
              <w:t>(</w:t>
            </w:r>
            <w:r>
              <w:rPr>
                <w:rFonts w:hint="eastAsia"/>
              </w:rPr>
              <w:t>设置为</w:t>
            </w:r>
            <w:r>
              <w:rPr>
                <w:rFonts w:hint="eastAsia"/>
              </w:rPr>
              <w:t>0</w:t>
            </w:r>
            <w:r>
              <w:rPr>
                <w:rFonts w:hint="eastAsia"/>
              </w:rPr>
              <w:t>表示永久显示</w:t>
            </w:r>
            <w:r>
              <w:rPr>
                <w:rFonts w:hint="eastAsia"/>
              </w:rPr>
              <w:t>)</w:t>
            </w:r>
          </w:p>
        </w:tc>
      </w:tr>
      <w:tr w:rsidR="00FD633A">
        <w:tc>
          <w:tcPr>
            <w:tcW w:w="2408" w:type="dxa"/>
            <w:shd w:val="clear" w:color="auto" w:fill="E7E6E6" w:themeFill="background2"/>
          </w:tcPr>
          <w:p w:rsidR="00FD633A" w:rsidRDefault="00083061">
            <w:pPr>
              <w:jc w:val="center"/>
            </w:pPr>
            <w:r>
              <w:rPr>
                <w:rFonts w:hint="eastAsia"/>
              </w:rPr>
              <w:t>lineInfo</w:t>
            </w:r>
          </w:p>
        </w:tc>
        <w:tc>
          <w:tcPr>
            <w:tcW w:w="764" w:type="dxa"/>
            <w:shd w:val="clear" w:color="auto" w:fill="E7E6E6" w:themeFill="background2"/>
          </w:tcPr>
          <w:p w:rsidR="00FD633A" w:rsidRDefault="00083061">
            <w:pPr>
              <w:jc w:val="center"/>
            </w:pPr>
            <w:r>
              <w:rPr>
                <w:rFonts w:hint="eastAsia"/>
              </w:rPr>
              <w:t>json</w:t>
            </w:r>
          </w:p>
        </w:tc>
        <w:tc>
          <w:tcPr>
            <w:tcW w:w="1142" w:type="dxa"/>
            <w:shd w:val="clear" w:color="auto" w:fill="E7E6E6" w:themeFill="background2"/>
          </w:tcPr>
          <w:p w:rsidR="00FD633A" w:rsidRDefault="00FD633A">
            <w:pPr>
              <w:jc w:val="center"/>
            </w:pPr>
          </w:p>
        </w:tc>
        <w:tc>
          <w:tcPr>
            <w:tcW w:w="726" w:type="dxa"/>
            <w:shd w:val="clear" w:color="auto" w:fill="E7E6E6" w:themeFill="background2"/>
          </w:tcPr>
          <w:p w:rsidR="00FD633A" w:rsidRDefault="00083061">
            <w:pPr>
              <w:jc w:val="center"/>
            </w:pPr>
            <w:r>
              <w:rPr>
                <w:rFonts w:hint="eastAsia"/>
              </w:rPr>
              <w:t>否</w:t>
            </w:r>
          </w:p>
        </w:tc>
        <w:tc>
          <w:tcPr>
            <w:tcW w:w="3482" w:type="dxa"/>
            <w:shd w:val="clear" w:color="auto" w:fill="E7E6E6" w:themeFill="background2"/>
          </w:tcPr>
          <w:p w:rsidR="00FD633A" w:rsidRDefault="00083061">
            <w:pPr>
              <w:jc w:val="left"/>
            </w:pPr>
            <w:r>
              <w:rPr>
                <w:rFonts w:hint="eastAsia"/>
              </w:rPr>
              <w:t>具体每行显示内容</w:t>
            </w:r>
            <w:r>
              <w:rPr>
                <w:rFonts w:hint="eastAsia"/>
              </w:rPr>
              <w:t>(</w:t>
            </w:r>
            <w:r>
              <w:rPr>
                <w:rFonts w:hint="eastAsia"/>
              </w:rPr>
              <w:t>最多五行，可单独控制行显示，若该行不显示则不传该行数据即可。</w:t>
            </w:r>
            <w:r>
              <w:rPr>
                <w:rFonts w:hint="eastAsia"/>
                <w:color w:val="FF0000"/>
              </w:rPr>
              <w:t>若不显示文字，则该项不传即可。注意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r>
              <w:rPr>
                <w:rFonts w:hint="eastAsia"/>
              </w:rPr>
              <w:t>)</w:t>
            </w:r>
          </w:p>
        </w:tc>
      </w:tr>
      <w:tr w:rsidR="00FD633A">
        <w:tc>
          <w:tcPr>
            <w:tcW w:w="2408" w:type="dxa"/>
            <w:shd w:val="clear" w:color="auto" w:fill="auto"/>
          </w:tcPr>
          <w:p w:rsidR="00FD633A" w:rsidRDefault="00083061">
            <w:pPr>
              <w:jc w:val="center"/>
            </w:pPr>
            <w:r>
              <w:rPr>
                <w:rFonts w:hint="eastAsia"/>
              </w:rPr>
              <w:t>line</w:t>
            </w:r>
          </w:p>
        </w:tc>
        <w:tc>
          <w:tcPr>
            <w:tcW w:w="764" w:type="dxa"/>
            <w:shd w:val="clear" w:color="auto" w:fill="auto"/>
          </w:tcPr>
          <w:p w:rsidR="00FD633A" w:rsidRDefault="00083061">
            <w:pPr>
              <w:jc w:val="center"/>
            </w:pPr>
            <w:r>
              <w:rPr>
                <w:rFonts w:hint="eastAsia"/>
              </w:rPr>
              <w:t>int</w:t>
            </w:r>
          </w:p>
        </w:tc>
        <w:tc>
          <w:tcPr>
            <w:tcW w:w="1142" w:type="dxa"/>
            <w:shd w:val="clear" w:color="auto" w:fill="auto"/>
          </w:tcPr>
          <w:p w:rsidR="00FD633A" w:rsidRDefault="00083061">
            <w:pPr>
              <w:jc w:val="center"/>
            </w:pPr>
            <w:r>
              <w:rPr>
                <w:rFonts w:hint="eastAsia"/>
              </w:rPr>
              <w:t>[1,5]</w:t>
            </w:r>
          </w:p>
        </w:tc>
        <w:tc>
          <w:tcPr>
            <w:tcW w:w="726" w:type="dxa"/>
            <w:shd w:val="clear" w:color="auto" w:fill="auto"/>
          </w:tcPr>
          <w:p w:rsidR="00FD633A" w:rsidRDefault="00083061">
            <w:pPr>
              <w:jc w:val="center"/>
            </w:pPr>
            <w:r>
              <w:rPr>
                <w:rFonts w:hint="eastAsia"/>
              </w:rPr>
              <w:t>否</w:t>
            </w:r>
          </w:p>
        </w:tc>
        <w:tc>
          <w:tcPr>
            <w:tcW w:w="3482" w:type="dxa"/>
            <w:shd w:val="clear" w:color="auto" w:fill="auto"/>
          </w:tcPr>
          <w:p w:rsidR="00FD633A" w:rsidRDefault="00083061">
            <w:pPr>
              <w:jc w:val="left"/>
            </w:pPr>
            <w:r>
              <w:rPr>
                <w:rFonts w:hint="eastAsia"/>
              </w:rPr>
              <w:t>行号</w:t>
            </w:r>
          </w:p>
        </w:tc>
      </w:tr>
      <w:tr w:rsidR="00FD633A">
        <w:tc>
          <w:tcPr>
            <w:tcW w:w="2408" w:type="dxa"/>
            <w:shd w:val="clear" w:color="auto" w:fill="E7E6E6" w:themeFill="background2"/>
          </w:tcPr>
          <w:p w:rsidR="00FD633A" w:rsidRDefault="00083061">
            <w:pPr>
              <w:jc w:val="center"/>
            </w:pPr>
            <w:r>
              <w:rPr>
                <w:rFonts w:hint="eastAsia"/>
              </w:rPr>
              <w:t>fontcolor</w:t>
            </w:r>
          </w:p>
        </w:tc>
        <w:tc>
          <w:tcPr>
            <w:tcW w:w="764" w:type="dxa"/>
            <w:shd w:val="clear" w:color="auto" w:fill="E7E6E6" w:themeFill="background2"/>
          </w:tcPr>
          <w:p w:rsidR="00FD633A" w:rsidRDefault="00083061">
            <w:pPr>
              <w:jc w:val="center"/>
            </w:pPr>
            <w:r>
              <w:rPr>
                <w:rFonts w:hint="eastAsia"/>
              </w:rPr>
              <w:t>int</w:t>
            </w:r>
          </w:p>
        </w:tc>
        <w:tc>
          <w:tcPr>
            <w:tcW w:w="1142" w:type="dxa"/>
            <w:shd w:val="clear" w:color="auto" w:fill="E7E6E6" w:themeFill="background2"/>
          </w:tcPr>
          <w:p w:rsidR="00FD633A" w:rsidRDefault="00083061">
            <w:pPr>
              <w:jc w:val="center"/>
            </w:pPr>
            <w:r>
              <w:rPr>
                <w:rFonts w:hint="eastAsia"/>
              </w:rPr>
              <w:t>[0,2]</w:t>
            </w:r>
          </w:p>
        </w:tc>
        <w:tc>
          <w:tcPr>
            <w:tcW w:w="726" w:type="dxa"/>
            <w:shd w:val="clear" w:color="auto" w:fill="E7E6E6" w:themeFill="background2"/>
          </w:tcPr>
          <w:p w:rsidR="00FD633A" w:rsidRDefault="00083061">
            <w:pPr>
              <w:jc w:val="center"/>
            </w:pPr>
            <w:r>
              <w:rPr>
                <w:rFonts w:hint="eastAsia"/>
              </w:rPr>
              <w:t>否</w:t>
            </w:r>
          </w:p>
        </w:tc>
        <w:tc>
          <w:tcPr>
            <w:tcW w:w="3482" w:type="dxa"/>
            <w:shd w:val="clear" w:color="auto" w:fill="E7E6E6" w:themeFill="background2"/>
          </w:tcPr>
          <w:p w:rsidR="00FD633A" w:rsidRDefault="00083061">
            <w:pPr>
              <w:jc w:val="center"/>
            </w:pPr>
            <w:r>
              <w:rPr>
                <w:rFonts w:hint="eastAsia"/>
              </w:rPr>
              <w:t>字体颜色</w:t>
            </w:r>
            <w:r>
              <w:rPr>
                <w:rFonts w:hint="eastAsia"/>
              </w:rPr>
              <w:t>0:</w:t>
            </w:r>
            <w:r>
              <w:rPr>
                <w:rFonts w:hint="eastAsia"/>
              </w:rPr>
              <w:t>白</w:t>
            </w:r>
            <w:r>
              <w:rPr>
                <w:rFonts w:hint="eastAsia"/>
              </w:rPr>
              <w:t xml:space="preserve">  1:</w:t>
            </w:r>
            <w:r>
              <w:rPr>
                <w:rFonts w:hint="eastAsia"/>
              </w:rPr>
              <w:t>红</w:t>
            </w:r>
            <w:r>
              <w:rPr>
                <w:rFonts w:hint="eastAsia"/>
              </w:rPr>
              <w:t xml:space="preserve">   2:</w:t>
            </w:r>
            <w:r>
              <w:rPr>
                <w:rFonts w:hint="eastAsia"/>
              </w:rPr>
              <w:t>黑</w:t>
            </w:r>
          </w:p>
        </w:tc>
      </w:tr>
      <w:tr w:rsidR="00FD633A">
        <w:tc>
          <w:tcPr>
            <w:tcW w:w="2408" w:type="dxa"/>
            <w:shd w:val="clear" w:color="auto" w:fill="auto"/>
          </w:tcPr>
          <w:p w:rsidR="00FD633A" w:rsidRDefault="00083061">
            <w:pPr>
              <w:jc w:val="center"/>
            </w:pPr>
            <w:r>
              <w:rPr>
                <w:rFonts w:hint="eastAsia"/>
              </w:rPr>
              <w:t>fontsize</w:t>
            </w:r>
          </w:p>
        </w:tc>
        <w:tc>
          <w:tcPr>
            <w:tcW w:w="764" w:type="dxa"/>
            <w:shd w:val="clear" w:color="auto" w:fill="auto"/>
          </w:tcPr>
          <w:p w:rsidR="00FD633A" w:rsidRDefault="00083061">
            <w:pPr>
              <w:jc w:val="center"/>
            </w:pPr>
            <w:r>
              <w:rPr>
                <w:rFonts w:hint="eastAsia"/>
              </w:rPr>
              <w:t>int</w:t>
            </w:r>
          </w:p>
        </w:tc>
        <w:tc>
          <w:tcPr>
            <w:tcW w:w="1142" w:type="dxa"/>
            <w:shd w:val="clear" w:color="auto" w:fill="auto"/>
          </w:tcPr>
          <w:p w:rsidR="00FD633A" w:rsidRDefault="00083061">
            <w:pPr>
              <w:jc w:val="center"/>
            </w:pPr>
            <w:r>
              <w:rPr>
                <w:rFonts w:hint="eastAsia"/>
              </w:rPr>
              <w:t>[0,2]</w:t>
            </w:r>
          </w:p>
        </w:tc>
        <w:tc>
          <w:tcPr>
            <w:tcW w:w="726" w:type="dxa"/>
            <w:shd w:val="clear" w:color="auto" w:fill="auto"/>
          </w:tcPr>
          <w:p w:rsidR="00FD633A" w:rsidRDefault="00083061">
            <w:pPr>
              <w:jc w:val="center"/>
            </w:pPr>
            <w:r>
              <w:rPr>
                <w:rFonts w:hint="eastAsia"/>
              </w:rPr>
              <w:t>否</w:t>
            </w:r>
          </w:p>
        </w:tc>
        <w:tc>
          <w:tcPr>
            <w:tcW w:w="3482" w:type="dxa"/>
            <w:shd w:val="clear" w:color="auto" w:fill="auto"/>
          </w:tcPr>
          <w:p w:rsidR="00FD633A" w:rsidRDefault="00083061">
            <w:pPr>
              <w:jc w:val="center"/>
            </w:pPr>
            <w:r>
              <w:rPr>
                <w:rFonts w:hint="eastAsia"/>
              </w:rPr>
              <w:t>字体大小</w:t>
            </w:r>
            <w:r>
              <w:rPr>
                <w:rFonts w:hint="eastAsia"/>
              </w:rPr>
              <w:t>0:</w:t>
            </w:r>
            <w:r>
              <w:rPr>
                <w:rFonts w:hint="eastAsia"/>
              </w:rPr>
              <w:t>大</w:t>
            </w:r>
            <w:r>
              <w:rPr>
                <w:rFonts w:hint="eastAsia"/>
              </w:rPr>
              <w:t xml:space="preserve">  1:</w:t>
            </w:r>
            <w:r>
              <w:rPr>
                <w:rFonts w:hint="eastAsia"/>
              </w:rPr>
              <w:t>中</w:t>
            </w:r>
            <w:r>
              <w:rPr>
                <w:rFonts w:hint="eastAsia"/>
              </w:rPr>
              <w:t xml:space="preserve">  2:</w:t>
            </w:r>
            <w:r>
              <w:rPr>
                <w:rFonts w:hint="eastAsia"/>
              </w:rPr>
              <w:t>小</w:t>
            </w:r>
          </w:p>
        </w:tc>
      </w:tr>
      <w:tr w:rsidR="00FD633A">
        <w:tc>
          <w:tcPr>
            <w:tcW w:w="2408" w:type="dxa"/>
            <w:shd w:val="clear" w:color="auto" w:fill="E7E6E6" w:themeFill="background2"/>
          </w:tcPr>
          <w:p w:rsidR="00FD633A" w:rsidRDefault="00083061">
            <w:pPr>
              <w:jc w:val="center"/>
            </w:pPr>
            <w:r>
              <w:rPr>
                <w:rFonts w:hint="eastAsia"/>
              </w:rPr>
              <w:t>lcdcontent</w:t>
            </w:r>
          </w:p>
        </w:tc>
        <w:tc>
          <w:tcPr>
            <w:tcW w:w="764" w:type="dxa"/>
            <w:shd w:val="clear" w:color="auto" w:fill="E7E6E6" w:themeFill="background2"/>
          </w:tcPr>
          <w:p w:rsidR="00FD633A" w:rsidRDefault="00083061">
            <w:pPr>
              <w:jc w:val="center"/>
            </w:pPr>
            <w:r>
              <w:rPr>
                <w:rFonts w:hint="eastAsia"/>
              </w:rPr>
              <w:t>string</w:t>
            </w:r>
          </w:p>
        </w:tc>
        <w:tc>
          <w:tcPr>
            <w:tcW w:w="1142" w:type="dxa"/>
            <w:shd w:val="clear" w:color="auto" w:fill="E7E6E6" w:themeFill="background2"/>
          </w:tcPr>
          <w:p w:rsidR="00FD633A" w:rsidRDefault="00FD633A">
            <w:pPr>
              <w:jc w:val="center"/>
            </w:pPr>
          </w:p>
        </w:tc>
        <w:tc>
          <w:tcPr>
            <w:tcW w:w="726" w:type="dxa"/>
            <w:shd w:val="clear" w:color="auto" w:fill="E7E6E6" w:themeFill="background2"/>
          </w:tcPr>
          <w:p w:rsidR="00FD633A" w:rsidRDefault="00083061">
            <w:pPr>
              <w:jc w:val="center"/>
            </w:pPr>
            <w:r>
              <w:rPr>
                <w:rFonts w:hint="eastAsia"/>
              </w:rPr>
              <w:t>否</w:t>
            </w:r>
          </w:p>
        </w:tc>
        <w:tc>
          <w:tcPr>
            <w:tcW w:w="3482" w:type="dxa"/>
            <w:shd w:val="clear" w:color="auto" w:fill="E7E6E6" w:themeFill="background2"/>
          </w:tcPr>
          <w:p w:rsidR="00FD633A" w:rsidRDefault="00083061">
            <w:pPr>
              <w:jc w:val="center"/>
            </w:pPr>
            <w:r>
              <w:rPr>
                <w:rFonts w:hint="eastAsia"/>
              </w:rPr>
              <w:t>显示内容</w:t>
            </w:r>
            <w:r>
              <w:rPr>
                <w:rFonts w:hint="eastAsia"/>
              </w:rPr>
              <w:t>(GB2312</w:t>
            </w:r>
            <w:r>
              <w:rPr>
                <w:rFonts w:hint="eastAsia"/>
              </w:rPr>
              <w:t>编码</w:t>
            </w:r>
            <w:r>
              <w:rPr>
                <w:rFonts w:hint="eastAsia"/>
              </w:rPr>
              <w:t>)</w:t>
            </w:r>
          </w:p>
        </w:tc>
      </w:tr>
    </w:tbl>
    <w:p w:rsidR="00FD633A" w:rsidRDefault="00083061">
      <w:r>
        <w:br w:type="page"/>
      </w:r>
    </w:p>
    <w:p w:rsidR="00FD633A" w:rsidRDefault="00083061">
      <w:pPr>
        <w:pStyle w:val="1"/>
        <w:numPr>
          <w:ilvl w:val="0"/>
          <w:numId w:val="1"/>
        </w:numPr>
      </w:pPr>
      <w:bookmarkStart w:id="21" w:name="_Toc155194268"/>
      <w:r>
        <w:rPr>
          <w:rFonts w:hint="eastAsia"/>
        </w:rPr>
        <w:lastRenderedPageBreak/>
        <w:t>IO</w:t>
      </w:r>
      <w:r>
        <w:rPr>
          <w:rFonts w:hint="eastAsia"/>
        </w:rPr>
        <w:t>输入触发交互数据内容说明</w:t>
      </w:r>
      <w:bookmarkEnd w:id="21"/>
    </w:p>
    <w:p w:rsidR="00FD633A" w:rsidRDefault="00083061">
      <w:pPr>
        <w:pStyle w:val="2"/>
      </w:pPr>
      <w:bookmarkStart w:id="22" w:name="_Toc155194269"/>
      <w:r>
        <w:rPr>
          <w:rFonts w:hint="eastAsia"/>
        </w:rPr>
        <w:t>1.</w:t>
      </w:r>
      <w:r>
        <w:rPr>
          <w:rFonts w:hint="eastAsia"/>
        </w:rPr>
        <w:t>相机推送内容</w:t>
      </w:r>
      <w:bookmarkEnd w:id="22"/>
    </w:p>
    <w:p w:rsidR="00FD633A" w:rsidRDefault="00083061">
      <w:r>
        <w:rPr>
          <w:rFonts w:hint="eastAsia"/>
        </w:rPr>
        <w:t>相机在</w:t>
      </w:r>
      <w:r>
        <w:rPr>
          <w:rFonts w:hint="eastAsia"/>
        </w:rPr>
        <w:t>IO</w:t>
      </w:r>
      <w:r>
        <w:rPr>
          <w:rFonts w:hint="eastAsia"/>
        </w:rPr>
        <w:t>口变化时会推送一条消息给</w:t>
      </w:r>
      <w:r>
        <w:rPr>
          <w:rFonts w:hint="eastAsia"/>
        </w:rPr>
        <w:t>HTTP</w:t>
      </w:r>
      <w:r>
        <w:rPr>
          <w:rFonts w:hint="eastAsia"/>
        </w:rPr>
        <w:t>服务器。</w:t>
      </w:r>
      <w:r>
        <w:rPr>
          <w:rFonts w:hint="eastAsia"/>
        </w:rPr>
        <w:t>HTTP</w:t>
      </w:r>
      <w:r>
        <w:rPr>
          <w:rFonts w:hint="eastAsia"/>
        </w:rPr>
        <w:t>服务器收到该条服务器时不需要返回数据给相机。</w:t>
      </w:r>
    </w:p>
    <w:p w:rsidR="00FD633A" w:rsidRDefault="00083061">
      <w:r>
        <w:rPr>
          <w:rFonts w:hint="eastAsia"/>
        </w:rPr>
        <w:t>相机推送消息如下</w:t>
      </w:r>
    </w:p>
    <w:p w:rsidR="00FD633A" w:rsidRDefault="00083061">
      <w:r>
        <w:rPr>
          <w:rFonts w:hint="eastAsia"/>
        </w:rPr>
        <w:t>{</w:t>
      </w:r>
    </w:p>
    <w:p w:rsidR="00FD633A" w:rsidRDefault="00083061">
      <w:r>
        <w:rPr>
          <w:rFonts w:hint="eastAsia"/>
        </w:rPr>
        <w:tab/>
        <w:t>"AlarmGioIn": {</w:t>
      </w:r>
    </w:p>
    <w:p w:rsidR="00FD633A" w:rsidRDefault="00083061">
      <w:r>
        <w:rPr>
          <w:rFonts w:hint="eastAsia"/>
        </w:rPr>
        <w:tab/>
      </w:r>
      <w:r>
        <w:rPr>
          <w:rFonts w:hint="eastAsia"/>
        </w:rPr>
        <w:tab/>
        <w:t>"deviceName": "default",</w:t>
      </w:r>
    </w:p>
    <w:p w:rsidR="00FD633A" w:rsidRDefault="00083061">
      <w:r>
        <w:rPr>
          <w:rFonts w:hint="eastAsia"/>
        </w:rPr>
        <w:tab/>
      </w:r>
      <w:r>
        <w:rPr>
          <w:rFonts w:hint="eastAsia"/>
        </w:rPr>
        <w:tab/>
        <w:t>"ipaddr": "192.168.0.100",</w:t>
      </w:r>
    </w:p>
    <w:p w:rsidR="00FD633A" w:rsidRDefault="00083061">
      <w:r>
        <w:rPr>
          <w:rFonts w:hint="eastAsia"/>
        </w:rPr>
        <w:tab/>
      </w:r>
      <w:r>
        <w:rPr>
          <w:rFonts w:hint="eastAsia"/>
        </w:rPr>
        <w:tab/>
        <w:t>"result": {</w:t>
      </w:r>
    </w:p>
    <w:p w:rsidR="00FD633A" w:rsidRDefault="00083061">
      <w:r>
        <w:rPr>
          <w:rFonts w:hint="eastAsia"/>
        </w:rPr>
        <w:tab/>
      </w:r>
      <w:r>
        <w:rPr>
          <w:rFonts w:hint="eastAsia"/>
        </w:rPr>
        <w:tab/>
      </w:r>
      <w:r>
        <w:rPr>
          <w:rFonts w:hint="eastAsia"/>
        </w:rPr>
        <w:tab/>
        <w:t>"TriggerResult": {</w:t>
      </w:r>
    </w:p>
    <w:p w:rsidR="00FD633A" w:rsidRDefault="00083061">
      <w:r>
        <w:rPr>
          <w:rFonts w:hint="eastAsia"/>
        </w:rPr>
        <w:tab/>
      </w:r>
      <w:r>
        <w:rPr>
          <w:rFonts w:hint="eastAsia"/>
        </w:rPr>
        <w:tab/>
      </w:r>
      <w:r>
        <w:rPr>
          <w:rFonts w:hint="eastAsia"/>
        </w:rPr>
        <w:tab/>
      </w:r>
      <w:r>
        <w:rPr>
          <w:rFonts w:hint="eastAsia"/>
        </w:rPr>
        <w:tab/>
        <w:t>"source": 0,</w:t>
      </w:r>
    </w:p>
    <w:p w:rsidR="00FD633A" w:rsidRDefault="00083061">
      <w:r>
        <w:rPr>
          <w:rFonts w:hint="eastAsia"/>
        </w:rPr>
        <w:tab/>
      </w:r>
      <w:r>
        <w:rPr>
          <w:rFonts w:hint="eastAsia"/>
        </w:rPr>
        <w:tab/>
      </w:r>
      <w:r>
        <w:rPr>
          <w:rFonts w:hint="eastAsia"/>
        </w:rPr>
        <w:tab/>
      </w:r>
      <w:r>
        <w:rPr>
          <w:rFonts w:hint="eastAsia"/>
        </w:rPr>
        <w:tab/>
        <w:t>"value": 0</w:t>
      </w:r>
    </w:p>
    <w:p w:rsidR="00FD633A" w:rsidRDefault="00083061">
      <w:r>
        <w:rPr>
          <w:rFonts w:hint="eastAsia"/>
        </w:rPr>
        <w:tab/>
      </w:r>
      <w:r>
        <w:rPr>
          <w:rFonts w:hint="eastAsia"/>
        </w:rPr>
        <w:tab/>
      </w:r>
      <w:r>
        <w:rPr>
          <w:rFonts w:hint="eastAsia"/>
        </w:rPr>
        <w:tab/>
        <w:t>}</w:t>
      </w:r>
    </w:p>
    <w:p w:rsidR="00FD633A" w:rsidRDefault="00083061">
      <w:r>
        <w:rPr>
          <w:rFonts w:hint="eastAsia"/>
        </w:rPr>
        <w:tab/>
      </w:r>
      <w:r>
        <w:rPr>
          <w:rFonts w:hint="eastAsia"/>
        </w:rPr>
        <w:tab/>
        <w:t>},</w:t>
      </w:r>
    </w:p>
    <w:p w:rsidR="00FD633A" w:rsidRDefault="00083061">
      <w:r>
        <w:rPr>
          <w:rFonts w:hint="eastAsia"/>
        </w:rPr>
        <w:tab/>
      </w:r>
      <w:r>
        <w:rPr>
          <w:rFonts w:hint="eastAsia"/>
        </w:rPr>
        <w:tab/>
        <w:t>"serialno": "d03677df676ac95a"</w:t>
      </w:r>
    </w:p>
    <w:p w:rsidR="00FD633A" w:rsidRDefault="00083061">
      <w:r>
        <w:rPr>
          <w:rFonts w:hint="eastAsia"/>
        </w:rPr>
        <w:tab/>
        <w:t>}</w:t>
      </w:r>
    </w:p>
    <w:p w:rsidR="00FD633A" w:rsidRDefault="00083061">
      <w:r>
        <w:rPr>
          <w:rFonts w:hint="eastAsia"/>
        </w:rPr>
        <w:t>}</w:t>
      </w:r>
    </w:p>
    <w:p w:rsidR="00FD633A" w:rsidRDefault="00FD633A"/>
    <w:tbl>
      <w:tblPr>
        <w:tblStyle w:val="a9"/>
        <w:tblW w:w="0" w:type="auto"/>
        <w:tblLook w:val="04A0" w:firstRow="1" w:lastRow="0" w:firstColumn="1" w:lastColumn="0" w:noHBand="0" w:noVBand="1"/>
      </w:tblPr>
      <w:tblGrid>
        <w:gridCol w:w="1329"/>
        <w:gridCol w:w="1017"/>
        <w:gridCol w:w="1179"/>
        <w:gridCol w:w="1192"/>
        <w:gridCol w:w="3805"/>
      </w:tblGrid>
      <w:tr w:rsidR="00FD633A">
        <w:tc>
          <w:tcPr>
            <w:tcW w:w="1148" w:type="dxa"/>
            <w:shd w:val="clear" w:color="auto" w:fill="ED7D31" w:themeFill="accent2"/>
          </w:tcPr>
          <w:p w:rsidR="00FD633A" w:rsidRDefault="00083061">
            <w:pPr>
              <w:jc w:val="center"/>
            </w:pPr>
            <w:r>
              <w:rPr>
                <w:rFonts w:hint="eastAsia"/>
              </w:rPr>
              <w:t>字段名称</w:t>
            </w:r>
          </w:p>
        </w:tc>
        <w:tc>
          <w:tcPr>
            <w:tcW w:w="1029" w:type="dxa"/>
            <w:shd w:val="clear" w:color="auto" w:fill="ED7D31" w:themeFill="accent2"/>
          </w:tcPr>
          <w:p w:rsidR="00FD633A" w:rsidRDefault="00083061">
            <w:pPr>
              <w:jc w:val="center"/>
            </w:pPr>
            <w:r>
              <w:rPr>
                <w:rFonts w:hint="eastAsia"/>
              </w:rPr>
              <w:t>类型</w:t>
            </w:r>
          </w:p>
        </w:tc>
        <w:tc>
          <w:tcPr>
            <w:tcW w:w="1200" w:type="dxa"/>
            <w:shd w:val="clear" w:color="auto" w:fill="ED7D31" w:themeFill="accent2"/>
          </w:tcPr>
          <w:p w:rsidR="00FD633A" w:rsidRDefault="00083061">
            <w:pPr>
              <w:jc w:val="center"/>
            </w:pPr>
            <w:r>
              <w:rPr>
                <w:rFonts w:hint="eastAsia"/>
              </w:rPr>
              <w:t>取值范围</w:t>
            </w:r>
          </w:p>
        </w:tc>
        <w:tc>
          <w:tcPr>
            <w:tcW w:w="1221" w:type="dxa"/>
            <w:shd w:val="clear" w:color="auto" w:fill="ED7D31" w:themeFill="accent2"/>
          </w:tcPr>
          <w:p w:rsidR="00FD633A" w:rsidRDefault="00083061">
            <w:pPr>
              <w:jc w:val="center"/>
            </w:pPr>
            <w:r>
              <w:rPr>
                <w:rFonts w:hint="eastAsia"/>
              </w:rPr>
              <w:t>是否必填</w:t>
            </w:r>
          </w:p>
        </w:tc>
        <w:tc>
          <w:tcPr>
            <w:tcW w:w="3924" w:type="dxa"/>
            <w:shd w:val="clear" w:color="auto" w:fill="ED7D31" w:themeFill="accent2"/>
          </w:tcPr>
          <w:p w:rsidR="00FD633A" w:rsidRDefault="00083061">
            <w:pPr>
              <w:jc w:val="center"/>
            </w:pPr>
            <w:r>
              <w:rPr>
                <w:rFonts w:hint="eastAsia"/>
              </w:rPr>
              <w:t>说明</w:t>
            </w:r>
          </w:p>
        </w:tc>
      </w:tr>
      <w:tr w:rsidR="00FD633A">
        <w:tc>
          <w:tcPr>
            <w:tcW w:w="1148" w:type="dxa"/>
          </w:tcPr>
          <w:p w:rsidR="00FD633A" w:rsidRDefault="00083061">
            <w:pPr>
              <w:jc w:val="center"/>
            </w:pPr>
            <w:r>
              <w:rPr>
                <w:rFonts w:hint="eastAsia"/>
              </w:rPr>
              <w:t>AlarmGioIn</w:t>
            </w:r>
          </w:p>
        </w:tc>
        <w:tc>
          <w:tcPr>
            <w:tcW w:w="1029" w:type="dxa"/>
          </w:tcPr>
          <w:p w:rsidR="00FD633A" w:rsidRDefault="00083061">
            <w:pPr>
              <w:jc w:val="center"/>
            </w:pPr>
            <w:r>
              <w:rPr>
                <w:rFonts w:hint="eastAsia"/>
              </w:rPr>
              <w:t>json</w:t>
            </w:r>
          </w:p>
        </w:tc>
        <w:tc>
          <w:tcPr>
            <w:tcW w:w="1200" w:type="dxa"/>
          </w:tcPr>
          <w:p w:rsidR="00FD633A" w:rsidRDefault="00FD633A">
            <w:pPr>
              <w:jc w:val="center"/>
            </w:pPr>
          </w:p>
        </w:tc>
        <w:tc>
          <w:tcPr>
            <w:tcW w:w="1221" w:type="dxa"/>
          </w:tcPr>
          <w:p w:rsidR="00FD633A" w:rsidRDefault="00083061">
            <w:pPr>
              <w:jc w:val="center"/>
            </w:pPr>
            <w:r>
              <w:rPr>
                <w:rFonts w:hint="eastAsia"/>
              </w:rPr>
              <w:t>是</w:t>
            </w:r>
          </w:p>
        </w:tc>
        <w:tc>
          <w:tcPr>
            <w:tcW w:w="3924" w:type="dxa"/>
          </w:tcPr>
          <w:p w:rsidR="00FD633A" w:rsidRDefault="00083061">
            <w:r>
              <w:rPr>
                <w:rFonts w:hint="eastAsia"/>
                <w:sz w:val="23"/>
                <w:szCs w:val="23"/>
              </w:rPr>
              <w:t>表示推送结果为</w:t>
            </w:r>
            <w:r>
              <w:rPr>
                <w:rFonts w:hint="eastAsia"/>
                <w:sz w:val="23"/>
                <w:szCs w:val="23"/>
              </w:rPr>
              <w:t>IO</w:t>
            </w:r>
            <w:r>
              <w:rPr>
                <w:rFonts w:hint="eastAsia"/>
                <w:sz w:val="23"/>
                <w:szCs w:val="23"/>
              </w:rPr>
              <w:t>输入触发的</w:t>
            </w:r>
            <w:r>
              <w:rPr>
                <w:rFonts w:hint="eastAsia"/>
                <w:sz w:val="23"/>
                <w:szCs w:val="23"/>
              </w:rPr>
              <w:t>json</w:t>
            </w:r>
            <w:r>
              <w:rPr>
                <w:rFonts w:hint="eastAsia"/>
                <w:sz w:val="23"/>
                <w:szCs w:val="23"/>
              </w:rPr>
              <w:t>数据</w:t>
            </w:r>
          </w:p>
        </w:tc>
      </w:tr>
      <w:tr w:rsidR="00FD633A">
        <w:tc>
          <w:tcPr>
            <w:tcW w:w="1148" w:type="dxa"/>
            <w:shd w:val="clear" w:color="auto" w:fill="EDEDED" w:themeFill="accent3" w:themeFillTint="32"/>
          </w:tcPr>
          <w:p w:rsidR="00FD633A" w:rsidRDefault="00083061">
            <w:pPr>
              <w:jc w:val="center"/>
            </w:pPr>
            <w:r>
              <w:t>deviceName</w:t>
            </w:r>
          </w:p>
        </w:tc>
        <w:tc>
          <w:tcPr>
            <w:tcW w:w="1029" w:type="dxa"/>
            <w:shd w:val="clear" w:color="auto" w:fill="EDEDED" w:themeFill="accent3" w:themeFillTint="32"/>
          </w:tcPr>
          <w:p w:rsidR="00FD633A" w:rsidRDefault="00083061">
            <w:pPr>
              <w:jc w:val="center"/>
            </w:pPr>
            <w:r>
              <w:rPr>
                <w:rFonts w:hint="eastAsia"/>
              </w:rPr>
              <w:t>string</w:t>
            </w:r>
          </w:p>
        </w:tc>
        <w:tc>
          <w:tcPr>
            <w:tcW w:w="1200" w:type="dxa"/>
            <w:shd w:val="clear" w:color="auto" w:fill="EDEDED" w:themeFill="accent3" w:themeFillTint="32"/>
          </w:tcPr>
          <w:p w:rsidR="00FD633A" w:rsidRDefault="00FD633A">
            <w:pPr>
              <w:jc w:val="center"/>
            </w:pPr>
          </w:p>
        </w:tc>
        <w:tc>
          <w:tcPr>
            <w:tcW w:w="1221" w:type="dxa"/>
            <w:shd w:val="clear" w:color="auto" w:fill="EDEDED" w:themeFill="accent3" w:themeFillTint="32"/>
          </w:tcPr>
          <w:p w:rsidR="00FD633A" w:rsidRDefault="00083061">
            <w:pPr>
              <w:jc w:val="center"/>
            </w:pPr>
            <w:r>
              <w:rPr>
                <w:rFonts w:hint="eastAsia"/>
              </w:rPr>
              <w:t>是</w:t>
            </w:r>
          </w:p>
        </w:tc>
        <w:tc>
          <w:tcPr>
            <w:tcW w:w="3924" w:type="dxa"/>
            <w:shd w:val="clear" w:color="auto" w:fill="EDEDED" w:themeFill="accent3" w:themeFillTint="32"/>
          </w:tcPr>
          <w:p w:rsidR="00FD633A" w:rsidRDefault="00083061">
            <w:r>
              <w:rPr>
                <w:rFonts w:hint="eastAsia"/>
                <w:sz w:val="23"/>
                <w:szCs w:val="23"/>
              </w:rPr>
              <w:t>设备名称</w:t>
            </w:r>
            <w:r>
              <w:rPr>
                <w:rFonts w:hint="eastAsia"/>
                <w:sz w:val="23"/>
                <w:szCs w:val="23"/>
              </w:rPr>
              <w:t>(</w:t>
            </w:r>
            <w:r>
              <w:rPr>
                <w:rFonts w:hint="eastAsia"/>
                <w:sz w:val="23"/>
                <w:szCs w:val="23"/>
              </w:rPr>
              <w:t>可在客户端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项目名称</w:t>
            </w:r>
            <w:r>
              <w:rPr>
                <w:rFonts w:hint="eastAsia"/>
                <w:sz w:val="23"/>
                <w:szCs w:val="23"/>
              </w:rPr>
              <w:t xml:space="preserve"> </w:t>
            </w:r>
            <w:r>
              <w:rPr>
                <w:rFonts w:hint="eastAsia"/>
                <w:sz w:val="23"/>
                <w:szCs w:val="23"/>
              </w:rPr>
              <w:t>配置</w:t>
            </w:r>
            <w:r>
              <w:rPr>
                <w:rFonts w:hint="eastAsia"/>
                <w:sz w:val="23"/>
                <w:szCs w:val="23"/>
              </w:rPr>
              <w:t>)</w:t>
            </w:r>
          </w:p>
        </w:tc>
      </w:tr>
      <w:tr w:rsidR="00FD633A">
        <w:tc>
          <w:tcPr>
            <w:tcW w:w="1148" w:type="dxa"/>
          </w:tcPr>
          <w:p w:rsidR="00FD633A" w:rsidRDefault="00083061">
            <w:pPr>
              <w:jc w:val="center"/>
            </w:pPr>
            <w:r>
              <w:t>ipaddr</w:t>
            </w:r>
          </w:p>
        </w:tc>
        <w:tc>
          <w:tcPr>
            <w:tcW w:w="1029" w:type="dxa"/>
          </w:tcPr>
          <w:p w:rsidR="00FD633A" w:rsidRDefault="00083061">
            <w:pPr>
              <w:jc w:val="center"/>
            </w:pPr>
            <w:r>
              <w:rPr>
                <w:rFonts w:hint="eastAsia"/>
              </w:rPr>
              <w:t>string</w:t>
            </w:r>
          </w:p>
        </w:tc>
        <w:tc>
          <w:tcPr>
            <w:tcW w:w="1200" w:type="dxa"/>
          </w:tcPr>
          <w:p w:rsidR="00FD633A" w:rsidRDefault="00FD633A">
            <w:pPr>
              <w:jc w:val="center"/>
            </w:pPr>
          </w:p>
        </w:tc>
        <w:tc>
          <w:tcPr>
            <w:tcW w:w="1221" w:type="dxa"/>
          </w:tcPr>
          <w:p w:rsidR="00FD633A" w:rsidRDefault="00083061">
            <w:pPr>
              <w:jc w:val="center"/>
            </w:pPr>
            <w:r>
              <w:rPr>
                <w:rFonts w:hint="eastAsia"/>
              </w:rPr>
              <w:t>是</w:t>
            </w:r>
          </w:p>
        </w:tc>
        <w:tc>
          <w:tcPr>
            <w:tcW w:w="3924" w:type="dxa"/>
          </w:tcPr>
          <w:p w:rsidR="00FD633A" w:rsidRDefault="00083061">
            <w:r>
              <w:rPr>
                <w:rFonts w:hint="eastAsia"/>
              </w:rPr>
              <w:t>相机</w:t>
            </w:r>
            <w:r>
              <w:rPr>
                <w:rFonts w:hint="eastAsia"/>
              </w:rPr>
              <w:t>ip</w:t>
            </w:r>
            <w:r>
              <w:rPr>
                <w:rFonts w:hint="eastAsia"/>
              </w:rPr>
              <w:t>地址</w:t>
            </w:r>
          </w:p>
        </w:tc>
      </w:tr>
      <w:tr w:rsidR="00FD633A">
        <w:tc>
          <w:tcPr>
            <w:tcW w:w="1148" w:type="dxa"/>
            <w:shd w:val="clear" w:color="auto" w:fill="EDEDED" w:themeFill="accent3" w:themeFillTint="32"/>
          </w:tcPr>
          <w:p w:rsidR="00FD633A" w:rsidRDefault="00083061">
            <w:pPr>
              <w:jc w:val="center"/>
            </w:pPr>
            <w:r>
              <w:t>serialno</w:t>
            </w:r>
          </w:p>
        </w:tc>
        <w:tc>
          <w:tcPr>
            <w:tcW w:w="1029" w:type="dxa"/>
            <w:shd w:val="clear" w:color="auto" w:fill="EDEDED" w:themeFill="accent3" w:themeFillTint="32"/>
          </w:tcPr>
          <w:p w:rsidR="00FD633A" w:rsidRDefault="00083061">
            <w:pPr>
              <w:jc w:val="center"/>
            </w:pPr>
            <w:r>
              <w:rPr>
                <w:rFonts w:hint="eastAsia"/>
              </w:rPr>
              <w:t>string</w:t>
            </w:r>
          </w:p>
        </w:tc>
        <w:tc>
          <w:tcPr>
            <w:tcW w:w="1200" w:type="dxa"/>
            <w:shd w:val="clear" w:color="auto" w:fill="EDEDED" w:themeFill="accent3" w:themeFillTint="32"/>
          </w:tcPr>
          <w:p w:rsidR="00FD633A" w:rsidRDefault="00FD633A">
            <w:pPr>
              <w:jc w:val="center"/>
            </w:pPr>
          </w:p>
        </w:tc>
        <w:tc>
          <w:tcPr>
            <w:tcW w:w="1221" w:type="dxa"/>
            <w:shd w:val="clear" w:color="auto" w:fill="EDEDED" w:themeFill="accent3" w:themeFillTint="32"/>
          </w:tcPr>
          <w:p w:rsidR="00FD633A" w:rsidRDefault="00083061">
            <w:pPr>
              <w:jc w:val="center"/>
            </w:pPr>
            <w:r>
              <w:rPr>
                <w:rFonts w:hint="eastAsia"/>
              </w:rPr>
              <w:t>是</w:t>
            </w:r>
          </w:p>
        </w:tc>
        <w:tc>
          <w:tcPr>
            <w:tcW w:w="3924" w:type="dxa"/>
            <w:shd w:val="clear" w:color="auto" w:fill="EDEDED" w:themeFill="accent3" w:themeFillTint="32"/>
          </w:tcPr>
          <w:p w:rsidR="00FD633A" w:rsidRDefault="00083061">
            <w:bookmarkStart w:id="23" w:name="OLE_LINK213"/>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bookmarkEnd w:id="23"/>
          </w:p>
        </w:tc>
      </w:tr>
      <w:tr w:rsidR="00FD633A">
        <w:tc>
          <w:tcPr>
            <w:tcW w:w="1148" w:type="dxa"/>
          </w:tcPr>
          <w:p w:rsidR="00FD633A" w:rsidRDefault="00083061">
            <w:pPr>
              <w:jc w:val="center"/>
            </w:pPr>
            <w:r>
              <w:t>result</w:t>
            </w:r>
          </w:p>
        </w:tc>
        <w:tc>
          <w:tcPr>
            <w:tcW w:w="1029" w:type="dxa"/>
          </w:tcPr>
          <w:p w:rsidR="00FD633A" w:rsidRDefault="00083061">
            <w:pPr>
              <w:jc w:val="center"/>
            </w:pPr>
            <w:r>
              <w:rPr>
                <w:rFonts w:hint="eastAsia"/>
              </w:rPr>
              <w:t>json</w:t>
            </w:r>
          </w:p>
        </w:tc>
        <w:tc>
          <w:tcPr>
            <w:tcW w:w="1200" w:type="dxa"/>
          </w:tcPr>
          <w:p w:rsidR="00FD633A" w:rsidRDefault="00FD633A">
            <w:pPr>
              <w:jc w:val="center"/>
            </w:pPr>
          </w:p>
        </w:tc>
        <w:tc>
          <w:tcPr>
            <w:tcW w:w="1221" w:type="dxa"/>
          </w:tcPr>
          <w:p w:rsidR="00FD633A" w:rsidRDefault="00083061">
            <w:pPr>
              <w:jc w:val="center"/>
            </w:pPr>
            <w:r>
              <w:rPr>
                <w:rFonts w:hint="eastAsia"/>
              </w:rPr>
              <w:t>是</w:t>
            </w:r>
          </w:p>
        </w:tc>
        <w:tc>
          <w:tcPr>
            <w:tcW w:w="3924" w:type="dxa"/>
          </w:tcPr>
          <w:p w:rsidR="00FD633A" w:rsidRDefault="00083061">
            <w:r>
              <w:rPr>
                <w:rFonts w:hint="eastAsia"/>
              </w:rPr>
              <w:t>IO</w:t>
            </w:r>
            <w:r>
              <w:rPr>
                <w:rFonts w:hint="eastAsia"/>
              </w:rPr>
              <w:t>输入信息</w:t>
            </w:r>
          </w:p>
        </w:tc>
      </w:tr>
      <w:tr w:rsidR="00FD633A">
        <w:tc>
          <w:tcPr>
            <w:tcW w:w="1148" w:type="dxa"/>
            <w:shd w:val="clear" w:color="auto" w:fill="EDEDED" w:themeFill="accent3" w:themeFillTint="32"/>
          </w:tcPr>
          <w:p w:rsidR="00FD633A" w:rsidRDefault="00083061">
            <w:pPr>
              <w:jc w:val="center"/>
            </w:pPr>
            <w:r>
              <w:t>TriggerResult</w:t>
            </w:r>
          </w:p>
        </w:tc>
        <w:tc>
          <w:tcPr>
            <w:tcW w:w="1029" w:type="dxa"/>
            <w:shd w:val="clear" w:color="auto" w:fill="EDEDED" w:themeFill="accent3" w:themeFillTint="32"/>
          </w:tcPr>
          <w:p w:rsidR="00FD633A" w:rsidRDefault="00083061">
            <w:pPr>
              <w:jc w:val="center"/>
            </w:pPr>
            <w:r>
              <w:rPr>
                <w:rFonts w:hint="eastAsia"/>
              </w:rPr>
              <w:t>json</w:t>
            </w:r>
          </w:p>
        </w:tc>
        <w:tc>
          <w:tcPr>
            <w:tcW w:w="1200" w:type="dxa"/>
            <w:shd w:val="clear" w:color="auto" w:fill="EDEDED" w:themeFill="accent3" w:themeFillTint="32"/>
          </w:tcPr>
          <w:p w:rsidR="00FD633A" w:rsidRDefault="00FD633A">
            <w:pPr>
              <w:jc w:val="center"/>
            </w:pPr>
          </w:p>
        </w:tc>
        <w:tc>
          <w:tcPr>
            <w:tcW w:w="1221" w:type="dxa"/>
            <w:shd w:val="clear" w:color="auto" w:fill="EDEDED" w:themeFill="accent3" w:themeFillTint="32"/>
          </w:tcPr>
          <w:p w:rsidR="00FD633A" w:rsidRDefault="00083061">
            <w:pPr>
              <w:jc w:val="center"/>
            </w:pPr>
            <w:r>
              <w:rPr>
                <w:rFonts w:hint="eastAsia"/>
              </w:rPr>
              <w:t>是</w:t>
            </w:r>
          </w:p>
        </w:tc>
        <w:tc>
          <w:tcPr>
            <w:tcW w:w="3924" w:type="dxa"/>
            <w:shd w:val="clear" w:color="auto" w:fill="EDEDED" w:themeFill="accent3" w:themeFillTint="32"/>
          </w:tcPr>
          <w:p w:rsidR="00FD633A" w:rsidRDefault="00083061">
            <w:r>
              <w:rPr>
                <w:rFonts w:hint="eastAsia"/>
              </w:rPr>
              <w:t>IO</w:t>
            </w:r>
            <w:r>
              <w:rPr>
                <w:rFonts w:hint="eastAsia"/>
              </w:rPr>
              <w:t>状态信息</w:t>
            </w:r>
          </w:p>
        </w:tc>
      </w:tr>
      <w:tr w:rsidR="00FD633A">
        <w:tc>
          <w:tcPr>
            <w:tcW w:w="1148" w:type="dxa"/>
          </w:tcPr>
          <w:p w:rsidR="00FD633A" w:rsidRDefault="00083061">
            <w:pPr>
              <w:jc w:val="center"/>
            </w:pPr>
            <w:r>
              <w:t>source</w:t>
            </w:r>
          </w:p>
        </w:tc>
        <w:tc>
          <w:tcPr>
            <w:tcW w:w="1029" w:type="dxa"/>
          </w:tcPr>
          <w:p w:rsidR="00FD633A" w:rsidRDefault="00083061">
            <w:pPr>
              <w:jc w:val="center"/>
            </w:pPr>
            <w:r>
              <w:rPr>
                <w:rFonts w:hint="eastAsia"/>
              </w:rPr>
              <w:t>int</w:t>
            </w:r>
          </w:p>
        </w:tc>
        <w:tc>
          <w:tcPr>
            <w:tcW w:w="1200" w:type="dxa"/>
          </w:tcPr>
          <w:p w:rsidR="00FD633A" w:rsidRDefault="00083061">
            <w:pPr>
              <w:jc w:val="center"/>
            </w:pPr>
            <w:r>
              <w:rPr>
                <w:rFonts w:hint="eastAsia"/>
              </w:rPr>
              <w:t>[0,1]</w:t>
            </w:r>
          </w:p>
        </w:tc>
        <w:tc>
          <w:tcPr>
            <w:tcW w:w="1221" w:type="dxa"/>
          </w:tcPr>
          <w:p w:rsidR="00FD633A" w:rsidRDefault="00083061">
            <w:pPr>
              <w:jc w:val="center"/>
            </w:pPr>
            <w:r>
              <w:rPr>
                <w:rFonts w:hint="eastAsia"/>
              </w:rPr>
              <w:t>是</w:t>
            </w:r>
          </w:p>
        </w:tc>
        <w:tc>
          <w:tcPr>
            <w:tcW w:w="3924" w:type="dxa"/>
          </w:tcPr>
          <w:p w:rsidR="00FD633A" w:rsidRDefault="00083061">
            <w:r>
              <w:rPr>
                <w:rFonts w:hint="eastAsia"/>
              </w:rPr>
              <w:t>输入序号</w:t>
            </w:r>
            <w:r>
              <w:br/>
            </w:r>
            <w:r>
              <w:rPr>
                <w:rFonts w:hint="eastAsia"/>
              </w:rPr>
              <w:t xml:space="preserve">0: </w:t>
            </w:r>
            <w:r>
              <w:rPr>
                <w:rFonts w:hint="eastAsia"/>
              </w:rPr>
              <w:t>表示输入</w:t>
            </w:r>
            <w:r>
              <w:rPr>
                <w:rFonts w:hint="eastAsia"/>
              </w:rPr>
              <w:t xml:space="preserve">1  </w:t>
            </w:r>
          </w:p>
          <w:p w:rsidR="00FD633A" w:rsidRDefault="00083061">
            <w:r>
              <w:rPr>
                <w:rFonts w:hint="eastAsia"/>
              </w:rPr>
              <w:t xml:space="preserve">1: </w:t>
            </w:r>
            <w:r>
              <w:rPr>
                <w:rFonts w:hint="eastAsia"/>
              </w:rPr>
              <w:t>表示输入</w:t>
            </w:r>
            <w:r>
              <w:rPr>
                <w:rFonts w:hint="eastAsia"/>
              </w:rPr>
              <w:t>2</w:t>
            </w:r>
          </w:p>
        </w:tc>
      </w:tr>
      <w:tr w:rsidR="00FD633A">
        <w:tc>
          <w:tcPr>
            <w:tcW w:w="1148" w:type="dxa"/>
            <w:shd w:val="clear" w:color="auto" w:fill="EDEDED" w:themeFill="accent3" w:themeFillTint="32"/>
          </w:tcPr>
          <w:p w:rsidR="00FD633A" w:rsidRDefault="00083061">
            <w:pPr>
              <w:jc w:val="center"/>
            </w:pPr>
            <w:r>
              <w:t>value</w:t>
            </w:r>
          </w:p>
        </w:tc>
        <w:tc>
          <w:tcPr>
            <w:tcW w:w="1029" w:type="dxa"/>
            <w:shd w:val="clear" w:color="auto" w:fill="EDEDED" w:themeFill="accent3" w:themeFillTint="32"/>
          </w:tcPr>
          <w:p w:rsidR="00FD633A" w:rsidRDefault="00083061">
            <w:pPr>
              <w:jc w:val="center"/>
            </w:pPr>
            <w:r>
              <w:rPr>
                <w:rFonts w:hint="eastAsia"/>
              </w:rPr>
              <w:t>int</w:t>
            </w:r>
          </w:p>
        </w:tc>
        <w:tc>
          <w:tcPr>
            <w:tcW w:w="1200" w:type="dxa"/>
            <w:shd w:val="clear" w:color="auto" w:fill="EDEDED" w:themeFill="accent3" w:themeFillTint="32"/>
          </w:tcPr>
          <w:p w:rsidR="00FD633A" w:rsidRDefault="00083061">
            <w:pPr>
              <w:jc w:val="center"/>
            </w:pPr>
            <w:r>
              <w:rPr>
                <w:rFonts w:hint="eastAsia"/>
              </w:rPr>
              <w:t>[0,1]</w:t>
            </w:r>
          </w:p>
        </w:tc>
        <w:tc>
          <w:tcPr>
            <w:tcW w:w="1221" w:type="dxa"/>
            <w:shd w:val="clear" w:color="auto" w:fill="EDEDED" w:themeFill="accent3" w:themeFillTint="32"/>
          </w:tcPr>
          <w:p w:rsidR="00FD633A" w:rsidRDefault="00083061">
            <w:pPr>
              <w:jc w:val="center"/>
            </w:pPr>
            <w:r>
              <w:rPr>
                <w:rFonts w:hint="eastAsia"/>
              </w:rPr>
              <w:t>是</w:t>
            </w:r>
          </w:p>
        </w:tc>
        <w:tc>
          <w:tcPr>
            <w:tcW w:w="3924" w:type="dxa"/>
            <w:shd w:val="clear" w:color="auto" w:fill="EDEDED" w:themeFill="accent3" w:themeFillTint="32"/>
          </w:tcPr>
          <w:p w:rsidR="00FD633A" w:rsidRDefault="00083061">
            <w:pPr>
              <w:rPr>
                <w:rFonts w:hAnsi="Calibri"/>
                <w:sz w:val="23"/>
                <w:szCs w:val="23"/>
              </w:rPr>
            </w:pPr>
            <w:r>
              <w:rPr>
                <w:rFonts w:hAnsi="Calibri" w:hint="eastAsia"/>
                <w:sz w:val="23"/>
                <w:szCs w:val="23"/>
              </w:rPr>
              <w:t>触发时输入的状态</w:t>
            </w:r>
          </w:p>
          <w:p w:rsidR="00FD633A" w:rsidRDefault="00083061">
            <w:pPr>
              <w:rPr>
                <w:rFonts w:hAnsi="Calibri"/>
                <w:sz w:val="23"/>
                <w:szCs w:val="23"/>
              </w:rPr>
            </w:pPr>
            <w:r>
              <w:rPr>
                <w:rFonts w:hAnsi="Calibri" w:hint="eastAsia"/>
                <w:sz w:val="23"/>
                <w:szCs w:val="23"/>
              </w:rPr>
              <w:t>0</w:t>
            </w:r>
            <w:r>
              <w:rPr>
                <w:rFonts w:hAnsi="Calibri" w:hint="eastAsia"/>
                <w:sz w:val="23"/>
                <w:szCs w:val="23"/>
              </w:rPr>
              <w:t>：低电平</w:t>
            </w:r>
          </w:p>
          <w:p w:rsidR="00FD633A" w:rsidRDefault="00083061">
            <w:pPr>
              <w:rPr>
                <w:rFonts w:hAnsi="Calibri"/>
                <w:sz w:val="23"/>
                <w:szCs w:val="23"/>
              </w:rPr>
            </w:pPr>
            <w:r>
              <w:rPr>
                <w:rFonts w:hAnsi="Calibri" w:hint="eastAsia"/>
                <w:sz w:val="23"/>
                <w:szCs w:val="23"/>
              </w:rPr>
              <w:t>1</w:t>
            </w:r>
            <w:r>
              <w:rPr>
                <w:rFonts w:hAnsi="Calibri" w:hint="eastAsia"/>
                <w:sz w:val="23"/>
                <w:szCs w:val="23"/>
              </w:rPr>
              <w:t>：高电平</w:t>
            </w:r>
          </w:p>
        </w:tc>
      </w:tr>
    </w:tbl>
    <w:p w:rsidR="00FD633A" w:rsidRDefault="00083061">
      <w:pPr>
        <w:pStyle w:val="2"/>
      </w:pPr>
      <w:bookmarkStart w:id="24" w:name="_Toc155194270"/>
      <w:r>
        <w:rPr>
          <w:rFonts w:hint="eastAsia"/>
        </w:rPr>
        <w:t>2.HTTP</w:t>
      </w:r>
      <w:r>
        <w:rPr>
          <w:rFonts w:hint="eastAsia"/>
        </w:rPr>
        <w:t>服务器应答内容</w:t>
      </w:r>
      <w:bookmarkEnd w:id="24"/>
    </w:p>
    <w:p w:rsidR="00FD633A" w:rsidRDefault="00083061">
      <w:pPr>
        <w:rPr>
          <w:szCs w:val="21"/>
        </w:rPr>
      </w:pPr>
      <w:r>
        <w:rPr>
          <w:rFonts w:hint="eastAsia"/>
          <w:szCs w:val="21"/>
        </w:rPr>
        <w:t>该项推送无应答（</w:t>
      </w:r>
      <w:r>
        <w:rPr>
          <w:rFonts w:hint="eastAsia"/>
          <w:color w:val="FF0000"/>
          <w:szCs w:val="21"/>
        </w:rPr>
        <w:t>如果需要在</w:t>
      </w:r>
      <w:r>
        <w:rPr>
          <w:rFonts w:hint="eastAsia"/>
          <w:color w:val="FF0000"/>
          <w:szCs w:val="21"/>
        </w:rPr>
        <w:t>IO</w:t>
      </w:r>
      <w:r>
        <w:rPr>
          <w:rFonts w:hint="eastAsia"/>
          <w:color w:val="FF0000"/>
          <w:szCs w:val="21"/>
        </w:rPr>
        <w:t>变化时进行操作的话可应答一个心跳答应</w:t>
      </w:r>
      <w:r>
        <w:rPr>
          <w:rFonts w:hint="eastAsia"/>
          <w:szCs w:val="21"/>
        </w:rPr>
        <w:t>）</w:t>
      </w:r>
    </w:p>
    <w:p w:rsidR="00FD633A" w:rsidRDefault="00083061">
      <w:pPr>
        <w:rPr>
          <w:szCs w:val="21"/>
        </w:rPr>
      </w:pPr>
      <w:r>
        <w:rPr>
          <w:szCs w:val="21"/>
        </w:rPr>
        <w:lastRenderedPageBreak/>
        <w:br w:type="page"/>
      </w:r>
    </w:p>
    <w:p w:rsidR="00FD633A" w:rsidRDefault="00083061">
      <w:pPr>
        <w:pStyle w:val="1"/>
        <w:numPr>
          <w:ilvl w:val="0"/>
          <w:numId w:val="1"/>
        </w:numPr>
        <w:spacing w:after="90"/>
      </w:pPr>
      <w:bookmarkStart w:id="25" w:name="_Toc155194271"/>
      <w:r>
        <w:rPr>
          <w:rFonts w:hint="eastAsia"/>
        </w:rPr>
        <w:lastRenderedPageBreak/>
        <w:t>串口输入交互数据内容说明</w:t>
      </w:r>
      <w:bookmarkEnd w:id="25"/>
    </w:p>
    <w:p w:rsidR="00FD633A" w:rsidRDefault="00083061">
      <w:pPr>
        <w:pStyle w:val="2"/>
      </w:pPr>
      <w:bookmarkStart w:id="26" w:name="_Toc155194272"/>
      <w:r>
        <w:rPr>
          <w:rFonts w:hint="eastAsia"/>
        </w:rPr>
        <w:t>1.</w:t>
      </w:r>
      <w:r>
        <w:rPr>
          <w:rFonts w:hint="eastAsia"/>
        </w:rPr>
        <w:t>相机推送内容</w:t>
      </w:r>
      <w:bookmarkEnd w:id="26"/>
    </w:p>
    <w:p w:rsidR="00FD633A" w:rsidRDefault="00083061">
      <w:pPr>
        <w:rPr>
          <w:ins w:id="27" w:author="Administrator" w:date="2021-07-12T15:13:00Z"/>
          <w:color w:val="FF0000"/>
        </w:rPr>
      </w:pPr>
      <w:r>
        <w:rPr>
          <w:rFonts w:hint="eastAsia"/>
        </w:rPr>
        <w:t>相机端在接收到</w:t>
      </w:r>
      <w:r>
        <w:rPr>
          <w:rFonts w:hint="eastAsia"/>
        </w:rPr>
        <w:t>485</w:t>
      </w:r>
      <w:r>
        <w:rPr>
          <w:rFonts w:hint="eastAsia"/>
        </w:rPr>
        <w:t>消息之后会往</w:t>
      </w:r>
      <w:r>
        <w:rPr>
          <w:rFonts w:hint="eastAsia"/>
        </w:rPr>
        <w:t>HTTP</w:t>
      </w:r>
      <w:r>
        <w:rPr>
          <w:rFonts w:hint="eastAsia"/>
        </w:rPr>
        <w:t>服务器推送一条消息。</w:t>
      </w:r>
      <w:r>
        <w:rPr>
          <w:rFonts w:hint="eastAsia"/>
          <w:color w:val="FF0000"/>
        </w:rPr>
        <w:t>注：相机端往</w:t>
      </w:r>
      <w:r>
        <w:rPr>
          <w:rFonts w:hint="eastAsia"/>
          <w:color w:val="FF0000"/>
        </w:rPr>
        <w:t>HTTP</w:t>
      </w:r>
      <w:r>
        <w:rPr>
          <w:rFonts w:hint="eastAsia"/>
          <w:color w:val="FF0000"/>
        </w:rPr>
        <w:t>服务器推送的消息皆为单条消息。如果有多条消息的话会分多次上传。</w:t>
      </w:r>
    </w:p>
    <w:p w:rsidR="00FD633A" w:rsidRDefault="00083061">
      <w:r>
        <w:rPr>
          <w:rFonts w:hint="eastAsia"/>
        </w:rPr>
        <w:t>发送消息内容如下：</w:t>
      </w:r>
    </w:p>
    <w:p w:rsidR="00FD633A" w:rsidRDefault="00083061">
      <w:r>
        <w:t>{</w:t>
      </w:r>
    </w:p>
    <w:p w:rsidR="00FD633A" w:rsidRDefault="00083061">
      <w:r>
        <w:tab/>
        <w:t>"SerialData": {</w:t>
      </w:r>
    </w:p>
    <w:p w:rsidR="00FD633A" w:rsidRDefault="00083061">
      <w:r>
        <w:tab/>
      </w:r>
      <w:r>
        <w:tab/>
        <w:t>"channel": 0,</w:t>
      </w:r>
    </w:p>
    <w:p w:rsidR="00FD633A" w:rsidRDefault="00083061">
      <w:r>
        <w:tab/>
      </w:r>
      <w:r>
        <w:tab/>
        <w:t>"serialno": "e10b2d6c8c07b422361457935b518642",</w:t>
      </w:r>
    </w:p>
    <w:p w:rsidR="00FD633A" w:rsidRDefault="00083061">
      <w:r>
        <w:tab/>
      </w:r>
      <w:r>
        <w:tab/>
        <w:t>"ipaddr": "192.168.0.100",</w:t>
      </w:r>
    </w:p>
    <w:p w:rsidR="00FD633A" w:rsidRDefault="00083061">
      <w:r>
        <w:tab/>
      </w:r>
      <w:r>
        <w:tab/>
        <w:t>"serialChannel": 0,</w:t>
      </w:r>
    </w:p>
    <w:p w:rsidR="00FD633A" w:rsidRDefault="00083061">
      <w:r>
        <w:tab/>
      </w:r>
      <w:r>
        <w:tab/>
        <w:t>"data": "MTEyMzQ1Njc4OQ==",</w:t>
      </w:r>
    </w:p>
    <w:p w:rsidR="00FD633A" w:rsidRDefault="00083061">
      <w:r>
        <w:tab/>
      </w:r>
      <w:r>
        <w:tab/>
        <w:t>"dataLen": 10</w:t>
      </w:r>
    </w:p>
    <w:p w:rsidR="00FD633A" w:rsidRDefault="00083061">
      <w:r>
        <w:tab/>
        <w:t>}</w:t>
      </w:r>
    </w:p>
    <w:p w:rsidR="00FD633A" w:rsidRDefault="00083061">
      <w:r>
        <w:t>}</w:t>
      </w:r>
    </w:p>
    <w:tbl>
      <w:tblPr>
        <w:tblStyle w:val="a9"/>
        <w:tblW w:w="0" w:type="auto"/>
        <w:tblLook w:val="04A0" w:firstRow="1" w:lastRow="0" w:firstColumn="1" w:lastColumn="0" w:noHBand="0" w:noVBand="1"/>
      </w:tblPr>
      <w:tblGrid>
        <w:gridCol w:w="1370"/>
        <w:gridCol w:w="775"/>
        <w:gridCol w:w="1093"/>
        <w:gridCol w:w="1189"/>
        <w:gridCol w:w="4095"/>
      </w:tblGrid>
      <w:tr w:rsidR="00FD633A">
        <w:tc>
          <w:tcPr>
            <w:tcW w:w="1370" w:type="dxa"/>
            <w:shd w:val="clear" w:color="auto" w:fill="ED7D31" w:themeFill="accent2"/>
          </w:tcPr>
          <w:p w:rsidR="00FD633A" w:rsidRDefault="00083061">
            <w:pPr>
              <w:jc w:val="center"/>
            </w:pPr>
            <w:r>
              <w:rPr>
                <w:rFonts w:hint="eastAsia"/>
              </w:rPr>
              <w:t>字段名称</w:t>
            </w:r>
          </w:p>
        </w:tc>
        <w:tc>
          <w:tcPr>
            <w:tcW w:w="775" w:type="dxa"/>
            <w:shd w:val="clear" w:color="auto" w:fill="ED7D31" w:themeFill="accent2"/>
          </w:tcPr>
          <w:p w:rsidR="00FD633A" w:rsidRDefault="00083061">
            <w:pPr>
              <w:jc w:val="center"/>
            </w:pPr>
            <w:r>
              <w:rPr>
                <w:rFonts w:hint="eastAsia"/>
              </w:rPr>
              <w:t>类型</w:t>
            </w:r>
          </w:p>
        </w:tc>
        <w:tc>
          <w:tcPr>
            <w:tcW w:w="1093" w:type="dxa"/>
            <w:shd w:val="clear" w:color="auto" w:fill="ED7D31" w:themeFill="accent2"/>
          </w:tcPr>
          <w:p w:rsidR="00FD633A" w:rsidRDefault="00083061">
            <w:pPr>
              <w:jc w:val="center"/>
            </w:pPr>
            <w:r>
              <w:rPr>
                <w:rFonts w:hint="eastAsia"/>
              </w:rPr>
              <w:t>取值范围</w:t>
            </w:r>
          </w:p>
        </w:tc>
        <w:tc>
          <w:tcPr>
            <w:tcW w:w="1189" w:type="dxa"/>
            <w:shd w:val="clear" w:color="auto" w:fill="ED7D31" w:themeFill="accent2"/>
          </w:tcPr>
          <w:p w:rsidR="00FD633A" w:rsidRDefault="00083061">
            <w:pPr>
              <w:jc w:val="center"/>
            </w:pPr>
            <w:r>
              <w:rPr>
                <w:rFonts w:hint="eastAsia"/>
              </w:rPr>
              <w:t>是否必填</w:t>
            </w:r>
          </w:p>
        </w:tc>
        <w:tc>
          <w:tcPr>
            <w:tcW w:w="4095" w:type="dxa"/>
            <w:shd w:val="clear" w:color="auto" w:fill="ED7D31" w:themeFill="accent2"/>
          </w:tcPr>
          <w:p w:rsidR="00FD633A" w:rsidRDefault="00083061">
            <w:pPr>
              <w:jc w:val="center"/>
            </w:pPr>
            <w:r>
              <w:rPr>
                <w:rFonts w:hint="eastAsia"/>
              </w:rPr>
              <w:t>说明</w:t>
            </w:r>
          </w:p>
        </w:tc>
      </w:tr>
      <w:tr w:rsidR="00FD633A">
        <w:tc>
          <w:tcPr>
            <w:tcW w:w="1370" w:type="dxa"/>
          </w:tcPr>
          <w:p w:rsidR="00FD633A" w:rsidRDefault="00083061">
            <w:r>
              <w:t>SerialData</w:t>
            </w:r>
          </w:p>
        </w:tc>
        <w:tc>
          <w:tcPr>
            <w:tcW w:w="775" w:type="dxa"/>
          </w:tcPr>
          <w:p w:rsidR="00FD633A" w:rsidRDefault="00083061">
            <w:pPr>
              <w:jc w:val="center"/>
            </w:pPr>
            <w:r>
              <w:rPr>
                <w:rFonts w:hint="eastAsia"/>
              </w:rPr>
              <w:t>json</w:t>
            </w:r>
          </w:p>
        </w:tc>
        <w:tc>
          <w:tcPr>
            <w:tcW w:w="1093" w:type="dxa"/>
          </w:tcPr>
          <w:p w:rsidR="00FD633A" w:rsidRDefault="00FD633A">
            <w:pPr>
              <w:jc w:val="center"/>
            </w:pPr>
          </w:p>
        </w:tc>
        <w:tc>
          <w:tcPr>
            <w:tcW w:w="1189" w:type="dxa"/>
          </w:tcPr>
          <w:p w:rsidR="00FD633A" w:rsidRDefault="00083061">
            <w:pPr>
              <w:jc w:val="center"/>
            </w:pPr>
            <w:r>
              <w:rPr>
                <w:rFonts w:hint="eastAsia"/>
              </w:rPr>
              <w:t>是</w:t>
            </w:r>
          </w:p>
        </w:tc>
        <w:tc>
          <w:tcPr>
            <w:tcW w:w="4095" w:type="dxa"/>
          </w:tcPr>
          <w:p w:rsidR="00FD633A" w:rsidRDefault="00083061">
            <w:r>
              <w:rPr>
                <w:rFonts w:hint="eastAsia"/>
                <w:sz w:val="23"/>
                <w:szCs w:val="23"/>
              </w:rPr>
              <w:t>表示推送结果为</w:t>
            </w:r>
            <w:r>
              <w:rPr>
                <w:rFonts w:hint="eastAsia"/>
                <w:sz w:val="23"/>
                <w:szCs w:val="23"/>
              </w:rPr>
              <w:t>IO</w:t>
            </w:r>
            <w:r>
              <w:rPr>
                <w:rFonts w:hint="eastAsia"/>
                <w:sz w:val="23"/>
                <w:szCs w:val="23"/>
              </w:rPr>
              <w:t>输入触发的</w:t>
            </w:r>
            <w:r>
              <w:rPr>
                <w:rFonts w:hint="eastAsia"/>
                <w:sz w:val="23"/>
                <w:szCs w:val="23"/>
              </w:rPr>
              <w:t>json</w:t>
            </w:r>
            <w:r>
              <w:rPr>
                <w:rFonts w:hint="eastAsia"/>
                <w:sz w:val="23"/>
                <w:szCs w:val="23"/>
              </w:rPr>
              <w:t>数据</w:t>
            </w:r>
          </w:p>
        </w:tc>
      </w:tr>
      <w:tr w:rsidR="00FD633A">
        <w:tc>
          <w:tcPr>
            <w:tcW w:w="1370" w:type="dxa"/>
            <w:shd w:val="clear" w:color="auto" w:fill="EDEDED" w:themeFill="accent3" w:themeFillTint="32"/>
          </w:tcPr>
          <w:p w:rsidR="00FD633A" w:rsidRDefault="00083061">
            <w:pPr>
              <w:tabs>
                <w:tab w:val="left" w:pos="1453"/>
              </w:tabs>
            </w:pPr>
            <w:r>
              <w:t>channel</w:t>
            </w:r>
          </w:p>
        </w:tc>
        <w:tc>
          <w:tcPr>
            <w:tcW w:w="775" w:type="dxa"/>
            <w:shd w:val="clear" w:color="auto" w:fill="EDEDED" w:themeFill="accent3" w:themeFillTint="32"/>
          </w:tcPr>
          <w:p w:rsidR="00FD633A" w:rsidRDefault="00083061">
            <w:pPr>
              <w:jc w:val="center"/>
            </w:pPr>
            <w:r>
              <w:rPr>
                <w:rFonts w:hint="eastAsia"/>
              </w:rPr>
              <w:t>int</w:t>
            </w:r>
          </w:p>
        </w:tc>
        <w:tc>
          <w:tcPr>
            <w:tcW w:w="1093" w:type="dxa"/>
            <w:shd w:val="clear" w:color="auto" w:fill="EDEDED" w:themeFill="accent3" w:themeFillTint="32"/>
          </w:tcPr>
          <w:p w:rsidR="00FD633A" w:rsidRDefault="00FD633A">
            <w:pPr>
              <w:jc w:val="center"/>
            </w:pPr>
          </w:p>
        </w:tc>
        <w:tc>
          <w:tcPr>
            <w:tcW w:w="1189" w:type="dxa"/>
            <w:shd w:val="clear" w:color="auto" w:fill="EDEDED" w:themeFill="accent3" w:themeFillTint="32"/>
          </w:tcPr>
          <w:p w:rsidR="00FD633A" w:rsidRDefault="00083061">
            <w:pPr>
              <w:jc w:val="center"/>
            </w:pPr>
            <w:r>
              <w:rPr>
                <w:rFonts w:hint="eastAsia"/>
              </w:rPr>
              <w:t>是</w:t>
            </w:r>
          </w:p>
        </w:tc>
        <w:tc>
          <w:tcPr>
            <w:tcW w:w="4095" w:type="dxa"/>
            <w:shd w:val="clear" w:color="auto" w:fill="EDEDED" w:themeFill="accent3" w:themeFillTint="32"/>
          </w:tcPr>
          <w:p w:rsidR="00FD633A" w:rsidRDefault="00083061">
            <w:r>
              <w:rPr>
                <w:rFonts w:hint="eastAsia"/>
                <w:sz w:val="23"/>
                <w:szCs w:val="23"/>
              </w:rPr>
              <w:t>相机通道号（预留）</w:t>
            </w:r>
          </w:p>
        </w:tc>
      </w:tr>
      <w:tr w:rsidR="00FD633A">
        <w:tc>
          <w:tcPr>
            <w:tcW w:w="1370" w:type="dxa"/>
          </w:tcPr>
          <w:p w:rsidR="00FD633A" w:rsidRDefault="00083061">
            <w:r>
              <w:t>serialno</w:t>
            </w:r>
          </w:p>
        </w:tc>
        <w:tc>
          <w:tcPr>
            <w:tcW w:w="775" w:type="dxa"/>
          </w:tcPr>
          <w:p w:rsidR="00FD633A" w:rsidRDefault="00083061">
            <w:pPr>
              <w:jc w:val="center"/>
            </w:pPr>
            <w:r>
              <w:rPr>
                <w:rFonts w:hint="eastAsia"/>
              </w:rPr>
              <w:t>string</w:t>
            </w:r>
          </w:p>
        </w:tc>
        <w:tc>
          <w:tcPr>
            <w:tcW w:w="1093" w:type="dxa"/>
          </w:tcPr>
          <w:p w:rsidR="00FD633A" w:rsidRDefault="00FD633A">
            <w:pPr>
              <w:jc w:val="center"/>
            </w:pPr>
          </w:p>
        </w:tc>
        <w:tc>
          <w:tcPr>
            <w:tcW w:w="1189" w:type="dxa"/>
          </w:tcPr>
          <w:p w:rsidR="00FD633A" w:rsidRDefault="00083061">
            <w:pPr>
              <w:jc w:val="center"/>
            </w:pPr>
            <w:r>
              <w:rPr>
                <w:rFonts w:hint="eastAsia"/>
              </w:rPr>
              <w:t>是</w:t>
            </w:r>
          </w:p>
        </w:tc>
        <w:tc>
          <w:tcPr>
            <w:tcW w:w="4095" w:type="dxa"/>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r w:rsidR="00FD633A">
        <w:tc>
          <w:tcPr>
            <w:tcW w:w="1370" w:type="dxa"/>
            <w:shd w:val="clear" w:color="auto" w:fill="EDEDED" w:themeFill="accent3" w:themeFillTint="32"/>
          </w:tcPr>
          <w:p w:rsidR="00FD633A" w:rsidRDefault="00083061">
            <w:r>
              <w:t>ipaddr</w:t>
            </w:r>
          </w:p>
        </w:tc>
        <w:tc>
          <w:tcPr>
            <w:tcW w:w="775" w:type="dxa"/>
            <w:shd w:val="clear" w:color="auto" w:fill="EDEDED" w:themeFill="accent3" w:themeFillTint="32"/>
          </w:tcPr>
          <w:p w:rsidR="00FD633A" w:rsidRDefault="00083061">
            <w:pPr>
              <w:jc w:val="center"/>
            </w:pPr>
            <w:r>
              <w:rPr>
                <w:rFonts w:hint="eastAsia"/>
              </w:rPr>
              <w:t>string</w:t>
            </w:r>
          </w:p>
        </w:tc>
        <w:tc>
          <w:tcPr>
            <w:tcW w:w="1093" w:type="dxa"/>
            <w:shd w:val="clear" w:color="auto" w:fill="EDEDED" w:themeFill="accent3" w:themeFillTint="32"/>
          </w:tcPr>
          <w:p w:rsidR="00FD633A" w:rsidRDefault="00FD633A">
            <w:pPr>
              <w:jc w:val="center"/>
            </w:pPr>
          </w:p>
        </w:tc>
        <w:tc>
          <w:tcPr>
            <w:tcW w:w="1189" w:type="dxa"/>
            <w:shd w:val="clear" w:color="auto" w:fill="EDEDED" w:themeFill="accent3" w:themeFillTint="32"/>
          </w:tcPr>
          <w:p w:rsidR="00FD633A" w:rsidRDefault="00083061">
            <w:pPr>
              <w:jc w:val="center"/>
            </w:pPr>
            <w:r>
              <w:rPr>
                <w:rFonts w:hint="eastAsia"/>
              </w:rPr>
              <w:t>是</w:t>
            </w:r>
          </w:p>
        </w:tc>
        <w:tc>
          <w:tcPr>
            <w:tcW w:w="4095" w:type="dxa"/>
            <w:shd w:val="clear" w:color="auto" w:fill="EDEDED" w:themeFill="accent3" w:themeFillTint="32"/>
          </w:tcPr>
          <w:p w:rsidR="00FD633A" w:rsidRDefault="00083061">
            <w:r>
              <w:rPr>
                <w:rFonts w:hint="eastAsia"/>
              </w:rPr>
              <w:t>相机</w:t>
            </w:r>
            <w:r>
              <w:rPr>
                <w:rFonts w:hint="eastAsia"/>
              </w:rPr>
              <w:t>IP</w:t>
            </w:r>
            <w:r>
              <w:rPr>
                <w:rFonts w:hint="eastAsia"/>
              </w:rPr>
              <w:t>地址</w:t>
            </w:r>
          </w:p>
        </w:tc>
      </w:tr>
      <w:tr w:rsidR="00FD633A">
        <w:tc>
          <w:tcPr>
            <w:tcW w:w="1370" w:type="dxa"/>
          </w:tcPr>
          <w:p w:rsidR="00FD633A" w:rsidRDefault="00083061">
            <w:r>
              <w:t>serialChannel</w:t>
            </w:r>
          </w:p>
        </w:tc>
        <w:tc>
          <w:tcPr>
            <w:tcW w:w="775" w:type="dxa"/>
          </w:tcPr>
          <w:p w:rsidR="00FD633A" w:rsidRDefault="00083061">
            <w:pPr>
              <w:jc w:val="center"/>
            </w:pPr>
            <w:r>
              <w:rPr>
                <w:rFonts w:hint="eastAsia"/>
              </w:rPr>
              <w:t>int</w:t>
            </w:r>
          </w:p>
        </w:tc>
        <w:tc>
          <w:tcPr>
            <w:tcW w:w="1093" w:type="dxa"/>
          </w:tcPr>
          <w:p w:rsidR="00FD633A" w:rsidRDefault="00083061">
            <w:pPr>
              <w:jc w:val="center"/>
            </w:pPr>
            <w:r>
              <w:rPr>
                <w:rFonts w:hint="eastAsia"/>
              </w:rPr>
              <w:t>[0,1]</w:t>
            </w:r>
          </w:p>
        </w:tc>
        <w:tc>
          <w:tcPr>
            <w:tcW w:w="1189" w:type="dxa"/>
          </w:tcPr>
          <w:p w:rsidR="00FD633A" w:rsidRDefault="00083061">
            <w:pPr>
              <w:jc w:val="center"/>
            </w:pPr>
            <w:r>
              <w:rPr>
                <w:rFonts w:hint="eastAsia"/>
              </w:rPr>
              <w:t>是</w:t>
            </w:r>
          </w:p>
        </w:tc>
        <w:tc>
          <w:tcPr>
            <w:tcW w:w="4095" w:type="dxa"/>
          </w:tcPr>
          <w:p w:rsidR="00FD633A" w:rsidRDefault="00083061">
            <w:r>
              <w:rPr>
                <w:rFonts w:hint="eastAsia"/>
              </w:rPr>
              <w:t>485</w:t>
            </w:r>
            <w:r>
              <w:rPr>
                <w:rFonts w:hint="eastAsia"/>
              </w:rPr>
              <w:t>通道号</w:t>
            </w:r>
            <w:r>
              <w:br/>
            </w:r>
            <w:r>
              <w:rPr>
                <w:rFonts w:hint="eastAsia"/>
              </w:rPr>
              <w:t>0</w:t>
            </w:r>
            <w:r>
              <w:rPr>
                <w:rFonts w:hint="eastAsia"/>
              </w:rPr>
              <w:t>：</w:t>
            </w:r>
            <w:r>
              <w:rPr>
                <w:rFonts w:hint="eastAsia"/>
              </w:rPr>
              <w:t xml:space="preserve"> A1,B1</w:t>
            </w:r>
            <w:r>
              <w:rPr>
                <w:rFonts w:hint="eastAsia"/>
              </w:rPr>
              <w:t>有数据输入</w:t>
            </w:r>
          </w:p>
          <w:p w:rsidR="00FD633A" w:rsidRDefault="00083061">
            <w:r>
              <w:rPr>
                <w:rFonts w:hint="eastAsia"/>
              </w:rPr>
              <w:t>1</w:t>
            </w:r>
            <w:r>
              <w:rPr>
                <w:rFonts w:hint="eastAsia"/>
              </w:rPr>
              <w:t>：</w:t>
            </w:r>
            <w:r>
              <w:rPr>
                <w:rFonts w:hint="eastAsia"/>
              </w:rPr>
              <w:t xml:space="preserve"> A2,B2 </w:t>
            </w:r>
            <w:r>
              <w:rPr>
                <w:rFonts w:hint="eastAsia"/>
              </w:rPr>
              <w:t>有数据输入</w:t>
            </w:r>
          </w:p>
        </w:tc>
      </w:tr>
      <w:tr w:rsidR="00FD633A">
        <w:tc>
          <w:tcPr>
            <w:tcW w:w="1370" w:type="dxa"/>
            <w:shd w:val="clear" w:color="auto" w:fill="EDEDED" w:themeFill="accent3" w:themeFillTint="32"/>
          </w:tcPr>
          <w:p w:rsidR="00FD633A" w:rsidRDefault="00083061">
            <w:r>
              <w:t>data</w:t>
            </w:r>
          </w:p>
        </w:tc>
        <w:tc>
          <w:tcPr>
            <w:tcW w:w="775" w:type="dxa"/>
            <w:shd w:val="clear" w:color="auto" w:fill="EDEDED" w:themeFill="accent3" w:themeFillTint="32"/>
          </w:tcPr>
          <w:p w:rsidR="00FD633A" w:rsidRDefault="00083061">
            <w:pPr>
              <w:jc w:val="center"/>
            </w:pPr>
            <w:r>
              <w:rPr>
                <w:rFonts w:hint="eastAsia"/>
              </w:rPr>
              <w:t>string</w:t>
            </w:r>
          </w:p>
        </w:tc>
        <w:tc>
          <w:tcPr>
            <w:tcW w:w="1093" w:type="dxa"/>
            <w:shd w:val="clear" w:color="auto" w:fill="EDEDED" w:themeFill="accent3" w:themeFillTint="32"/>
          </w:tcPr>
          <w:p w:rsidR="00FD633A" w:rsidRDefault="00FD633A">
            <w:pPr>
              <w:jc w:val="center"/>
            </w:pPr>
          </w:p>
        </w:tc>
        <w:tc>
          <w:tcPr>
            <w:tcW w:w="1189" w:type="dxa"/>
            <w:shd w:val="clear" w:color="auto" w:fill="EDEDED" w:themeFill="accent3" w:themeFillTint="32"/>
          </w:tcPr>
          <w:p w:rsidR="00FD633A" w:rsidRDefault="00083061">
            <w:pPr>
              <w:jc w:val="center"/>
            </w:pPr>
            <w:r>
              <w:rPr>
                <w:rFonts w:hint="eastAsia"/>
              </w:rPr>
              <w:t>是</w:t>
            </w:r>
          </w:p>
        </w:tc>
        <w:tc>
          <w:tcPr>
            <w:tcW w:w="4095" w:type="dxa"/>
            <w:shd w:val="clear" w:color="auto" w:fill="EDEDED" w:themeFill="accent3" w:themeFillTint="32"/>
          </w:tcPr>
          <w:p w:rsidR="00FD633A" w:rsidRDefault="00083061">
            <w:bookmarkStart w:id="28" w:name="OLE_LINK221"/>
            <w:r>
              <w:rPr>
                <w:rFonts w:hint="eastAsia"/>
              </w:rPr>
              <w:t>485</w:t>
            </w:r>
            <w:r>
              <w:rPr>
                <w:rFonts w:hint="eastAsia"/>
              </w:rPr>
              <w:t>输入数据</w:t>
            </w:r>
            <w:r>
              <w:rPr>
                <w:rFonts w:hint="eastAsia"/>
              </w:rPr>
              <w:t>,BASE64</w:t>
            </w:r>
            <w:r>
              <w:rPr>
                <w:rFonts w:hint="eastAsia"/>
              </w:rPr>
              <w:t>编码后的数据</w:t>
            </w:r>
            <w:bookmarkEnd w:id="28"/>
          </w:p>
        </w:tc>
      </w:tr>
      <w:tr w:rsidR="00FD633A">
        <w:tc>
          <w:tcPr>
            <w:tcW w:w="1370" w:type="dxa"/>
          </w:tcPr>
          <w:p w:rsidR="00FD633A" w:rsidRDefault="00083061">
            <w:r>
              <w:t>dataLen</w:t>
            </w:r>
          </w:p>
        </w:tc>
        <w:tc>
          <w:tcPr>
            <w:tcW w:w="775" w:type="dxa"/>
          </w:tcPr>
          <w:p w:rsidR="00FD633A" w:rsidRDefault="00083061">
            <w:pPr>
              <w:jc w:val="center"/>
            </w:pPr>
            <w:r>
              <w:rPr>
                <w:rFonts w:hint="eastAsia"/>
              </w:rPr>
              <w:t>int</w:t>
            </w:r>
          </w:p>
        </w:tc>
        <w:tc>
          <w:tcPr>
            <w:tcW w:w="1093" w:type="dxa"/>
          </w:tcPr>
          <w:p w:rsidR="00FD633A" w:rsidRDefault="00083061">
            <w:pPr>
              <w:jc w:val="center"/>
            </w:pPr>
            <w:r>
              <w:rPr>
                <w:rFonts w:hint="eastAsia"/>
              </w:rPr>
              <w:t>[1,1024]</w:t>
            </w:r>
          </w:p>
        </w:tc>
        <w:tc>
          <w:tcPr>
            <w:tcW w:w="1189" w:type="dxa"/>
          </w:tcPr>
          <w:p w:rsidR="00FD633A" w:rsidRDefault="00083061">
            <w:pPr>
              <w:jc w:val="center"/>
            </w:pPr>
            <w:r>
              <w:rPr>
                <w:rFonts w:hint="eastAsia"/>
              </w:rPr>
              <w:t>是</w:t>
            </w:r>
          </w:p>
        </w:tc>
        <w:tc>
          <w:tcPr>
            <w:tcW w:w="4095" w:type="dxa"/>
          </w:tcPr>
          <w:p w:rsidR="00FD633A" w:rsidRDefault="00083061">
            <w:r>
              <w:rPr>
                <w:rFonts w:hint="eastAsia"/>
              </w:rPr>
              <w:t>485</w:t>
            </w:r>
            <w:r>
              <w:rPr>
                <w:rFonts w:hint="eastAsia"/>
              </w:rPr>
              <w:t>输入数据</w:t>
            </w:r>
            <w:r>
              <w:rPr>
                <w:rFonts w:hint="eastAsia"/>
              </w:rPr>
              <w:t>,BASE64</w:t>
            </w:r>
            <w:r>
              <w:rPr>
                <w:rFonts w:hint="eastAsia"/>
              </w:rPr>
              <w:t>编码前的数据长度</w:t>
            </w:r>
          </w:p>
        </w:tc>
      </w:tr>
    </w:tbl>
    <w:p w:rsidR="00FD633A" w:rsidRDefault="00083061">
      <w:pPr>
        <w:pStyle w:val="2"/>
      </w:pPr>
      <w:bookmarkStart w:id="29" w:name="_Toc155194273"/>
      <w:r>
        <w:rPr>
          <w:rFonts w:hint="eastAsia"/>
        </w:rPr>
        <w:t>2.HTTP</w:t>
      </w:r>
      <w:r>
        <w:rPr>
          <w:rFonts w:hint="eastAsia"/>
        </w:rPr>
        <w:t>服务器应答内容</w:t>
      </w:r>
      <w:bookmarkEnd w:id="29"/>
    </w:p>
    <w:p w:rsidR="00FD633A" w:rsidRDefault="00083061">
      <w:r>
        <w:rPr>
          <w:rFonts w:hint="eastAsia"/>
        </w:rPr>
        <w:t>HTTP</w:t>
      </w:r>
      <w:r>
        <w:rPr>
          <w:rFonts w:hint="eastAsia"/>
        </w:rPr>
        <w:t>服务器收到相机推送消息后，需返回消息给相机。返回消息如下：</w:t>
      </w:r>
    </w:p>
    <w:p w:rsidR="00FD633A" w:rsidRDefault="00083061">
      <w:r>
        <w:t>{</w:t>
      </w:r>
    </w:p>
    <w:p w:rsidR="00FD633A" w:rsidRDefault="00083061">
      <w:r>
        <w:tab/>
        <w:t>"Response_SerialData": {</w:t>
      </w:r>
    </w:p>
    <w:p w:rsidR="00FD633A" w:rsidRDefault="00083061">
      <w:r>
        <w:tab/>
      </w:r>
      <w:r>
        <w:tab/>
        <w:t>"info": "",</w:t>
      </w:r>
    </w:p>
    <w:p w:rsidR="00FD633A" w:rsidRDefault="00083061">
      <w:r>
        <w:tab/>
      </w:r>
      <w:r>
        <w:tab/>
        <w:t>"serialData": [</w:t>
      </w:r>
      <w:r>
        <w:rPr>
          <w:rFonts w:hint="eastAsia"/>
        </w:rPr>
        <w:tab/>
      </w:r>
      <w:r>
        <w:rPr>
          <w:rFonts w:hint="eastAsia"/>
          <w:color w:val="FF0000"/>
        </w:rPr>
        <w:t>//</w:t>
      </w:r>
      <w:r>
        <w:rPr>
          <w:rFonts w:hint="eastAsia"/>
          <w:color w:val="FF0000"/>
        </w:rPr>
        <w:t>本示例不往</w:t>
      </w:r>
      <w:r>
        <w:rPr>
          <w:rFonts w:hint="eastAsia"/>
          <w:color w:val="FF0000"/>
        </w:rPr>
        <w:t>A1,B1</w:t>
      </w:r>
      <w:r>
        <w:rPr>
          <w:rFonts w:hint="eastAsia"/>
          <w:color w:val="FF0000"/>
        </w:rPr>
        <w:t>发数据，在</w:t>
      </w:r>
      <w:r>
        <w:rPr>
          <w:rFonts w:hint="eastAsia"/>
          <w:color w:val="FF0000"/>
        </w:rPr>
        <w:t>json</w:t>
      </w:r>
      <w:r>
        <w:rPr>
          <w:rFonts w:hint="eastAsia"/>
          <w:color w:val="FF0000"/>
        </w:rPr>
        <w:t>中直接不发数据。如果两条都不发的话该项直接设置为</w:t>
      </w:r>
      <w:r>
        <w:rPr>
          <w:color w:val="FF0000"/>
        </w:rPr>
        <w:t>"serialData"</w:t>
      </w:r>
      <w:r>
        <w:rPr>
          <w:rFonts w:hint="eastAsia"/>
          <w:color w:val="FF0000"/>
        </w:rPr>
        <w:t>:[]</w:t>
      </w:r>
    </w:p>
    <w:p w:rsidR="00FD633A" w:rsidRDefault="00083061">
      <w:r>
        <w:tab/>
      </w:r>
      <w:r>
        <w:tab/>
      </w:r>
      <w:r>
        <w:tab/>
        <w:t>{</w:t>
      </w:r>
    </w:p>
    <w:p w:rsidR="00FD633A" w:rsidRDefault="00083061">
      <w:r>
        <w:tab/>
      </w:r>
      <w:r>
        <w:tab/>
      </w:r>
      <w:r>
        <w:tab/>
      </w:r>
      <w:r>
        <w:tab/>
        <w:t>"serialChannel": 1,</w:t>
      </w:r>
    </w:p>
    <w:p w:rsidR="00FD633A" w:rsidRDefault="00083061">
      <w:r>
        <w:tab/>
      </w:r>
      <w:r>
        <w:tab/>
      </w:r>
      <w:r>
        <w:tab/>
      </w:r>
      <w:r>
        <w:tab/>
        <w:t>"data": "MTEyMzQ1Njc4OQ==",</w:t>
      </w:r>
    </w:p>
    <w:p w:rsidR="00FD633A" w:rsidRDefault="00083061">
      <w:r>
        <w:lastRenderedPageBreak/>
        <w:tab/>
      </w:r>
      <w:r>
        <w:tab/>
      </w:r>
      <w:r>
        <w:tab/>
      </w:r>
      <w:r>
        <w:tab/>
        <w:t>"dataLen": 10</w:t>
      </w:r>
    </w:p>
    <w:p w:rsidR="00FD633A" w:rsidRDefault="00083061">
      <w:r>
        <w:tab/>
      </w:r>
      <w:r>
        <w:tab/>
      </w:r>
      <w:r>
        <w:tab/>
        <w:t>}</w:t>
      </w:r>
    </w:p>
    <w:p w:rsidR="00FD633A" w:rsidRDefault="00083061">
      <w:r>
        <w:tab/>
      </w:r>
      <w:r>
        <w:tab/>
        <w:t>]</w:t>
      </w:r>
    </w:p>
    <w:p w:rsidR="00FD633A" w:rsidRDefault="00083061">
      <w:r>
        <w:tab/>
        <w:t>}</w:t>
      </w:r>
    </w:p>
    <w:p w:rsidR="00FD633A" w:rsidRDefault="00083061">
      <w:r>
        <w:t>}</w:t>
      </w:r>
    </w:p>
    <w:tbl>
      <w:tblPr>
        <w:tblStyle w:val="a9"/>
        <w:tblW w:w="0" w:type="auto"/>
        <w:tblLook w:val="04A0" w:firstRow="1" w:lastRow="0" w:firstColumn="1" w:lastColumn="0" w:noHBand="0" w:noVBand="1"/>
      </w:tblPr>
      <w:tblGrid>
        <w:gridCol w:w="2003"/>
        <w:gridCol w:w="763"/>
        <w:gridCol w:w="930"/>
        <w:gridCol w:w="769"/>
        <w:gridCol w:w="4057"/>
      </w:tblGrid>
      <w:tr w:rsidR="00FD633A">
        <w:tc>
          <w:tcPr>
            <w:tcW w:w="2003" w:type="dxa"/>
            <w:shd w:val="clear" w:color="auto" w:fill="ED7D31" w:themeFill="accent2"/>
          </w:tcPr>
          <w:p w:rsidR="00FD633A" w:rsidRDefault="00083061">
            <w:pPr>
              <w:jc w:val="center"/>
            </w:pPr>
            <w:r>
              <w:rPr>
                <w:rFonts w:hint="eastAsia"/>
              </w:rPr>
              <w:t>字段名称</w:t>
            </w:r>
          </w:p>
        </w:tc>
        <w:tc>
          <w:tcPr>
            <w:tcW w:w="766" w:type="dxa"/>
            <w:shd w:val="clear" w:color="auto" w:fill="ED7D31" w:themeFill="accent2"/>
          </w:tcPr>
          <w:p w:rsidR="00FD633A" w:rsidRDefault="00083061">
            <w:pPr>
              <w:jc w:val="center"/>
            </w:pPr>
            <w:r>
              <w:rPr>
                <w:rFonts w:hint="eastAsia"/>
              </w:rPr>
              <w:t>类型</w:t>
            </w:r>
          </w:p>
        </w:tc>
        <w:tc>
          <w:tcPr>
            <w:tcW w:w="801" w:type="dxa"/>
            <w:shd w:val="clear" w:color="auto" w:fill="ED7D31" w:themeFill="accent2"/>
          </w:tcPr>
          <w:p w:rsidR="00FD633A" w:rsidRDefault="00083061">
            <w:pPr>
              <w:jc w:val="center"/>
            </w:pPr>
            <w:r>
              <w:rPr>
                <w:rFonts w:hint="eastAsia"/>
              </w:rPr>
              <w:t>取值范围</w:t>
            </w:r>
          </w:p>
        </w:tc>
        <w:tc>
          <w:tcPr>
            <w:tcW w:w="782" w:type="dxa"/>
            <w:shd w:val="clear" w:color="auto" w:fill="ED7D31" w:themeFill="accent2"/>
          </w:tcPr>
          <w:p w:rsidR="00FD633A" w:rsidRDefault="00083061">
            <w:pPr>
              <w:jc w:val="center"/>
            </w:pPr>
            <w:r>
              <w:rPr>
                <w:rFonts w:hint="eastAsia"/>
              </w:rPr>
              <w:t>是否必填</w:t>
            </w:r>
          </w:p>
        </w:tc>
        <w:tc>
          <w:tcPr>
            <w:tcW w:w="4170" w:type="dxa"/>
            <w:shd w:val="clear" w:color="auto" w:fill="ED7D31" w:themeFill="accent2"/>
          </w:tcPr>
          <w:p w:rsidR="00FD633A" w:rsidRDefault="00083061">
            <w:pPr>
              <w:jc w:val="center"/>
            </w:pPr>
            <w:r>
              <w:rPr>
                <w:rFonts w:hint="eastAsia"/>
              </w:rPr>
              <w:t>说明</w:t>
            </w:r>
          </w:p>
        </w:tc>
      </w:tr>
      <w:tr w:rsidR="00FD633A">
        <w:tc>
          <w:tcPr>
            <w:tcW w:w="2003" w:type="dxa"/>
          </w:tcPr>
          <w:p w:rsidR="00FD633A" w:rsidRDefault="00083061">
            <w:r>
              <w:t>Response_SerialData</w:t>
            </w:r>
          </w:p>
        </w:tc>
        <w:tc>
          <w:tcPr>
            <w:tcW w:w="766" w:type="dxa"/>
          </w:tcPr>
          <w:p w:rsidR="00FD633A" w:rsidRDefault="00083061">
            <w:pPr>
              <w:jc w:val="center"/>
            </w:pPr>
            <w:r>
              <w:rPr>
                <w:rFonts w:hint="eastAsia"/>
              </w:rPr>
              <w:t>json</w:t>
            </w:r>
          </w:p>
        </w:tc>
        <w:tc>
          <w:tcPr>
            <w:tcW w:w="801" w:type="dxa"/>
          </w:tcPr>
          <w:p w:rsidR="00FD633A" w:rsidRDefault="00FD633A">
            <w:pPr>
              <w:jc w:val="center"/>
            </w:pPr>
          </w:p>
        </w:tc>
        <w:tc>
          <w:tcPr>
            <w:tcW w:w="782" w:type="dxa"/>
          </w:tcPr>
          <w:p w:rsidR="00FD633A" w:rsidRDefault="00083061">
            <w:pPr>
              <w:jc w:val="center"/>
            </w:pPr>
            <w:r>
              <w:rPr>
                <w:rFonts w:hint="eastAsia"/>
              </w:rPr>
              <w:t>是</w:t>
            </w:r>
          </w:p>
        </w:tc>
        <w:tc>
          <w:tcPr>
            <w:tcW w:w="4170" w:type="dxa"/>
          </w:tcPr>
          <w:p w:rsidR="00FD633A" w:rsidRDefault="00083061">
            <w:r>
              <w:rPr>
                <w:rFonts w:hint="eastAsia"/>
                <w:sz w:val="23"/>
                <w:szCs w:val="23"/>
              </w:rPr>
              <w:t>表示该</w:t>
            </w:r>
            <w:r>
              <w:rPr>
                <w:rFonts w:hint="eastAsia"/>
                <w:sz w:val="23"/>
                <w:szCs w:val="23"/>
              </w:rPr>
              <w:t>json</w:t>
            </w:r>
            <w:r>
              <w:rPr>
                <w:rFonts w:hint="eastAsia"/>
                <w:sz w:val="23"/>
                <w:szCs w:val="23"/>
              </w:rPr>
              <w:t>为</w:t>
            </w:r>
            <w:r>
              <w:rPr>
                <w:rFonts w:hint="eastAsia"/>
                <w:sz w:val="23"/>
                <w:szCs w:val="23"/>
              </w:rPr>
              <w:t>HTTP</w:t>
            </w:r>
            <w:r>
              <w:rPr>
                <w:rFonts w:hint="eastAsia"/>
                <w:sz w:val="23"/>
                <w:szCs w:val="23"/>
              </w:rPr>
              <w:t>服务器响应</w:t>
            </w:r>
            <w:r>
              <w:rPr>
                <w:rFonts w:hint="eastAsia"/>
                <w:sz w:val="23"/>
                <w:szCs w:val="23"/>
              </w:rPr>
              <w:t>485</w:t>
            </w:r>
            <w:r>
              <w:rPr>
                <w:rFonts w:hint="eastAsia"/>
                <w:sz w:val="23"/>
                <w:szCs w:val="23"/>
              </w:rPr>
              <w:t>信息推送的内容</w:t>
            </w:r>
          </w:p>
        </w:tc>
      </w:tr>
      <w:tr w:rsidR="00FD633A">
        <w:tc>
          <w:tcPr>
            <w:tcW w:w="2003" w:type="dxa"/>
            <w:shd w:val="clear" w:color="auto" w:fill="EDEDED" w:themeFill="accent3" w:themeFillTint="32"/>
          </w:tcPr>
          <w:p w:rsidR="00FD633A" w:rsidRDefault="00083061">
            <w:r>
              <w:t>info</w:t>
            </w:r>
          </w:p>
        </w:tc>
        <w:tc>
          <w:tcPr>
            <w:tcW w:w="766" w:type="dxa"/>
            <w:shd w:val="clear" w:color="auto" w:fill="EDEDED" w:themeFill="accent3" w:themeFillTint="32"/>
          </w:tcPr>
          <w:p w:rsidR="00FD633A" w:rsidRDefault="00083061">
            <w:pPr>
              <w:jc w:val="center"/>
            </w:pPr>
            <w:r>
              <w:rPr>
                <w:rFonts w:hint="eastAsia"/>
                <w:sz w:val="23"/>
                <w:szCs w:val="23"/>
              </w:rPr>
              <w:t>int</w:t>
            </w:r>
          </w:p>
        </w:tc>
        <w:tc>
          <w:tcPr>
            <w:tcW w:w="801" w:type="dxa"/>
            <w:shd w:val="clear" w:color="auto" w:fill="EDEDED" w:themeFill="accent3" w:themeFillTint="32"/>
          </w:tcPr>
          <w:p w:rsidR="00FD633A" w:rsidRDefault="00FD633A">
            <w:pPr>
              <w:jc w:val="center"/>
            </w:pPr>
          </w:p>
        </w:tc>
        <w:tc>
          <w:tcPr>
            <w:tcW w:w="782" w:type="dxa"/>
            <w:shd w:val="clear" w:color="auto" w:fill="EDEDED" w:themeFill="accent3" w:themeFillTint="32"/>
          </w:tcPr>
          <w:p w:rsidR="00FD633A" w:rsidRDefault="00083061">
            <w:pPr>
              <w:jc w:val="center"/>
            </w:pPr>
            <w:r>
              <w:rPr>
                <w:rFonts w:hint="eastAsia"/>
              </w:rPr>
              <w:t>是</w:t>
            </w:r>
          </w:p>
        </w:tc>
        <w:tc>
          <w:tcPr>
            <w:tcW w:w="4170" w:type="dxa"/>
            <w:shd w:val="clear" w:color="auto" w:fill="EDEDED" w:themeFill="accent3" w:themeFillTint="32"/>
          </w:tcPr>
          <w:p w:rsidR="00FD633A" w:rsidRDefault="00083061">
            <w:r>
              <w:rPr>
                <w:rFonts w:hint="eastAsia"/>
              </w:rPr>
              <w:t>预留</w:t>
            </w:r>
          </w:p>
        </w:tc>
      </w:tr>
      <w:tr w:rsidR="00FD633A">
        <w:tc>
          <w:tcPr>
            <w:tcW w:w="2003" w:type="dxa"/>
          </w:tcPr>
          <w:p w:rsidR="00FD633A" w:rsidRDefault="00083061">
            <w:r>
              <w:t>serialData</w:t>
            </w:r>
          </w:p>
        </w:tc>
        <w:tc>
          <w:tcPr>
            <w:tcW w:w="766" w:type="dxa"/>
          </w:tcPr>
          <w:p w:rsidR="00FD633A" w:rsidRDefault="00083061">
            <w:pPr>
              <w:jc w:val="center"/>
            </w:pPr>
            <w:r>
              <w:rPr>
                <w:rFonts w:hint="eastAsia"/>
              </w:rPr>
              <w:t>json</w:t>
            </w:r>
          </w:p>
        </w:tc>
        <w:tc>
          <w:tcPr>
            <w:tcW w:w="801" w:type="dxa"/>
          </w:tcPr>
          <w:p w:rsidR="00FD633A" w:rsidRDefault="00FD633A">
            <w:pPr>
              <w:jc w:val="center"/>
            </w:pPr>
          </w:p>
        </w:tc>
        <w:tc>
          <w:tcPr>
            <w:tcW w:w="782" w:type="dxa"/>
          </w:tcPr>
          <w:p w:rsidR="00FD633A" w:rsidRDefault="00083061">
            <w:pPr>
              <w:jc w:val="center"/>
            </w:pPr>
            <w:r>
              <w:rPr>
                <w:rFonts w:hint="eastAsia"/>
              </w:rPr>
              <w:t>是</w:t>
            </w:r>
          </w:p>
        </w:tc>
        <w:tc>
          <w:tcPr>
            <w:tcW w:w="4170" w:type="dxa"/>
          </w:tcPr>
          <w:p w:rsidR="00FD633A" w:rsidRDefault="00083061">
            <w:r>
              <w:rPr>
                <w:rFonts w:hint="eastAsia"/>
              </w:rPr>
              <w:t>串口透传数据数组</w:t>
            </w:r>
          </w:p>
          <w:p w:rsidR="00FD633A" w:rsidRDefault="00083061">
            <w:r>
              <w:rPr>
                <w:rFonts w:hint="eastAsia"/>
                <w:color w:val="FF0000"/>
              </w:rPr>
              <w:t>注意：数组元素可有可无</w:t>
            </w:r>
            <w:r>
              <w:rPr>
                <w:rFonts w:hint="eastAsia"/>
                <w:color w:val="FF0000"/>
              </w:rPr>
              <w:t>,</w:t>
            </w:r>
            <w:r>
              <w:rPr>
                <w:rFonts w:hint="eastAsia"/>
                <w:color w:val="FF0000"/>
              </w:rPr>
              <w:t>根据实际情况</w:t>
            </w:r>
          </w:p>
        </w:tc>
      </w:tr>
      <w:tr w:rsidR="00FD633A">
        <w:tc>
          <w:tcPr>
            <w:tcW w:w="2003" w:type="dxa"/>
            <w:shd w:val="clear" w:color="auto" w:fill="EDEDED" w:themeFill="accent3" w:themeFillTint="32"/>
          </w:tcPr>
          <w:p w:rsidR="00FD633A" w:rsidRDefault="00083061">
            <w:r>
              <w:t>serialChannel</w:t>
            </w:r>
          </w:p>
        </w:tc>
        <w:tc>
          <w:tcPr>
            <w:tcW w:w="766" w:type="dxa"/>
            <w:shd w:val="clear" w:color="auto" w:fill="EDEDED" w:themeFill="accent3" w:themeFillTint="32"/>
          </w:tcPr>
          <w:p w:rsidR="00FD633A" w:rsidRDefault="00083061">
            <w:pPr>
              <w:jc w:val="center"/>
            </w:pPr>
            <w:r>
              <w:rPr>
                <w:rFonts w:hint="eastAsia"/>
              </w:rPr>
              <w:t>int</w:t>
            </w:r>
          </w:p>
        </w:tc>
        <w:tc>
          <w:tcPr>
            <w:tcW w:w="801" w:type="dxa"/>
            <w:shd w:val="clear" w:color="auto" w:fill="EDEDED" w:themeFill="accent3" w:themeFillTint="32"/>
          </w:tcPr>
          <w:p w:rsidR="00FD633A" w:rsidRDefault="00083061">
            <w:pPr>
              <w:jc w:val="center"/>
            </w:pPr>
            <w:r>
              <w:rPr>
                <w:rFonts w:hint="eastAsia"/>
              </w:rPr>
              <w:t>[0,1]</w:t>
            </w:r>
          </w:p>
        </w:tc>
        <w:tc>
          <w:tcPr>
            <w:tcW w:w="782" w:type="dxa"/>
            <w:shd w:val="clear" w:color="auto" w:fill="EDEDED" w:themeFill="accent3" w:themeFillTint="32"/>
          </w:tcPr>
          <w:p w:rsidR="00FD633A" w:rsidRDefault="00083061">
            <w:pPr>
              <w:jc w:val="center"/>
            </w:pPr>
            <w:r>
              <w:rPr>
                <w:rFonts w:hint="eastAsia"/>
              </w:rPr>
              <w:t>是</w:t>
            </w:r>
          </w:p>
        </w:tc>
        <w:tc>
          <w:tcPr>
            <w:tcW w:w="4170" w:type="dxa"/>
            <w:shd w:val="clear" w:color="auto" w:fill="EDEDED" w:themeFill="accent3" w:themeFillTint="32"/>
          </w:tcPr>
          <w:p w:rsidR="00FD633A" w:rsidRDefault="00083061">
            <w:r>
              <w:rPr>
                <w:rFonts w:hint="eastAsia"/>
              </w:rPr>
              <w:t>485</w:t>
            </w:r>
            <w:r>
              <w:rPr>
                <w:rFonts w:hint="eastAsia"/>
              </w:rPr>
              <w:t>通道号</w:t>
            </w:r>
            <w:r>
              <w:br/>
            </w:r>
            <w:r>
              <w:rPr>
                <w:rFonts w:hint="eastAsia"/>
              </w:rPr>
              <w:t>0</w:t>
            </w:r>
            <w:r>
              <w:rPr>
                <w:rFonts w:hint="eastAsia"/>
              </w:rPr>
              <w:t>：</w:t>
            </w:r>
            <w:r>
              <w:rPr>
                <w:rFonts w:hint="eastAsia"/>
              </w:rPr>
              <w:t xml:space="preserve"> A1,B1</w:t>
            </w:r>
            <w:r>
              <w:rPr>
                <w:rFonts w:hint="eastAsia"/>
              </w:rPr>
              <w:t>有数据输入</w:t>
            </w:r>
          </w:p>
          <w:p w:rsidR="00FD633A" w:rsidRDefault="00083061">
            <w:r>
              <w:rPr>
                <w:rFonts w:hint="eastAsia"/>
              </w:rPr>
              <w:t>1</w:t>
            </w:r>
            <w:r>
              <w:rPr>
                <w:rFonts w:hint="eastAsia"/>
              </w:rPr>
              <w:t>：</w:t>
            </w:r>
            <w:r>
              <w:rPr>
                <w:rFonts w:hint="eastAsia"/>
              </w:rPr>
              <w:t xml:space="preserve"> A2,B2 </w:t>
            </w:r>
            <w:r>
              <w:rPr>
                <w:rFonts w:hint="eastAsia"/>
              </w:rPr>
              <w:t>有数据输入</w:t>
            </w:r>
          </w:p>
        </w:tc>
      </w:tr>
      <w:tr w:rsidR="00FD633A">
        <w:tc>
          <w:tcPr>
            <w:tcW w:w="2003" w:type="dxa"/>
          </w:tcPr>
          <w:p w:rsidR="00FD633A" w:rsidRDefault="00083061">
            <w:r>
              <w:t>data</w:t>
            </w:r>
          </w:p>
        </w:tc>
        <w:tc>
          <w:tcPr>
            <w:tcW w:w="766" w:type="dxa"/>
          </w:tcPr>
          <w:p w:rsidR="00FD633A" w:rsidRDefault="00083061">
            <w:pPr>
              <w:jc w:val="center"/>
            </w:pPr>
            <w:r>
              <w:rPr>
                <w:rFonts w:hint="eastAsia"/>
              </w:rPr>
              <w:t>string</w:t>
            </w:r>
          </w:p>
        </w:tc>
        <w:tc>
          <w:tcPr>
            <w:tcW w:w="801" w:type="dxa"/>
          </w:tcPr>
          <w:p w:rsidR="00FD633A" w:rsidRDefault="00FD633A">
            <w:pPr>
              <w:jc w:val="center"/>
            </w:pPr>
          </w:p>
        </w:tc>
        <w:tc>
          <w:tcPr>
            <w:tcW w:w="782" w:type="dxa"/>
          </w:tcPr>
          <w:p w:rsidR="00FD633A" w:rsidRDefault="00083061">
            <w:pPr>
              <w:jc w:val="center"/>
            </w:pPr>
            <w:r>
              <w:rPr>
                <w:rFonts w:hint="eastAsia"/>
              </w:rPr>
              <w:t>是</w:t>
            </w:r>
          </w:p>
        </w:tc>
        <w:tc>
          <w:tcPr>
            <w:tcW w:w="4170" w:type="dxa"/>
          </w:tcPr>
          <w:p w:rsidR="00FD633A" w:rsidRDefault="00083061">
            <w:r>
              <w:rPr>
                <w:rFonts w:hint="eastAsia"/>
              </w:rPr>
              <w:t>485</w:t>
            </w:r>
            <w:r>
              <w:rPr>
                <w:rFonts w:hint="eastAsia"/>
              </w:rPr>
              <w:t>输入数据</w:t>
            </w:r>
            <w:r>
              <w:rPr>
                <w:rFonts w:hint="eastAsia"/>
              </w:rPr>
              <w:t>,BASE64</w:t>
            </w:r>
            <w:r>
              <w:rPr>
                <w:rFonts w:hint="eastAsia"/>
              </w:rPr>
              <w:t>编码后的数据</w:t>
            </w:r>
          </w:p>
        </w:tc>
      </w:tr>
      <w:tr w:rsidR="00FD633A">
        <w:tc>
          <w:tcPr>
            <w:tcW w:w="2003" w:type="dxa"/>
            <w:shd w:val="clear" w:color="auto" w:fill="EDEDED" w:themeFill="accent3" w:themeFillTint="32"/>
          </w:tcPr>
          <w:p w:rsidR="00FD633A" w:rsidRDefault="00083061">
            <w:r>
              <w:t>dataLen</w:t>
            </w:r>
          </w:p>
        </w:tc>
        <w:tc>
          <w:tcPr>
            <w:tcW w:w="766" w:type="dxa"/>
            <w:shd w:val="clear" w:color="auto" w:fill="EDEDED" w:themeFill="accent3" w:themeFillTint="32"/>
          </w:tcPr>
          <w:p w:rsidR="00FD633A" w:rsidRDefault="00083061">
            <w:pPr>
              <w:jc w:val="center"/>
            </w:pPr>
            <w:r>
              <w:rPr>
                <w:rFonts w:hint="eastAsia"/>
              </w:rPr>
              <w:t>int</w:t>
            </w:r>
          </w:p>
        </w:tc>
        <w:tc>
          <w:tcPr>
            <w:tcW w:w="801" w:type="dxa"/>
            <w:shd w:val="clear" w:color="auto" w:fill="EDEDED" w:themeFill="accent3" w:themeFillTint="32"/>
          </w:tcPr>
          <w:p w:rsidR="00FD633A" w:rsidRDefault="00083061">
            <w:pPr>
              <w:jc w:val="center"/>
            </w:pPr>
            <w:r>
              <w:rPr>
                <w:rFonts w:hint="eastAsia"/>
              </w:rPr>
              <w:t>[1,1024]</w:t>
            </w:r>
          </w:p>
        </w:tc>
        <w:tc>
          <w:tcPr>
            <w:tcW w:w="782" w:type="dxa"/>
            <w:shd w:val="clear" w:color="auto" w:fill="EDEDED" w:themeFill="accent3" w:themeFillTint="32"/>
          </w:tcPr>
          <w:p w:rsidR="00FD633A" w:rsidRDefault="00083061">
            <w:pPr>
              <w:jc w:val="center"/>
            </w:pPr>
            <w:r>
              <w:rPr>
                <w:rFonts w:hint="eastAsia"/>
              </w:rPr>
              <w:t>是</w:t>
            </w:r>
          </w:p>
        </w:tc>
        <w:tc>
          <w:tcPr>
            <w:tcW w:w="4170" w:type="dxa"/>
            <w:shd w:val="clear" w:color="auto" w:fill="EDEDED" w:themeFill="accent3" w:themeFillTint="32"/>
          </w:tcPr>
          <w:p w:rsidR="00FD633A" w:rsidRDefault="00083061">
            <w:r>
              <w:rPr>
                <w:rFonts w:hint="eastAsia"/>
              </w:rPr>
              <w:t>485</w:t>
            </w:r>
            <w:r>
              <w:rPr>
                <w:rFonts w:hint="eastAsia"/>
              </w:rPr>
              <w:t>输入数据</w:t>
            </w:r>
            <w:r>
              <w:rPr>
                <w:rFonts w:hint="eastAsia"/>
              </w:rPr>
              <w:t>,BASE64</w:t>
            </w:r>
            <w:r>
              <w:rPr>
                <w:rFonts w:hint="eastAsia"/>
              </w:rPr>
              <w:t>编码前的数据长度</w:t>
            </w:r>
          </w:p>
        </w:tc>
      </w:tr>
    </w:tbl>
    <w:p w:rsidR="00FD633A" w:rsidRDefault="00FD633A"/>
    <w:p w:rsidR="00FD633A" w:rsidRDefault="00083061">
      <w:pPr>
        <w:pStyle w:val="1"/>
        <w:numPr>
          <w:ilvl w:val="0"/>
          <w:numId w:val="1"/>
        </w:numPr>
      </w:pPr>
      <w:bookmarkStart w:id="30" w:name="_Toc155194274"/>
      <w:r>
        <w:rPr>
          <w:rFonts w:hint="eastAsia"/>
        </w:rPr>
        <w:t>心跳交互数据内容说明</w:t>
      </w:r>
      <w:bookmarkEnd w:id="30"/>
    </w:p>
    <w:p w:rsidR="00FD633A" w:rsidRDefault="00083061">
      <w:pPr>
        <w:pStyle w:val="2"/>
        <w:numPr>
          <w:ilvl w:val="0"/>
          <w:numId w:val="4"/>
        </w:numPr>
      </w:pPr>
      <w:bookmarkStart w:id="31" w:name="_Toc155194275"/>
      <w:r>
        <w:rPr>
          <w:rFonts w:hint="eastAsia"/>
        </w:rPr>
        <w:t>相机推送内容</w:t>
      </w:r>
      <w:bookmarkEnd w:id="31"/>
    </w:p>
    <w:p w:rsidR="00FD633A" w:rsidRDefault="00083061">
      <w:r>
        <w:rPr>
          <w:rFonts w:hint="eastAsia"/>
        </w:rPr>
        <w:t>在客户端勾选了心跳，并填了地址后心跳开始起作用。</w:t>
      </w:r>
      <w:r>
        <w:rPr>
          <w:rFonts w:hint="eastAsia"/>
          <w:color w:val="FF0000"/>
        </w:rPr>
        <w:t>当相机端有心跳推送，且心跳间隔时间小于该超时时间时，</w:t>
      </w:r>
      <w:r>
        <w:rPr>
          <w:rFonts w:hint="eastAsia"/>
          <w:color w:val="FF0000"/>
        </w:rPr>
        <w:t>socket</w:t>
      </w:r>
      <w:r>
        <w:rPr>
          <w:rFonts w:hint="eastAsia"/>
          <w:color w:val="FF0000"/>
        </w:rPr>
        <w:t>就不会关闭这时</w:t>
      </w:r>
      <w:r>
        <w:rPr>
          <w:rFonts w:hint="eastAsia"/>
          <w:color w:val="FF0000"/>
        </w:rPr>
        <w:t>HTTP</w:t>
      </w:r>
      <w:r>
        <w:rPr>
          <w:rFonts w:hint="eastAsia"/>
          <w:color w:val="FF0000"/>
        </w:rPr>
        <w:t>相当于长连接。</w:t>
      </w:r>
      <w:r>
        <w:rPr>
          <w:rFonts w:hint="eastAsia"/>
        </w:rPr>
        <w:t>相机端会每隔设置的心跳时间给</w:t>
      </w:r>
      <w:r>
        <w:rPr>
          <w:rFonts w:hint="eastAsia"/>
        </w:rPr>
        <w:t>HTTP</w:t>
      </w:r>
      <w:r>
        <w:rPr>
          <w:rFonts w:hint="eastAsia"/>
        </w:rPr>
        <w:t>服务器推送心跳消息。具体消息如下：</w:t>
      </w:r>
    </w:p>
    <w:p w:rsidR="00FD633A" w:rsidRDefault="00083061">
      <w:r>
        <w:t>{</w:t>
      </w:r>
    </w:p>
    <w:p w:rsidR="00FD633A" w:rsidRDefault="00083061">
      <w:r>
        <w:tab/>
        <w:t>"heartbeat": {</w:t>
      </w:r>
    </w:p>
    <w:p w:rsidR="00FD633A" w:rsidRDefault="00083061">
      <w:r>
        <w:tab/>
      </w:r>
      <w:r>
        <w:tab/>
        <w:t>"countid": 1,</w:t>
      </w:r>
    </w:p>
    <w:p w:rsidR="00FD633A" w:rsidRDefault="00083061">
      <w:r>
        <w:tab/>
      </w:r>
      <w:r>
        <w:tab/>
        <w:t>"timeStamp": {</w:t>
      </w:r>
    </w:p>
    <w:p w:rsidR="00FD633A" w:rsidRDefault="00083061">
      <w:r>
        <w:tab/>
      </w:r>
      <w:r>
        <w:tab/>
      </w:r>
      <w:r>
        <w:tab/>
        <w:t>"Timeval": {</w:t>
      </w:r>
    </w:p>
    <w:p w:rsidR="00FD633A" w:rsidRDefault="00083061">
      <w:r>
        <w:tab/>
      </w:r>
      <w:r>
        <w:tab/>
      </w:r>
      <w:r>
        <w:tab/>
      </w:r>
      <w:r>
        <w:tab/>
        <w:t>"sec": 1441815171,</w:t>
      </w:r>
    </w:p>
    <w:p w:rsidR="00FD633A" w:rsidRDefault="00083061">
      <w:r>
        <w:tab/>
      </w:r>
      <w:r>
        <w:tab/>
      </w:r>
      <w:r>
        <w:tab/>
      </w:r>
      <w:r>
        <w:tab/>
        <w:t>"usec": 0</w:t>
      </w:r>
    </w:p>
    <w:p w:rsidR="00FD633A" w:rsidRDefault="00083061">
      <w:r>
        <w:tab/>
      </w:r>
      <w:r>
        <w:tab/>
      </w:r>
      <w:r>
        <w:tab/>
        <w:t>}</w:t>
      </w:r>
    </w:p>
    <w:p w:rsidR="00FD633A" w:rsidRDefault="00083061">
      <w:r>
        <w:tab/>
      </w:r>
      <w:r>
        <w:tab/>
        <w:t>},</w:t>
      </w:r>
    </w:p>
    <w:p w:rsidR="00FD633A" w:rsidRDefault="00083061">
      <w:r>
        <w:tab/>
      </w:r>
      <w:r>
        <w:tab/>
        <w:t>"serialno": "</w:t>
      </w:r>
      <w:r>
        <w:rPr>
          <w:rFonts w:hint="eastAsia"/>
        </w:rPr>
        <w:t>d03677df676ac95a</w:t>
      </w:r>
      <w:r>
        <w:t>"</w:t>
      </w:r>
    </w:p>
    <w:p w:rsidR="00FD633A" w:rsidRDefault="00083061">
      <w:r>
        <w:tab/>
        <w:t>}</w:t>
      </w:r>
    </w:p>
    <w:p w:rsidR="00FD633A" w:rsidRDefault="00083061">
      <w:r>
        <w:t>}</w:t>
      </w:r>
    </w:p>
    <w:tbl>
      <w:tblPr>
        <w:tblStyle w:val="a9"/>
        <w:tblW w:w="0" w:type="auto"/>
        <w:tblLayout w:type="fixed"/>
        <w:tblLook w:val="04A0" w:firstRow="1" w:lastRow="0" w:firstColumn="1" w:lastColumn="0" w:noHBand="0" w:noVBand="1"/>
      </w:tblPr>
      <w:tblGrid>
        <w:gridCol w:w="1245"/>
        <w:gridCol w:w="739"/>
        <w:gridCol w:w="1093"/>
        <w:gridCol w:w="1232"/>
        <w:gridCol w:w="4213"/>
      </w:tblGrid>
      <w:tr w:rsidR="00FD633A">
        <w:tc>
          <w:tcPr>
            <w:tcW w:w="1245" w:type="dxa"/>
            <w:shd w:val="clear" w:color="auto" w:fill="ED7D31" w:themeFill="accent2"/>
          </w:tcPr>
          <w:p w:rsidR="00FD633A" w:rsidRDefault="00083061">
            <w:pPr>
              <w:jc w:val="center"/>
            </w:pPr>
            <w:r>
              <w:rPr>
                <w:rFonts w:hint="eastAsia"/>
              </w:rPr>
              <w:t>字段名称</w:t>
            </w:r>
          </w:p>
        </w:tc>
        <w:tc>
          <w:tcPr>
            <w:tcW w:w="739" w:type="dxa"/>
            <w:shd w:val="clear" w:color="auto" w:fill="ED7D31" w:themeFill="accent2"/>
          </w:tcPr>
          <w:p w:rsidR="00FD633A" w:rsidRDefault="00083061">
            <w:pPr>
              <w:jc w:val="center"/>
            </w:pPr>
            <w:r>
              <w:rPr>
                <w:rFonts w:hint="eastAsia"/>
              </w:rPr>
              <w:t>类型</w:t>
            </w:r>
          </w:p>
        </w:tc>
        <w:tc>
          <w:tcPr>
            <w:tcW w:w="1093" w:type="dxa"/>
            <w:shd w:val="clear" w:color="auto" w:fill="ED7D31" w:themeFill="accent2"/>
          </w:tcPr>
          <w:p w:rsidR="00FD633A" w:rsidRDefault="00083061">
            <w:pPr>
              <w:jc w:val="center"/>
            </w:pPr>
            <w:r>
              <w:rPr>
                <w:rFonts w:hint="eastAsia"/>
              </w:rPr>
              <w:t>取值范围</w:t>
            </w:r>
          </w:p>
        </w:tc>
        <w:tc>
          <w:tcPr>
            <w:tcW w:w="1232" w:type="dxa"/>
            <w:shd w:val="clear" w:color="auto" w:fill="ED7D31" w:themeFill="accent2"/>
          </w:tcPr>
          <w:p w:rsidR="00FD633A" w:rsidRDefault="00083061">
            <w:pPr>
              <w:jc w:val="center"/>
            </w:pPr>
            <w:r>
              <w:rPr>
                <w:rFonts w:hint="eastAsia"/>
              </w:rPr>
              <w:t>是否必填</w:t>
            </w:r>
          </w:p>
        </w:tc>
        <w:tc>
          <w:tcPr>
            <w:tcW w:w="4213" w:type="dxa"/>
            <w:shd w:val="clear" w:color="auto" w:fill="ED7D31" w:themeFill="accent2"/>
          </w:tcPr>
          <w:p w:rsidR="00FD633A" w:rsidRDefault="00083061">
            <w:pPr>
              <w:jc w:val="center"/>
            </w:pPr>
            <w:r>
              <w:rPr>
                <w:rFonts w:hint="eastAsia"/>
              </w:rPr>
              <w:t>说明</w:t>
            </w:r>
          </w:p>
        </w:tc>
      </w:tr>
      <w:tr w:rsidR="00FD633A">
        <w:tc>
          <w:tcPr>
            <w:tcW w:w="1245" w:type="dxa"/>
          </w:tcPr>
          <w:p w:rsidR="00FD633A" w:rsidRDefault="00083061">
            <w:r>
              <w:rPr>
                <w:rFonts w:hint="eastAsia"/>
              </w:rPr>
              <w:t>h</w:t>
            </w:r>
            <w:r>
              <w:t>eartbeat</w:t>
            </w:r>
          </w:p>
        </w:tc>
        <w:tc>
          <w:tcPr>
            <w:tcW w:w="739" w:type="dxa"/>
          </w:tcPr>
          <w:p w:rsidR="00FD633A" w:rsidRDefault="00083061">
            <w:pPr>
              <w:jc w:val="center"/>
            </w:pPr>
            <w:r>
              <w:rPr>
                <w:rFonts w:hint="eastAsia"/>
              </w:rPr>
              <w:t>json</w:t>
            </w:r>
          </w:p>
        </w:tc>
        <w:tc>
          <w:tcPr>
            <w:tcW w:w="1093" w:type="dxa"/>
          </w:tcPr>
          <w:p w:rsidR="00FD633A" w:rsidRDefault="00FD633A">
            <w:pPr>
              <w:jc w:val="center"/>
            </w:pPr>
          </w:p>
        </w:tc>
        <w:tc>
          <w:tcPr>
            <w:tcW w:w="1232" w:type="dxa"/>
          </w:tcPr>
          <w:p w:rsidR="00FD633A" w:rsidRDefault="00083061">
            <w:pPr>
              <w:jc w:val="center"/>
            </w:pPr>
            <w:r>
              <w:rPr>
                <w:rFonts w:hint="eastAsia"/>
              </w:rPr>
              <w:t>是</w:t>
            </w:r>
          </w:p>
        </w:tc>
        <w:tc>
          <w:tcPr>
            <w:tcW w:w="4213" w:type="dxa"/>
          </w:tcPr>
          <w:p w:rsidR="00FD633A" w:rsidRDefault="00083061">
            <w:r>
              <w:rPr>
                <w:rFonts w:hint="eastAsia"/>
              </w:rPr>
              <w:t>推送结果为心跳请求数据</w:t>
            </w:r>
          </w:p>
        </w:tc>
      </w:tr>
      <w:tr w:rsidR="00FD633A">
        <w:tc>
          <w:tcPr>
            <w:tcW w:w="1245" w:type="dxa"/>
            <w:shd w:val="clear" w:color="auto" w:fill="EDEDED" w:themeFill="accent3" w:themeFillTint="32"/>
          </w:tcPr>
          <w:p w:rsidR="00FD633A" w:rsidRDefault="00083061">
            <w:r>
              <w:t>countid</w:t>
            </w:r>
          </w:p>
        </w:tc>
        <w:tc>
          <w:tcPr>
            <w:tcW w:w="739" w:type="dxa"/>
            <w:shd w:val="clear" w:color="auto" w:fill="EDEDED" w:themeFill="accent3" w:themeFillTint="32"/>
          </w:tcPr>
          <w:p w:rsidR="00FD633A" w:rsidRDefault="00083061">
            <w:pPr>
              <w:jc w:val="center"/>
            </w:pPr>
            <w:r>
              <w:rPr>
                <w:rFonts w:hint="eastAsia"/>
              </w:rPr>
              <w:t>Int</w:t>
            </w:r>
          </w:p>
        </w:tc>
        <w:tc>
          <w:tcPr>
            <w:tcW w:w="1093" w:type="dxa"/>
            <w:shd w:val="clear" w:color="auto" w:fill="EDEDED" w:themeFill="accent3" w:themeFillTint="32"/>
          </w:tcPr>
          <w:p w:rsidR="00FD633A" w:rsidRDefault="00FD633A">
            <w:pPr>
              <w:jc w:val="center"/>
            </w:pPr>
          </w:p>
        </w:tc>
        <w:tc>
          <w:tcPr>
            <w:tcW w:w="1232" w:type="dxa"/>
            <w:shd w:val="clear" w:color="auto" w:fill="EDEDED" w:themeFill="accent3" w:themeFillTint="32"/>
          </w:tcPr>
          <w:p w:rsidR="00FD633A" w:rsidRDefault="00083061">
            <w:pPr>
              <w:jc w:val="center"/>
            </w:pPr>
            <w:r>
              <w:rPr>
                <w:rFonts w:hint="eastAsia"/>
              </w:rPr>
              <w:t>是</w:t>
            </w:r>
          </w:p>
        </w:tc>
        <w:tc>
          <w:tcPr>
            <w:tcW w:w="4213" w:type="dxa"/>
            <w:shd w:val="clear" w:color="auto" w:fill="EDEDED" w:themeFill="accent3" w:themeFillTint="32"/>
          </w:tcPr>
          <w:p w:rsidR="00FD633A" w:rsidRDefault="00083061">
            <w:r>
              <w:rPr>
                <w:rFonts w:hint="eastAsia"/>
              </w:rPr>
              <w:t>心跳计数</w:t>
            </w:r>
          </w:p>
        </w:tc>
      </w:tr>
      <w:tr w:rsidR="00FD633A">
        <w:tc>
          <w:tcPr>
            <w:tcW w:w="1245" w:type="dxa"/>
          </w:tcPr>
          <w:p w:rsidR="00FD633A" w:rsidRDefault="00083061">
            <w:r>
              <w:lastRenderedPageBreak/>
              <w:t>serialno</w:t>
            </w:r>
          </w:p>
        </w:tc>
        <w:tc>
          <w:tcPr>
            <w:tcW w:w="739" w:type="dxa"/>
          </w:tcPr>
          <w:p w:rsidR="00FD633A" w:rsidRDefault="00083061">
            <w:pPr>
              <w:jc w:val="center"/>
            </w:pPr>
            <w:r>
              <w:rPr>
                <w:rFonts w:hint="eastAsia"/>
              </w:rPr>
              <w:t>string</w:t>
            </w:r>
          </w:p>
        </w:tc>
        <w:tc>
          <w:tcPr>
            <w:tcW w:w="1093" w:type="dxa"/>
          </w:tcPr>
          <w:p w:rsidR="00FD633A" w:rsidRDefault="00FD633A">
            <w:pPr>
              <w:jc w:val="center"/>
            </w:pPr>
          </w:p>
        </w:tc>
        <w:tc>
          <w:tcPr>
            <w:tcW w:w="1232" w:type="dxa"/>
          </w:tcPr>
          <w:p w:rsidR="00FD633A" w:rsidRDefault="00083061">
            <w:pPr>
              <w:jc w:val="center"/>
            </w:pPr>
            <w:r>
              <w:rPr>
                <w:rFonts w:hint="eastAsia"/>
              </w:rPr>
              <w:t>是</w:t>
            </w:r>
          </w:p>
        </w:tc>
        <w:tc>
          <w:tcPr>
            <w:tcW w:w="4213" w:type="dxa"/>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r w:rsidR="00FD633A">
        <w:tc>
          <w:tcPr>
            <w:tcW w:w="1245" w:type="dxa"/>
            <w:shd w:val="clear" w:color="auto" w:fill="EDEDED" w:themeFill="accent3" w:themeFillTint="32"/>
          </w:tcPr>
          <w:p w:rsidR="00FD633A" w:rsidRDefault="00083061">
            <w:r>
              <w:t>timeStamp</w:t>
            </w:r>
          </w:p>
        </w:tc>
        <w:tc>
          <w:tcPr>
            <w:tcW w:w="739" w:type="dxa"/>
            <w:shd w:val="clear" w:color="auto" w:fill="EDEDED" w:themeFill="accent3" w:themeFillTint="32"/>
          </w:tcPr>
          <w:p w:rsidR="00FD633A" w:rsidRDefault="00083061">
            <w:pPr>
              <w:jc w:val="center"/>
            </w:pPr>
            <w:r>
              <w:rPr>
                <w:rFonts w:hint="eastAsia"/>
              </w:rPr>
              <w:t>json</w:t>
            </w:r>
          </w:p>
        </w:tc>
        <w:tc>
          <w:tcPr>
            <w:tcW w:w="1093" w:type="dxa"/>
            <w:shd w:val="clear" w:color="auto" w:fill="EDEDED" w:themeFill="accent3" w:themeFillTint="32"/>
          </w:tcPr>
          <w:p w:rsidR="00FD633A" w:rsidRDefault="00FD633A">
            <w:pPr>
              <w:jc w:val="center"/>
            </w:pPr>
          </w:p>
        </w:tc>
        <w:tc>
          <w:tcPr>
            <w:tcW w:w="1232" w:type="dxa"/>
            <w:shd w:val="clear" w:color="auto" w:fill="EDEDED" w:themeFill="accent3" w:themeFillTint="32"/>
          </w:tcPr>
          <w:p w:rsidR="00FD633A" w:rsidRDefault="00083061">
            <w:pPr>
              <w:jc w:val="center"/>
            </w:pPr>
            <w:r>
              <w:rPr>
                <w:rFonts w:hint="eastAsia"/>
              </w:rPr>
              <w:t>是</w:t>
            </w:r>
          </w:p>
        </w:tc>
        <w:tc>
          <w:tcPr>
            <w:tcW w:w="4213" w:type="dxa"/>
            <w:shd w:val="clear" w:color="auto" w:fill="EDEDED" w:themeFill="accent3" w:themeFillTint="32"/>
          </w:tcPr>
          <w:p w:rsidR="00FD633A" w:rsidRDefault="00083061">
            <w:r>
              <w:rPr>
                <w:rFonts w:hint="eastAsia"/>
                <w:sz w:val="23"/>
                <w:szCs w:val="23"/>
              </w:rPr>
              <w:t>本次心跳</w:t>
            </w:r>
            <w:r>
              <w:rPr>
                <w:rFonts w:hint="eastAsia"/>
                <w:sz w:val="23"/>
                <w:szCs w:val="23"/>
              </w:rPr>
              <w:t>,</w:t>
            </w:r>
            <w:r>
              <w:rPr>
                <w:rFonts w:hint="eastAsia"/>
                <w:sz w:val="23"/>
                <w:szCs w:val="23"/>
              </w:rPr>
              <w:t>相机当前时间</w:t>
            </w:r>
            <w:r>
              <w:rPr>
                <w:rFonts w:hint="eastAsia"/>
                <w:sz w:val="23"/>
                <w:szCs w:val="23"/>
              </w:rPr>
              <w:t>,</w:t>
            </w:r>
            <w:r>
              <w:t xml:space="preserve"> </w:t>
            </w:r>
            <w:r>
              <w:rPr>
                <w:rFonts w:hint="eastAsia"/>
              </w:rPr>
              <w:t>对应的时间戳</w:t>
            </w:r>
          </w:p>
        </w:tc>
      </w:tr>
      <w:tr w:rsidR="00FD633A">
        <w:tc>
          <w:tcPr>
            <w:tcW w:w="1245" w:type="dxa"/>
          </w:tcPr>
          <w:p w:rsidR="00FD633A" w:rsidRDefault="00083061">
            <w:r>
              <w:t>Timeval</w:t>
            </w:r>
          </w:p>
        </w:tc>
        <w:tc>
          <w:tcPr>
            <w:tcW w:w="739" w:type="dxa"/>
          </w:tcPr>
          <w:p w:rsidR="00FD633A" w:rsidRDefault="00083061">
            <w:pPr>
              <w:jc w:val="center"/>
            </w:pPr>
            <w:r>
              <w:rPr>
                <w:rFonts w:hint="eastAsia"/>
              </w:rPr>
              <w:t>json</w:t>
            </w:r>
          </w:p>
        </w:tc>
        <w:tc>
          <w:tcPr>
            <w:tcW w:w="1093" w:type="dxa"/>
          </w:tcPr>
          <w:p w:rsidR="00FD633A" w:rsidRDefault="00FD633A">
            <w:pPr>
              <w:jc w:val="center"/>
            </w:pPr>
          </w:p>
        </w:tc>
        <w:tc>
          <w:tcPr>
            <w:tcW w:w="1232" w:type="dxa"/>
          </w:tcPr>
          <w:p w:rsidR="00FD633A" w:rsidRDefault="00083061">
            <w:pPr>
              <w:jc w:val="center"/>
            </w:pPr>
            <w:r>
              <w:rPr>
                <w:rFonts w:hint="eastAsia"/>
              </w:rPr>
              <w:t>是</w:t>
            </w:r>
          </w:p>
        </w:tc>
        <w:tc>
          <w:tcPr>
            <w:tcW w:w="4213" w:type="dxa"/>
          </w:tcPr>
          <w:p w:rsidR="00FD633A" w:rsidRDefault="00083061">
            <w:r>
              <w:rPr>
                <w:rFonts w:hint="eastAsia"/>
                <w:sz w:val="23"/>
                <w:szCs w:val="23"/>
              </w:rPr>
              <w:t>时间戳结构体类型</w:t>
            </w:r>
          </w:p>
        </w:tc>
      </w:tr>
      <w:tr w:rsidR="00FD633A">
        <w:tc>
          <w:tcPr>
            <w:tcW w:w="1245" w:type="dxa"/>
            <w:shd w:val="clear" w:color="auto" w:fill="EDEDED" w:themeFill="accent3" w:themeFillTint="32"/>
          </w:tcPr>
          <w:p w:rsidR="00FD633A" w:rsidRDefault="00083061">
            <w:r>
              <w:t>sec</w:t>
            </w:r>
          </w:p>
        </w:tc>
        <w:tc>
          <w:tcPr>
            <w:tcW w:w="739" w:type="dxa"/>
            <w:shd w:val="clear" w:color="auto" w:fill="EDEDED" w:themeFill="accent3" w:themeFillTint="32"/>
          </w:tcPr>
          <w:p w:rsidR="00FD633A" w:rsidRDefault="00083061">
            <w:pPr>
              <w:jc w:val="center"/>
            </w:pPr>
            <w:r>
              <w:rPr>
                <w:rFonts w:hint="eastAsia"/>
                <w:sz w:val="23"/>
                <w:szCs w:val="23"/>
              </w:rPr>
              <w:t>int</w:t>
            </w:r>
          </w:p>
        </w:tc>
        <w:tc>
          <w:tcPr>
            <w:tcW w:w="1093" w:type="dxa"/>
            <w:shd w:val="clear" w:color="auto" w:fill="EDEDED" w:themeFill="accent3" w:themeFillTint="32"/>
          </w:tcPr>
          <w:p w:rsidR="00FD633A" w:rsidRDefault="00FD633A">
            <w:pPr>
              <w:jc w:val="center"/>
            </w:pPr>
          </w:p>
        </w:tc>
        <w:tc>
          <w:tcPr>
            <w:tcW w:w="1232" w:type="dxa"/>
            <w:shd w:val="clear" w:color="auto" w:fill="EDEDED" w:themeFill="accent3" w:themeFillTint="32"/>
          </w:tcPr>
          <w:p w:rsidR="00FD633A" w:rsidRDefault="00083061">
            <w:pPr>
              <w:jc w:val="center"/>
            </w:pPr>
            <w:r>
              <w:rPr>
                <w:rFonts w:hint="eastAsia"/>
              </w:rPr>
              <w:t>是</w:t>
            </w:r>
          </w:p>
        </w:tc>
        <w:tc>
          <w:tcPr>
            <w:tcW w:w="4213" w:type="dxa"/>
            <w:shd w:val="clear" w:color="auto" w:fill="EDEDED" w:themeFill="accent3" w:themeFillTint="32"/>
          </w:tcPr>
          <w:p w:rsidR="00FD633A" w:rsidRDefault="00083061">
            <w:pPr>
              <w:rPr>
                <w:rFonts w:hAnsi="Times New Roman"/>
                <w:sz w:val="23"/>
                <w:szCs w:val="23"/>
              </w:rPr>
            </w:pPr>
            <w:r>
              <w:rPr>
                <w:rFonts w:hint="eastAsia"/>
                <w:sz w:val="23"/>
                <w:szCs w:val="23"/>
              </w:rPr>
              <w:t>从</w:t>
            </w:r>
            <w:r>
              <w:rPr>
                <w:rFonts w:ascii="Times New Roman" w:hAnsi="Times New Roman" w:cs="Times New Roman"/>
                <w:sz w:val="23"/>
                <w:szCs w:val="23"/>
              </w:rPr>
              <w:t>1970</w:t>
            </w:r>
            <w:r>
              <w:rPr>
                <w:rFonts w:hAnsi="Times New Roman" w:hint="eastAsia"/>
                <w:sz w:val="23"/>
                <w:szCs w:val="23"/>
              </w:rPr>
              <w:t>年</w:t>
            </w:r>
            <w:r>
              <w:rPr>
                <w:rFonts w:ascii="Times New Roman" w:hAnsi="Times New Roman" w:cs="Times New Roman"/>
                <w:sz w:val="23"/>
                <w:szCs w:val="23"/>
              </w:rPr>
              <w:t>1</w:t>
            </w:r>
            <w:r>
              <w:rPr>
                <w:rFonts w:hAnsi="Times New Roman" w:hint="eastAsia"/>
                <w:sz w:val="23"/>
                <w:szCs w:val="23"/>
              </w:rPr>
              <w:t>月</w:t>
            </w:r>
            <w:r>
              <w:rPr>
                <w:rFonts w:ascii="Times New Roman" w:hAnsi="Times New Roman" w:cs="Times New Roman"/>
                <w:sz w:val="23"/>
                <w:szCs w:val="23"/>
              </w:rPr>
              <w:t>1</w:t>
            </w:r>
            <w:r>
              <w:rPr>
                <w:rFonts w:hAnsi="Times New Roman" w:hint="eastAsia"/>
                <w:sz w:val="23"/>
                <w:szCs w:val="23"/>
              </w:rPr>
              <w:t>日到识别时间的秒数</w:t>
            </w:r>
          </w:p>
        </w:tc>
      </w:tr>
      <w:tr w:rsidR="00FD633A">
        <w:tc>
          <w:tcPr>
            <w:tcW w:w="1245" w:type="dxa"/>
          </w:tcPr>
          <w:p w:rsidR="00FD633A" w:rsidRDefault="00083061">
            <w:r>
              <w:t>usec</w:t>
            </w:r>
          </w:p>
        </w:tc>
        <w:tc>
          <w:tcPr>
            <w:tcW w:w="739" w:type="dxa"/>
          </w:tcPr>
          <w:p w:rsidR="00FD633A" w:rsidRDefault="00083061">
            <w:pPr>
              <w:jc w:val="center"/>
            </w:pPr>
            <w:r>
              <w:rPr>
                <w:rFonts w:hint="eastAsia"/>
              </w:rPr>
              <w:t>int</w:t>
            </w:r>
          </w:p>
        </w:tc>
        <w:tc>
          <w:tcPr>
            <w:tcW w:w="1093" w:type="dxa"/>
          </w:tcPr>
          <w:p w:rsidR="00FD633A" w:rsidRDefault="00083061">
            <w:pPr>
              <w:jc w:val="center"/>
            </w:pPr>
            <w:r>
              <w:rPr>
                <w:rFonts w:hint="eastAsia"/>
              </w:rPr>
              <w:t>0</w:t>
            </w:r>
          </w:p>
        </w:tc>
        <w:tc>
          <w:tcPr>
            <w:tcW w:w="1232" w:type="dxa"/>
          </w:tcPr>
          <w:p w:rsidR="00FD633A" w:rsidRDefault="00083061">
            <w:pPr>
              <w:jc w:val="center"/>
            </w:pPr>
            <w:r>
              <w:rPr>
                <w:rFonts w:hint="eastAsia"/>
              </w:rPr>
              <w:t>是</w:t>
            </w:r>
          </w:p>
        </w:tc>
        <w:tc>
          <w:tcPr>
            <w:tcW w:w="4213" w:type="dxa"/>
          </w:tcPr>
          <w:p w:rsidR="00FD633A" w:rsidRDefault="00083061">
            <w:r>
              <w:rPr>
                <w:rFonts w:hint="eastAsia"/>
              </w:rPr>
              <w:t>微秒数（预留）</w:t>
            </w:r>
          </w:p>
        </w:tc>
      </w:tr>
    </w:tbl>
    <w:p w:rsidR="00FD633A" w:rsidRDefault="00083061">
      <w:pPr>
        <w:pStyle w:val="2"/>
        <w:numPr>
          <w:ilvl w:val="0"/>
          <w:numId w:val="4"/>
        </w:numPr>
      </w:pPr>
      <w:bookmarkStart w:id="32" w:name="_Toc155194276"/>
      <w:r>
        <w:rPr>
          <w:rFonts w:hint="eastAsia"/>
        </w:rPr>
        <w:t>HTTP</w:t>
      </w:r>
      <w:r>
        <w:rPr>
          <w:rFonts w:hint="eastAsia"/>
        </w:rPr>
        <w:t>服务器响应内容</w:t>
      </w:r>
      <w:bookmarkEnd w:id="32"/>
    </w:p>
    <w:p w:rsidR="00FD633A" w:rsidRDefault="00083061">
      <w:pPr>
        <w:rPr>
          <w:szCs w:val="21"/>
        </w:rPr>
      </w:pPr>
      <w:r>
        <w:rPr>
          <w:rFonts w:hint="eastAsia"/>
          <w:szCs w:val="21"/>
        </w:rPr>
        <w:t>HTTP</w:t>
      </w:r>
      <w:r>
        <w:rPr>
          <w:rFonts w:hint="eastAsia"/>
          <w:szCs w:val="21"/>
        </w:rPr>
        <w:t>服务器收到心跳时需返回应答。在应答中可以什么都不做。也可以操作</w:t>
      </w:r>
      <w:r>
        <w:rPr>
          <w:rFonts w:hint="eastAsia"/>
          <w:szCs w:val="21"/>
        </w:rPr>
        <w:t>485</w:t>
      </w:r>
      <w:r>
        <w:rPr>
          <w:rFonts w:hint="eastAsia"/>
          <w:szCs w:val="21"/>
        </w:rPr>
        <w:t>，开关闸，设置</w:t>
      </w:r>
      <w:r>
        <w:rPr>
          <w:rFonts w:hint="eastAsia"/>
          <w:szCs w:val="21"/>
        </w:rPr>
        <w:t>LCD</w:t>
      </w:r>
      <w:r>
        <w:rPr>
          <w:rFonts w:hint="eastAsia"/>
          <w:szCs w:val="21"/>
        </w:rPr>
        <w:t>显示等功能。</w:t>
      </w:r>
    </w:p>
    <w:p w:rsidR="00FD633A" w:rsidRDefault="00083061">
      <w:pPr>
        <w:rPr>
          <w:szCs w:val="21"/>
        </w:rPr>
      </w:pPr>
      <w:r>
        <w:rPr>
          <w:rFonts w:hint="eastAsia"/>
          <w:szCs w:val="21"/>
        </w:rPr>
        <w:t>示例</w:t>
      </w:r>
      <w:r>
        <w:rPr>
          <w:rFonts w:hint="eastAsia"/>
          <w:szCs w:val="21"/>
        </w:rPr>
        <w:t>1</w:t>
      </w:r>
      <w:r>
        <w:rPr>
          <w:rFonts w:hint="eastAsia"/>
          <w:szCs w:val="21"/>
        </w:rPr>
        <w:t>：不做操作</w:t>
      </w:r>
    </w:p>
    <w:p w:rsidR="00FD633A" w:rsidRDefault="00083061">
      <w:pPr>
        <w:rPr>
          <w:szCs w:val="21"/>
        </w:rPr>
      </w:pPr>
      <w:r>
        <w:rPr>
          <w:szCs w:val="21"/>
        </w:rPr>
        <w:t>{</w:t>
      </w:r>
    </w:p>
    <w:p w:rsidR="00FD633A" w:rsidRDefault="00083061">
      <w:pPr>
        <w:rPr>
          <w:szCs w:val="21"/>
        </w:rPr>
      </w:pPr>
      <w:r>
        <w:rPr>
          <w:szCs w:val="21"/>
        </w:rPr>
        <w:tab/>
        <w:t>"Response_Heartbeat": {</w:t>
      </w:r>
    </w:p>
    <w:p w:rsidR="00FD633A" w:rsidRDefault="00083061">
      <w:pPr>
        <w:rPr>
          <w:szCs w:val="21"/>
        </w:rPr>
      </w:pPr>
      <w:r>
        <w:rPr>
          <w:szCs w:val="21"/>
        </w:rPr>
        <w:tab/>
      </w:r>
      <w:r>
        <w:rPr>
          <w:szCs w:val="21"/>
        </w:rPr>
        <w:tab/>
        <w:t>"info": "no",</w:t>
      </w:r>
    </w:p>
    <w:p w:rsidR="00FD633A" w:rsidRDefault="00083061">
      <w:pPr>
        <w:rPr>
          <w:szCs w:val="21"/>
        </w:rPr>
      </w:pPr>
      <w:r>
        <w:rPr>
          <w:szCs w:val="21"/>
        </w:rPr>
        <w:tab/>
      </w:r>
      <w:r>
        <w:rPr>
          <w:szCs w:val="21"/>
        </w:rPr>
        <w:tab/>
        <w:t>"serialData": [],</w:t>
      </w:r>
    </w:p>
    <w:p w:rsidR="00FD633A" w:rsidRDefault="00083061">
      <w:pPr>
        <w:rPr>
          <w:szCs w:val="21"/>
        </w:rPr>
      </w:pPr>
      <w:r>
        <w:rPr>
          <w:szCs w:val="21"/>
        </w:rPr>
        <w:tab/>
      </w:r>
      <w:r>
        <w:rPr>
          <w:szCs w:val="21"/>
        </w:rPr>
        <w:tab/>
        <w:t>"shutoff": "no",</w:t>
      </w:r>
    </w:p>
    <w:p w:rsidR="00FD633A" w:rsidRDefault="00083061">
      <w:pPr>
        <w:rPr>
          <w:szCs w:val="21"/>
        </w:rPr>
      </w:pPr>
      <w:r>
        <w:rPr>
          <w:szCs w:val="21"/>
        </w:rPr>
        <w:tab/>
      </w:r>
      <w:r>
        <w:rPr>
          <w:szCs w:val="21"/>
        </w:rPr>
        <w:tab/>
        <w:t>"snapnow": "no"</w:t>
      </w:r>
    </w:p>
    <w:p w:rsidR="00FD633A" w:rsidRDefault="00083061">
      <w:pPr>
        <w:rPr>
          <w:szCs w:val="21"/>
        </w:rPr>
      </w:pPr>
      <w:r>
        <w:rPr>
          <w:szCs w:val="21"/>
        </w:rPr>
        <w:tab/>
        <w:t>}</w:t>
      </w:r>
    </w:p>
    <w:p w:rsidR="00FD633A" w:rsidRDefault="00083061">
      <w:pPr>
        <w:rPr>
          <w:szCs w:val="21"/>
        </w:rPr>
      </w:pPr>
      <w:r>
        <w:rPr>
          <w:szCs w:val="21"/>
        </w:rPr>
        <w:t>}</w:t>
      </w:r>
    </w:p>
    <w:p w:rsidR="00FD633A" w:rsidRDefault="00083061">
      <w:pPr>
        <w:rPr>
          <w:szCs w:val="21"/>
        </w:rPr>
      </w:pPr>
      <w:r>
        <w:rPr>
          <w:rFonts w:hint="eastAsia"/>
          <w:szCs w:val="21"/>
        </w:rPr>
        <w:t>示例</w:t>
      </w:r>
      <w:r>
        <w:rPr>
          <w:rFonts w:hint="eastAsia"/>
          <w:szCs w:val="21"/>
        </w:rPr>
        <w:t>2</w:t>
      </w:r>
      <w:r>
        <w:rPr>
          <w:rFonts w:hint="eastAsia"/>
          <w:szCs w:val="21"/>
        </w:rPr>
        <w:t>：操作相机</w:t>
      </w:r>
    </w:p>
    <w:p w:rsidR="00FD633A" w:rsidRDefault="00083061">
      <w:pPr>
        <w:rPr>
          <w:szCs w:val="21"/>
        </w:rPr>
      </w:pPr>
      <w:r>
        <w:rPr>
          <w:szCs w:val="21"/>
        </w:rPr>
        <w:t>{</w:t>
      </w:r>
    </w:p>
    <w:p w:rsidR="00FD633A" w:rsidRDefault="00083061">
      <w:pPr>
        <w:rPr>
          <w:szCs w:val="21"/>
        </w:rPr>
      </w:pPr>
      <w:r>
        <w:rPr>
          <w:szCs w:val="21"/>
        </w:rPr>
        <w:tab/>
        <w:t>"Response_Heartbeat": {</w:t>
      </w:r>
    </w:p>
    <w:p w:rsidR="00FD633A" w:rsidRDefault="00083061">
      <w:pPr>
        <w:rPr>
          <w:szCs w:val="21"/>
        </w:rPr>
      </w:pPr>
      <w:r>
        <w:rPr>
          <w:szCs w:val="21"/>
        </w:rPr>
        <w:tab/>
      </w:r>
      <w:r>
        <w:rPr>
          <w:szCs w:val="21"/>
        </w:rPr>
        <w:tab/>
        <w:t>"info": "ok",</w:t>
      </w:r>
      <w:r>
        <w:rPr>
          <w:rFonts w:hint="eastAsia"/>
          <w:szCs w:val="21"/>
        </w:rPr>
        <w:tab/>
      </w:r>
      <w:r>
        <w:rPr>
          <w:rFonts w:hint="eastAsia"/>
          <w:szCs w:val="21"/>
        </w:rPr>
        <w:tab/>
      </w:r>
      <w:r>
        <w:rPr>
          <w:rFonts w:hint="eastAsia"/>
          <w:color w:val="FF0000"/>
          <w:szCs w:val="21"/>
        </w:rPr>
        <w:t>//ok</w:t>
      </w:r>
      <w:r>
        <w:rPr>
          <w:rFonts w:hint="eastAsia"/>
          <w:color w:val="FF0000"/>
          <w:szCs w:val="21"/>
        </w:rPr>
        <w:t>表示开闸</w:t>
      </w:r>
    </w:p>
    <w:p w:rsidR="00FD633A" w:rsidRDefault="00083061">
      <w:pPr>
        <w:rPr>
          <w:szCs w:val="21"/>
        </w:rPr>
      </w:pPr>
      <w:r>
        <w:rPr>
          <w:szCs w:val="21"/>
        </w:rPr>
        <w:tab/>
      </w:r>
      <w:r>
        <w:rPr>
          <w:szCs w:val="21"/>
        </w:rPr>
        <w:tab/>
        <w:t>"serialData": [{</w:t>
      </w:r>
      <w:r>
        <w:rPr>
          <w:rFonts w:hint="eastAsia"/>
          <w:szCs w:val="21"/>
        </w:rPr>
        <w:tab/>
      </w:r>
      <w:r>
        <w:rPr>
          <w:rFonts w:hint="eastAsia"/>
          <w:szCs w:val="21"/>
        </w:rPr>
        <w:tab/>
      </w:r>
      <w:r>
        <w:rPr>
          <w:rFonts w:hint="eastAsia"/>
          <w:color w:val="FF0000"/>
          <w:szCs w:val="21"/>
        </w:rPr>
        <w:t>//</w:t>
      </w:r>
      <w:r>
        <w:rPr>
          <w:rFonts w:hint="eastAsia"/>
          <w:color w:val="FF0000"/>
          <w:szCs w:val="21"/>
        </w:rPr>
        <w:t>此示例表示往</w:t>
      </w:r>
      <w:r>
        <w:rPr>
          <w:rFonts w:hint="eastAsia"/>
          <w:color w:val="FF0000"/>
          <w:szCs w:val="21"/>
        </w:rPr>
        <w:t>A1,B1</w:t>
      </w:r>
      <w:r>
        <w:rPr>
          <w:rFonts w:hint="eastAsia"/>
          <w:color w:val="FF0000"/>
          <w:szCs w:val="21"/>
        </w:rPr>
        <w:t>发送数据，如果要往</w:t>
      </w:r>
      <w:r>
        <w:rPr>
          <w:rFonts w:hint="eastAsia"/>
          <w:color w:val="FF0000"/>
          <w:szCs w:val="21"/>
        </w:rPr>
        <w:t>A2,B2</w:t>
      </w:r>
      <w:r>
        <w:rPr>
          <w:rFonts w:hint="eastAsia"/>
          <w:color w:val="FF0000"/>
          <w:szCs w:val="21"/>
        </w:rPr>
        <w:t>发送数据的话把</w:t>
      </w:r>
      <w:r>
        <w:rPr>
          <w:color w:val="FF0000"/>
          <w:szCs w:val="21"/>
        </w:rPr>
        <w:t>serialChannel</w:t>
      </w:r>
      <w:r>
        <w:rPr>
          <w:rFonts w:hint="eastAsia"/>
          <w:color w:val="FF0000"/>
          <w:szCs w:val="21"/>
        </w:rPr>
        <w:t>设为</w:t>
      </w:r>
      <w:r>
        <w:rPr>
          <w:rFonts w:hint="eastAsia"/>
          <w:color w:val="FF0000"/>
          <w:szCs w:val="21"/>
        </w:rPr>
        <w:t>1</w:t>
      </w:r>
      <w:r>
        <w:rPr>
          <w:rFonts w:hint="eastAsia"/>
          <w:color w:val="FF0000"/>
          <w:szCs w:val="21"/>
        </w:rPr>
        <w:t>即可</w:t>
      </w:r>
    </w:p>
    <w:p w:rsidR="00FD633A" w:rsidRDefault="00083061">
      <w:pPr>
        <w:rPr>
          <w:szCs w:val="21"/>
        </w:rPr>
      </w:pPr>
      <w:r>
        <w:rPr>
          <w:szCs w:val="21"/>
        </w:rPr>
        <w:tab/>
      </w:r>
      <w:r>
        <w:rPr>
          <w:szCs w:val="21"/>
        </w:rPr>
        <w:tab/>
      </w:r>
      <w:r>
        <w:rPr>
          <w:szCs w:val="21"/>
        </w:rPr>
        <w:tab/>
        <w:t>"serialChannel": 0,</w:t>
      </w:r>
    </w:p>
    <w:p w:rsidR="00FD633A" w:rsidRDefault="00083061">
      <w:pPr>
        <w:rPr>
          <w:szCs w:val="21"/>
        </w:rPr>
      </w:pPr>
      <w:r>
        <w:rPr>
          <w:szCs w:val="21"/>
        </w:rPr>
        <w:tab/>
      </w:r>
      <w:r>
        <w:rPr>
          <w:szCs w:val="21"/>
        </w:rPr>
        <w:tab/>
      </w:r>
      <w:r>
        <w:rPr>
          <w:szCs w:val="21"/>
        </w:rPr>
        <w:tab/>
        <w:t>"data": "MTEyMzQ1Njc4OQ==",</w:t>
      </w:r>
    </w:p>
    <w:p w:rsidR="00FD633A" w:rsidRDefault="00083061">
      <w:pPr>
        <w:rPr>
          <w:szCs w:val="21"/>
        </w:rPr>
      </w:pPr>
      <w:r>
        <w:rPr>
          <w:szCs w:val="21"/>
        </w:rPr>
        <w:tab/>
      </w:r>
      <w:r>
        <w:rPr>
          <w:szCs w:val="21"/>
        </w:rPr>
        <w:tab/>
      </w:r>
      <w:r>
        <w:rPr>
          <w:szCs w:val="21"/>
        </w:rPr>
        <w:tab/>
        <w:t>"dataLen": 10</w:t>
      </w:r>
    </w:p>
    <w:p w:rsidR="00FD633A" w:rsidRDefault="00083061">
      <w:pPr>
        <w:rPr>
          <w:szCs w:val="21"/>
        </w:rPr>
      </w:pPr>
      <w:r>
        <w:rPr>
          <w:szCs w:val="21"/>
        </w:rPr>
        <w:tab/>
      </w:r>
      <w:r>
        <w:rPr>
          <w:szCs w:val="21"/>
        </w:rPr>
        <w:tab/>
        <w:t>}],</w:t>
      </w:r>
    </w:p>
    <w:p w:rsidR="00FD633A" w:rsidRDefault="00083061">
      <w:pPr>
        <w:rPr>
          <w:szCs w:val="21"/>
        </w:rPr>
      </w:pPr>
      <w:r>
        <w:rPr>
          <w:szCs w:val="21"/>
        </w:rPr>
        <w:tab/>
      </w:r>
      <w:r>
        <w:rPr>
          <w:szCs w:val="21"/>
        </w:rPr>
        <w:tab/>
        <w:t>"shutoff": "</w:t>
      </w:r>
      <w:r>
        <w:rPr>
          <w:rFonts w:hint="eastAsia"/>
          <w:szCs w:val="21"/>
        </w:rPr>
        <w:t>no</w:t>
      </w:r>
      <w:r>
        <w:rPr>
          <w:szCs w:val="21"/>
        </w:rPr>
        <w:t>",</w:t>
      </w:r>
      <w:r>
        <w:rPr>
          <w:rFonts w:hint="eastAsia"/>
          <w:szCs w:val="21"/>
        </w:rPr>
        <w:tab/>
      </w:r>
      <w:r>
        <w:rPr>
          <w:rFonts w:hint="eastAsia"/>
          <w:color w:val="FF0000"/>
          <w:szCs w:val="21"/>
        </w:rPr>
        <w:t>//no</w:t>
      </w:r>
      <w:r>
        <w:rPr>
          <w:rFonts w:hint="eastAsia"/>
          <w:color w:val="FF0000"/>
          <w:szCs w:val="21"/>
        </w:rPr>
        <w:t>表示不关闸</w:t>
      </w:r>
    </w:p>
    <w:p w:rsidR="00FD633A" w:rsidRDefault="00083061">
      <w:pPr>
        <w:rPr>
          <w:szCs w:val="21"/>
        </w:rPr>
      </w:pPr>
      <w:r>
        <w:rPr>
          <w:szCs w:val="21"/>
        </w:rPr>
        <w:tab/>
      </w:r>
      <w:r>
        <w:rPr>
          <w:szCs w:val="21"/>
        </w:rPr>
        <w:tab/>
        <w:t>"snapnow": "yes",</w:t>
      </w:r>
      <w:r>
        <w:rPr>
          <w:rFonts w:hint="eastAsia"/>
          <w:szCs w:val="21"/>
        </w:rPr>
        <w:tab/>
      </w:r>
      <w:r>
        <w:rPr>
          <w:rFonts w:hint="eastAsia"/>
          <w:color w:val="FF0000"/>
          <w:szCs w:val="21"/>
        </w:rPr>
        <w:t>//yes</w:t>
      </w:r>
      <w:r>
        <w:rPr>
          <w:rFonts w:hint="eastAsia"/>
          <w:color w:val="FF0000"/>
          <w:szCs w:val="21"/>
        </w:rPr>
        <w:t>表示抓拍</w:t>
      </w:r>
    </w:p>
    <w:p w:rsidR="00FD633A" w:rsidRDefault="00083061">
      <w:pPr>
        <w:rPr>
          <w:szCs w:val="21"/>
        </w:rPr>
      </w:pPr>
      <w:r>
        <w:rPr>
          <w:szCs w:val="21"/>
        </w:rPr>
        <w:tab/>
      </w:r>
      <w:r>
        <w:rPr>
          <w:szCs w:val="21"/>
        </w:rPr>
        <w:tab/>
        <w:t>"isUpdate": 1,</w:t>
      </w:r>
      <w:r>
        <w:rPr>
          <w:rFonts w:hint="eastAsia"/>
          <w:szCs w:val="21"/>
        </w:rPr>
        <w:tab/>
      </w:r>
      <w:r>
        <w:rPr>
          <w:rFonts w:hint="eastAsia"/>
          <w:szCs w:val="21"/>
        </w:rPr>
        <w:tab/>
      </w:r>
      <w:r>
        <w:rPr>
          <w:rFonts w:hint="eastAsia"/>
          <w:color w:val="FF0000"/>
          <w:szCs w:val="21"/>
        </w:rPr>
        <w:t>//</w:t>
      </w:r>
      <w:r>
        <w:rPr>
          <w:rFonts w:hint="eastAsia"/>
          <w:color w:val="FF0000"/>
          <w:szCs w:val="21"/>
        </w:rPr>
        <w:t>表示更新</w:t>
      </w:r>
    </w:p>
    <w:p w:rsidR="00FD633A" w:rsidRDefault="00083061">
      <w:pPr>
        <w:rPr>
          <w:color w:val="FF0000"/>
          <w:szCs w:val="21"/>
        </w:rPr>
      </w:pPr>
      <w:r>
        <w:rPr>
          <w:szCs w:val="21"/>
        </w:rPr>
        <w:tab/>
      </w:r>
      <w:r>
        <w:rPr>
          <w:szCs w:val="21"/>
        </w:rPr>
        <w:tab/>
        <w:t>"upFileUrl": "http://123.321.1.2:80/url",</w:t>
      </w:r>
      <w:r>
        <w:rPr>
          <w:rFonts w:hint="eastAsia"/>
          <w:szCs w:val="21"/>
        </w:rPr>
        <w:tab/>
      </w:r>
      <w:r>
        <w:rPr>
          <w:rFonts w:hint="eastAsia"/>
          <w:color w:val="FF0000"/>
          <w:szCs w:val="21"/>
        </w:rPr>
        <w:t>//</w:t>
      </w:r>
      <w:r>
        <w:rPr>
          <w:rFonts w:hint="eastAsia"/>
          <w:color w:val="FF0000"/>
          <w:szCs w:val="21"/>
        </w:rPr>
        <w:t>更新文件存放位置</w:t>
      </w:r>
    </w:p>
    <w:p w:rsidR="00FD633A" w:rsidRDefault="00083061">
      <w:pPr>
        <w:ind w:left="420" w:firstLine="420"/>
        <w:rPr>
          <w:b/>
          <w:bCs/>
          <w:color w:val="FF0000"/>
          <w:szCs w:val="21"/>
        </w:rPr>
      </w:pPr>
      <w:r>
        <w:rPr>
          <w:rFonts w:hint="eastAsia"/>
          <w:b/>
          <w:bCs/>
          <w:color w:val="FF0000"/>
          <w:szCs w:val="21"/>
        </w:rPr>
        <w:t>//</w:t>
      </w:r>
      <w:r>
        <w:rPr>
          <w:rFonts w:hint="eastAsia"/>
          <w:b/>
          <w:bCs/>
          <w:color w:val="FF0000"/>
          <w:szCs w:val="21"/>
        </w:rPr>
        <w:t>以下参数只在支持</w:t>
      </w:r>
      <w:r>
        <w:rPr>
          <w:rFonts w:hint="eastAsia"/>
          <w:b/>
          <w:bCs/>
          <w:color w:val="FF0000"/>
          <w:szCs w:val="21"/>
        </w:rPr>
        <w:t>LCD</w:t>
      </w:r>
      <w:r>
        <w:rPr>
          <w:rFonts w:hint="eastAsia"/>
          <w:b/>
          <w:bCs/>
          <w:color w:val="FF0000"/>
          <w:szCs w:val="21"/>
        </w:rPr>
        <w:t>的设备上有作用</w:t>
      </w:r>
    </w:p>
    <w:p w:rsidR="00FD633A" w:rsidRDefault="00083061">
      <w:pPr>
        <w:rPr>
          <w:szCs w:val="21"/>
        </w:rPr>
      </w:pPr>
      <w:r>
        <w:rPr>
          <w:szCs w:val="21"/>
        </w:rPr>
        <w:tab/>
      </w:r>
      <w:r>
        <w:rPr>
          <w:szCs w:val="21"/>
        </w:rPr>
        <w:tab/>
        <w:t>"showPlayQRCode": {</w:t>
      </w:r>
      <w:r>
        <w:rPr>
          <w:rFonts w:hint="eastAsia"/>
          <w:szCs w:val="21"/>
        </w:rPr>
        <w:tab/>
      </w:r>
      <w:r>
        <w:rPr>
          <w:rFonts w:hint="eastAsia"/>
          <w:szCs w:val="21"/>
        </w:rPr>
        <w:tab/>
      </w:r>
      <w:r>
        <w:rPr>
          <w:rFonts w:hint="eastAsia"/>
          <w:color w:val="FF0000"/>
          <w:szCs w:val="21"/>
        </w:rPr>
        <w:t>//</w:t>
      </w:r>
      <w:r>
        <w:rPr>
          <w:rFonts w:hint="eastAsia"/>
          <w:color w:val="FF0000"/>
          <w:szCs w:val="21"/>
        </w:rPr>
        <w:t>在</w:t>
      </w:r>
      <w:r>
        <w:rPr>
          <w:rFonts w:hint="eastAsia"/>
          <w:color w:val="FF0000"/>
          <w:szCs w:val="21"/>
        </w:rPr>
        <w:t>LCD</w:t>
      </w:r>
      <w:r>
        <w:rPr>
          <w:rFonts w:hint="eastAsia"/>
          <w:color w:val="FF0000"/>
          <w:szCs w:val="21"/>
        </w:rPr>
        <w:t>屏上显示二维码</w:t>
      </w:r>
    </w:p>
    <w:p w:rsidR="00FD633A" w:rsidRDefault="00083061">
      <w:pPr>
        <w:rPr>
          <w:szCs w:val="21"/>
        </w:rPr>
      </w:pPr>
      <w:r>
        <w:rPr>
          <w:szCs w:val="21"/>
        </w:rPr>
        <w:tab/>
      </w:r>
      <w:r>
        <w:rPr>
          <w:szCs w:val="21"/>
        </w:rPr>
        <w:tab/>
      </w:r>
      <w:r>
        <w:rPr>
          <w:szCs w:val="21"/>
        </w:rPr>
        <w:tab/>
        <w:t>"enable": 1,</w:t>
      </w:r>
    </w:p>
    <w:p w:rsidR="00FD633A" w:rsidRDefault="00083061">
      <w:pPr>
        <w:rPr>
          <w:szCs w:val="21"/>
        </w:rPr>
      </w:pPr>
      <w:r>
        <w:rPr>
          <w:szCs w:val="21"/>
        </w:rPr>
        <w:tab/>
      </w:r>
      <w:r>
        <w:rPr>
          <w:szCs w:val="21"/>
        </w:rPr>
        <w:tab/>
      </w:r>
      <w:r>
        <w:rPr>
          <w:szCs w:val="21"/>
        </w:rPr>
        <w:tab/>
        <w:t>"urlMode": 1,</w:t>
      </w:r>
    </w:p>
    <w:p w:rsidR="00FD633A" w:rsidRDefault="00083061">
      <w:pPr>
        <w:rPr>
          <w:szCs w:val="21"/>
        </w:rPr>
      </w:pPr>
      <w:r>
        <w:rPr>
          <w:szCs w:val="21"/>
        </w:rPr>
        <w:tab/>
      </w:r>
      <w:r>
        <w:rPr>
          <w:szCs w:val="21"/>
        </w:rPr>
        <w:tab/>
      </w:r>
      <w:r>
        <w:rPr>
          <w:szCs w:val="21"/>
        </w:rPr>
        <w:tab/>
        <w:t>"url": "qr code info",</w:t>
      </w:r>
    </w:p>
    <w:p w:rsidR="00FD633A" w:rsidRDefault="00083061">
      <w:pPr>
        <w:rPr>
          <w:szCs w:val="21"/>
        </w:rPr>
      </w:pPr>
      <w:r>
        <w:rPr>
          <w:szCs w:val="21"/>
        </w:rPr>
        <w:tab/>
      </w:r>
      <w:r>
        <w:rPr>
          <w:szCs w:val="21"/>
        </w:rPr>
        <w:tab/>
      </w:r>
      <w:r>
        <w:rPr>
          <w:szCs w:val="21"/>
        </w:rPr>
        <w:tab/>
        <w:t>"scond": 30</w:t>
      </w:r>
    </w:p>
    <w:p w:rsidR="00FD633A" w:rsidRDefault="00083061">
      <w:pPr>
        <w:rPr>
          <w:szCs w:val="21"/>
        </w:rPr>
      </w:pPr>
      <w:r>
        <w:rPr>
          <w:szCs w:val="21"/>
        </w:rPr>
        <w:tab/>
      </w:r>
      <w:r>
        <w:rPr>
          <w:szCs w:val="21"/>
        </w:rPr>
        <w:tab/>
        <w:t>},</w:t>
      </w:r>
    </w:p>
    <w:p w:rsidR="00FD633A" w:rsidRDefault="00083061">
      <w:pPr>
        <w:rPr>
          <w:szCs w:val="21"/>
        </w:rPr>
      </w:pPr>
      <w:r>
        <w:rPr>
          <w:szCs w:val="21"/>
        </w:rPr>
        <w:tab/>
      </w:r>
      <w:r>
        <w:rPr>
          <w:szCs w:val="21"/>
        </w:rPr>
        <w:tab/>
        <w:t>"audioPlay": {</w:t>
      </w:r>
      <w:r>
        <w:rPr>
          <w:rFonts w:hint="eastAsia"/>
          <w:szCs w:val="21"/>
        </w:rPr>
        <w:tab/>
      </w:r>
      <w:r>
        <w:rPr>
          <w:rFonts w:hint="eastAsia"/>
          <w:szCs w:val="21"/>
        </w:rPr>
        <w:tab/>
      </w:r>
      <w:r>
        <w:rPr>
          <w:rFonts w:hint="eastAsia"/>
          <w:color w:val="FF0000"/>
          <w:szCs w:val="21"/>
        </w:rPr>
        <w:t>//</w:t>
      </w:r>
      <w:r>
        <w:rPr>
          <w:rFonts w:hint="eastAsia"/>
          <w:color w:val="FF0000"/>
          <w:szCs w:val="21"/>
        </w:rPr>
        <w:t>播放声音</w:t>
      </w:r>
    </w:p>
    <w:p w:rsidR="00FD633A" w:rsidRDefault="00083061">
      <w:pPr>
        <w:rPr>
          <w:szCs w:val="21"/>
        </w:rPr>
      </w:pPr>
      <w:r>
        <w:rPr>
          <w:szCs w:val="21"/>
        </w:rPr>
        <w:tab/>
      </w:r>
      <w:r>
        <w:rPr>
          <w:szCs w:val="21"/>
        </w:rPr>
        <w:tab/>
      </w:r>
      <w:r>
        <w:rPr>
          <w:szCs w:val="21"/>
        </w:rPr>
        <w:tab/>
        <w:t>"audioMode": 0,</w:t>
      </w:r>
    </w:p>
    <w:p w:rsidR="00FD633A" w:rsidRDefault="00083061">
      <w:pPr>
        <w:rPr>
          <w:szCs w:val="21"/>
        </w:rPr>
      </w:pPr>
      <w:r>
        <w:rPr>
          <w:szCs w:val="21"/>
        </w:rPr>
        <w:lastRenderedPageBreak/>
        <w:tab/>
      </w:r>
      <w:r>
        <w:rPr>
          <w:szCs w:val="21"/>
        </w:rPr>
        <w:tab/>
      </w:r>
      <w:r>
        <w:rPr>
          <w:szCs w:val="21"/>
        </w:rPr>
        <w:tab/>
        <w:t>"fee": 200,</w:t>
      </w:r>
    </w:p>
    <w:p w:rsidR="00FD633A" w:rsidRDefault="00083061">
      <w:pPr>
        <w:rPr>
          <w:szCs w:val="21"/>
        </w:rPr>
      </w:pPr>
      <w:r>
        <w:rPr>
          <w:szCs w:val="21"/>
        </w:rPr>
        <w:tab/>
      </w:r>
      <w:r>
        <w:rPr>
          <w:szCs w:val="21"/>
        </w:rPr>
        <w:tab/>
      </w:r>
      <w:r>
        <w:rPr>
          <w:szCs w:val="21"/>
        </w:rPr>
        <w:tab/>
        <w:t>"plate": "</w:t>
      </w:r>
      <w:r>
        <w:rPr>
          <w:szCs w:val="21"/>
        </w:rPr>
        <w:t>粤</w:t>
      </w:r>
      <w:r>
        <w:rPr>
          <w:szCs w:val="21"/>
        </w:rPr>
        <w:t>B12345",</w:t>
      </w:r>
    </w:p>
    <w:p w:rsidR="00FD633A" w:rsidRDefault="00083061">
      <w:pPr>
        <w:rPr>
          <w:szCs w:val="21"/>
        </w:rPr>
      </w:pPr>
      <w:r>
        <w:rPr>
          <w:szCs w:val="21"/>
        </w:rPr>
        <w:tab/>
      </w:r>
      <w:r>
        <w:rPr>
          <w:szCs w:val="21"/>
        </w:rPr>
        <w:tab/>
      </w:r>
      <w:r>
        <w:rPr>
          <w:szCs w:val="21"/>
        </w:rPr>
        <w:tab/>
        <w:t>"totaltime": 120,</w:t>
      </w:r>
    </w:p>
    <w:p w:rsidR="00FD633A" w:rsidRDefault="00083061">
      <w:pPr>
        <w:rPr>
          <w:ins w:id="33" w:author="Administrator" w:date="2021-09-28T10:38:00Z"/>
          <w:szCs w:val="21"/>
        </w:rPr>
      </w:pPr>
      <w:r>
        <w:rPr>
          <w:szCs w:val="21"/>
        </w:rPr>
        <w:tab/>
      </w:r>
      <w:r>
        <w:rPr>
          <w:szCs w:val="21"/>
        </w:rPr>
        <w:tab/>
      </w:r>
      <w:r>
        <w:rPr>
          <w:szCs w:val="21"/>
        </w:rPr>
        <w:tab/>
        <w:t>"playMode": 31</w:t>
      </w:r>
      <w:ins w:id="34" w:author="Administrator" w:date="2021-09-28T10:38:00Z">
        <w:r>
          <w:rPr>
            <w:szCs w:val="21"/>
          </w:rPr>
          <w:t>,</w:t>
        </w:r>
      </w:ins>
    </w:p>
    <w:p w:rsidR="00FD633A" w:rsidRDefault="00083061">
      <w:pPr>
        <w:ind w:firstLineChars="600" w:firstLine="1260"/>
        <w:rPr>
          <w:color w:val="000000" w:themeColor="text1"/>
          <w:szCs w:val="21"/>
        </w:rPr>
      </w:pPr>
      <w:ins w:id="35" w:author="Administrator" w:date="2021-09-28T10:38:00Z">
        <w:r>
          <w:rPr>
            <w:color w:val="000000" w:themeColor="text1"/>
            <w:szCs w:val="21"/>
          </w:rPr>
          <w:t>"</w:t>
        </w:r>
      </w:ins>
      <w:ins w:id="36" w:author="Administrator" w:date="2021-09-28T10:39:00Z">
        <w:r>
          <w:rPr>
            <w:color w:val="000000" w:themeColor="text1"/>
            <w:szCs w:val="21"/>
          </w:rPr>
          <w:t>voiceSpeed</w:t>
        </w:r>
      </w:ins>
      <w:ins w:id="37" w:author="Administrator" w:date="2021-09-28T10:38:00Z">
        <w:r>
          <w:rPr>
            <w:color w:val="000000" w:themeColor="text1"/>
            <w:szCs w:val="21"/>
          </w:rPr>
          <w:t xml:space="preserve">": </w:t>
        </w:r>
      </w:ins>
      <w:ins w:id="38" w:author="Administrator" w:date="2021-09-28T10:39:00Z">
        <w:r>
          <w:rPr>
            <w:color w:val="000000" w:themeColor="text1"/>
            <w:szCs w:val="21"/>
          </w:rPr>
          <w:t>98</w:t>
        </w:r>
      </w:ins>
      <w:ins w:id="39" w:author="Administrator" w:date="2021-09-28T10:38:00Z">
        <w:r>
          <w:rPr>
            <w:color w:val="000000" w:themeColor="text1"/>
            <w:szCs w:val="21"/>
          </w:rPr>
          <w:t>,</w:t>
        </w:r>
      </w:ins>
    </w:p>
    <w:p w:rsidR="00FD633A" w:rsidRDefault="00083061">
      <w:pPr>
        <w:rPr>
          <w:szCs w:val="21"/>
        </w:rPr>
      </w:pPr>
      <w:r>
        <w:rPr>
          <w:szCs w:val="21"/>
        </w:rPr>
        <w:tab/>
      </w:r>
      <w:r>
        <w:rPr>
          <w:szCs w:val="21"/>
        </w:rPr>
        <w:tab/>
        <w:t>}</w:t>
      </w:r>
    </w:p>
    <w:p w:rsidR="00FD633A" w:rsidRDefault="00083061">
      <w:pPr>
        <w:rPr>
          <w:szCs w:val="21"/>
        </w:rPr>
      </w:pPr>
      <w:r>
        <w:rPr>
          <w:szCs w:val="21"/>
        </w:rPr>
        <w:tab/>
        <w:t>}</w:t>
      </w:r>
    </w:p>
    <w:p w:rsidR="00FD633A" w:rsidRDefault="00083061">
      <w:pPr>
        <w:rPr>
          <w:szCs w:val="21"/>
        </w:rPr>
      </w:pPr>
      <w:r>
        <w:rPr>
          <w:szCs w:val="21"/>
        </w:rPr>
        <w:t>}</w:t>
      </w:r>
    </w:p>
    <w:p w:rsidR="00FD633A" w:rsidRDefault="00FD633A">
      <w:pPr>
        <w:rPr>
          <w:szCs w:val="21"/>
        </w:rPr>
      </w:pPr>
    </w:p>
    <w:p w:rsidR="00FD633A" w:rsidRDefault="00FD633A">
      <w:pPr>
        <w:rPr>
          <w:szCs w:val="21"/>
        </w:rPr>
      </w:pPr>
    </w:p>
    <w:tbl>
      <w:tblPr>
        <w:tblStyle w:val="a9"/>
        <w:tblW w:w="0" w:type="auto"/>
        <w:tblLayout w:type="fixed"/>
        <w:tblLook w:val="04A0" w:firstRow="1" w:lastRow="0" w:firstColumn="1" w:lastColumn="0" w:noHBand="0" w:noVBand="1"/>
      </w:tblPr>
      <w:tblGrid>
        <w:gridCol w:w="2038"/>
        <w:gridCol w:w="771"/>
        <w:gridCol w:w="1114"/>
        <w:gridCol w:w="761"/>
        <w:gridCol w:w="3838"/>
      </w:tblGrid>
      <w:tr w:rsidR="00FD633A">
        <w:tc>
          <w:tcPr>
            <w:tcW w:w="2038" w:type="dxa"/>
            <w:shd w:val="clear" w:color="auto" w:fill="ED7D31" w:themeFill="accent2"/>
          </w:tcPr>
          <w:p w:rsidR="00FD633A" w:rsidRDefault="00083061">
            <w:pPr>
              <w:jc w:val="center"/>
            </w:pPr>
            <w:r>
              <w:rPr>
                <w:rFonts w:hint="eastAsia"/>
              </w:rPr>
              <w:t>字段名称</w:t>
            </w:r>
          </w:p>
        </w:tc>
        <w:tc>
          <w:tcPr>
            <w:tcW w:w="771" w:type="dxa"/>
            <w:shd w:val="clear" w:color="auto" w:fill="ED7D31" w:themeFill="accent2"/>
          </w:tcPr>
          <w:p w:rsidR="00FD633A" w:rsidRDefault="00083061">
            <w:pPr>
              <w:jc w:val="center"/>
            </w:pPr>
            <w:r>
              <w:rPr>
                <w:rFonts w:hint="eastAsia"/>
              </w:rPr>
              <w:t>类型</w:t>
            </w:r>
          </w:p>
        </w:tc>
        <w:tc>
          <w:tcPr>
            <w:tcW w:w="1114" w:type="dxa"/>
            <w:shd w:val="clear" w:color="auto" w:fill="ED7D31" w:themeFill="accent2"/>
          </w:tcPr>
          <w:p w:rsidR="00FD633A" w:rsidRDefault="00083061">
            <w:pPr>
              <w:jc w:val="center"/>
            </w:pPr>
            <w:r>
              <w:rPr>
                <w:rFonts w:hint="eastAsia"/>
              </w:rPr>
              <w:t>取值范围</w:t>
            </w:r>
          </w:p>
        </w:tc>
        <w:tc>
          <w:tcPr>
            <w:tcW w:w="761" w:type="dxa"/>
            <w:shd w:val="clear" w:color="auto" w:fill="ED7D31" w:themeFill="accent2"/>
          </w:tcPr>
          <w:p w:rsidR="00FD633A" w:rsidRDefault="00083061">
            <w:pPr>
              <w:jc w:val="center"/>
            </w:pPr>
            <w:r>
              <w:rPr>
                <w:rFonts w:hint="eastAsia"/>
              </w:rPr>
              <w:t>是否必填</w:t>
            </w:r>
          </w:p>
        </w:tc>
        <w:tc>
          <w:tcPr>
            <w:tcW w:w="3838" w:type="dxa"/>
            <w:shd w:val="clear" w:color="auto" w:fill="ED7D31" w:themeFill="accent2"/>
          </w:tcPr>
          <w:p w:rsidR="00FD633A" w:rsidRDefault="00083061">
            <w:pPr>
              <w:jc w:val="center"/>
            </w:pPr>
            <w:r>
              <w:rPr>
                <w:rFonts w:hint="eastAsia"/>
              </w:rPr>
              <w:t>说明</w:t>
            </w:r>
          </w:p>
        </w:tc>
      </w:tr>
      <w:tr w:rsidR="00FD633A">
        <w:tc>
          <w:tcPr>
            <w:tcW w:w="2038" w:type="dxa"/>
          </w:tcPr>
          <w:p w:rsidR="00FD633A" w:rsidRDefault="00083061">
            <w:pPr>
              <w:jc w:val="center"/>
            </w:pPr>
            <w:r>
              <w:t>Response_Heartbeat</w:t>
            </w:r>
          </w:p>
        </w:tc>
        <w:tc>
          <w:tcPr>
            <w:tcW w:w="771" w:type="dxa"/>
          </w:tcPr>
          <w:p w:rsidR="00FD633A" w:rsidRDefault="00083061">
            <w:pPr>
              <w:jc w:val="center"/>
            </w:pPr>
            <w:r>
              <w:rPr>
                <w:rFonts w:hint="eastAsia"/>
              </w:rPr>
              <w:t>json</w:t>
            </w:r>
          </w:p>
        </w:tc>
        <w:tc>
          <w:tcPr>
            <w:tcW w:w="1114" w:type="dxa"/>
          </w:tcPr>
          <w:p w:rsidR="00FD633A" w:rsidRDefault="00FD633A">
            <w:pPr>
              <w:jc w:val="center"/>
            </w:pPr>
          </w:p>
        </w:tc>
        <w:tc>
          <w:tcPr>
            <w:tcW w:w="761" w:type="dxa"/>
          </w:tcPr>
          <w:p w:rsidR="00FD633A" w:rsidRDefault="00FD633A">
            <w:pPr>
              <w:jc w:val="center"/>
            </w:pPr>
          </w:p>
        </w:tc>
        <w:tc>
          <w:tcPr>
            <w:tcW w:w="3838" w:type="dxa"/>
          </w:tcPr>
          <w:p w:rsidR="00FD633A" w:rsidRDefault="00083061">
            <w:r>
              <w:rPr>
                <w:rFonts w:hint="eastAsia"/>
              </w:rPr>
              <w:t>表示该消息为应答相机推送心跳消息</w:t>
            </w:r>
          </w:p>
        </w:tc>
      </w:tr>
      <w:tr w:rsidR="00FD633A">
        <w:tc>
          <w:tcPr>
            <w:tcW w:w="2038" w:type="dxa"/>
            <w:shd w:val="clear" w:color="auto" w:fill="EDEDED" w:themeFill="accent3" w:themeFillTint="32"/>
          </w:tcPr>
          <w:p w:rsidR="00FD633A" w:rsidRDefault="00083061">
            <w:pPr>
              <w:jc w:val="center"/>
            </w:pPr>
            <w:r>
              <w:t>info</w:t>
            </w:r>
          </w:p>
        </w:tc>
        <w:tc>
          <w:tcPr>
            <w:tcW w:w="771" w:type="dxa"/>
            <w:shd w:val="clear" w:color="auto" w:fill="EDEDED" w:themeFill="accent3" w:themeFillTint="32"/>
          </w:tcPr>
          <w:p w:rsidR="00FD633A" w:rsidRDefault="00083061">
            <w:pPr>
              <w:jc w:val="center"/>
            </w:pPr>
            <w:r>
              <w:rPr>
                <w:rFonts w:hint="eastAsia"/>
              </w:rPr>
              <w:t>string</w:t>
            </w:r>
          </w:p>
        </w:tc>
        <w:tc>
          <w:tcPr>
            <w:tcW w:w="1114" w:type="dxa"/>
            <w:shd w:val="clear" w:color="auto" w:fill="EDEDED" w:themeFill="accent3" w:themeFillTint="32"/>
          </w:tcPr>
          <w:p w:rsidR="00FD633A" w:rsidRDefault="00083061">
            <w:pPr>
              <w:jc w:val="center"/>
            </w:pPr>
            <w:r>
              <w:t>“</w:t>
            </w:r>
            <w:r>
              <w:rPr>
                <w:rFonts w:hint="eastAsia"/>
              </w:rPr>
              <w:t>ok</w:t>
            </w:r>
            <w:r>
              <w:t>”</w:t>
            </w:r>
            <w:r>
              <w:rPr>
                <w:rFonts w:hint="eastAsia"/>
              </w:rPr>
              <w:t>,</w:t>
            </w:r>
            <w:r>
              <w:t>”</w:t>
            </w:r>
            <w:r>
              <w:rPr>
                <w:rFonts w:hint="eastAsia"/>
              </w:rPr>
              <w:t>no</w:t>
            </w:r>
            <w:r>
              <w:t>”</w:t>
            </w:r>
          </w:p>
        </w:tc>
        <w:tc>
          <w:tcPr>
            <w:tcW w:w="761" w:type="dxa"/>
            <w:shd w:val="clear" w:color="auto" w:fill="EDEDED" w:themeFill="accent3" w:themeFillTint="32"/>
          </w:tcPr>
          <w:p w:rsidR="00FD633A" w:rsidRDefault="00083061">
            <w:pPr>
              <w:jc w:val="center"/>
            </w:pPr>
            <w:r>
              <w:rPr>
                <w:rFonts w:hint="eastAsia"/>
              </w:rPr>
              <w:t>是</w:t>
            </w:r>
          </w:p>
        </w:tc>
        <w:tc>
          <w:tcPr>
            <w:tcW w:w="3838" w:type="dxa"/>
            <w:shd w:val="clear" w:color="auto" w:fill="EDEDED" w:themeFill="accent3" w:themeFillTint="32"/>
          </w:tcPr>
          <w:p w:rsidR="00FD633A" w:rsidRDefault="00083061">
            <w:r>
              <w:t>“</w:t>
            </w:r>
            <w:r>
              <w:rPr>
                <w:rFonts w:hint="eastAsia"/>
              </w:rPr>
              <w:t>ok</w:t>
            </w:r>
            <w:r>
              <w:t>”</w:t>
            </w:r>
            <w:r>
              <w:rPr>
                <w:rFonts w:hint="eastAsia"/>
              </w:rPr>
              <w:t xml:space="preserve"> </w:t>
            </w:r>
            <w:r>
              <w:rPr>
                <w:rFonts w:hint="eastAsia"/>
              </w:rPr>
              <w:t>表示开闸</w:t>
            </w:r>
            <w:r>
              <w:rPr>
                <w:rFonts w:hint="eastAsia"/>
              </w:rPr>
              <w:br/>
            </w:r>
            <w:r>
              <w:rPr>
                <w:rFonts w:hint="eastAsia"/>
              </w:rPr>
              <w:t>其他任意字符如</w:t>
            </w:r>
            <w:r>
              <w:t>”</w:t>
            </w:r>
            <w:r>
              <w:rPr>
                <w:rFonts w:hint="eastAsia"/>
              </w:rPr>
              <w:t>no</w:t>
            </w:r>
            <w:r>
              <w:t>”</w:t>
            </w:r>
            <w:r>
              <w:rPr>
                <w:rFonts w:hint="eastAsia"/>
              </w:rPr>
              <w:t>表示无动作</w:t>
            </w:r>
          </w:p>
        </w:tc>
      </w:tr>
      <w:tr w:rsidR="00FD633A">
        <w:tc>
          <w:tcPr>
            <w:tcW w:w="2038" w:type="dxa"/>
          </w:tcPr>
          <w:p w:rsidR="00FD633A" w:rsidRDefault="00083061">
            <w:pPr>
              <w:jc w:val="center"/>
            </w:pPr>
            <w:r>
              <w:t>serialData</w:t>
            </w:r>
          </w:p>
        </w:tc>
        <w:tc>
          <w:tcPr>
            <w:tcW w:w="771" w:type="dxa"/>
          </w:tcPr>
          <w:p w:rsidR="00FD633A" w:rsidRDefault="00083061">
            <w:pPr>
              <w:jc w:val="center"/>
            </w:pPr>
            <w:r>
              <w:rPr>
                <w:rFonts w:hint="eastAsia"/>
              </w:rPr>
              <w:t>json</w:t>
            </w:r>
          </w:p>
        </w:tc>
        <w:tc>
          <w:tcPr>
            <w:tcW w:w="1114" w:type="dxa"/>
          </w:tcPr>
          <w:p w:rsidR="00FD633A" w:rsidRDefault="00FD633A">
            <w:pPr>
              <w:jc w:val="center"/>
            </w:pPr>
          </w:p>
        </w:tc>
        <w:tc>
          <w:tcPr>
            <w:tcW w:w="761" w:type="dxa"/>
          </w:tcPr>
          <w:p w:rsidR="00FD633A" w:rsidRDefault="00FD633A">
            <w:pPr>
              <w:jc w:val="center"/>
            </w:pPr>
          </w:p>
        </w:tc>
        <w:tc>
          <w:tcPr>
            <w:tcW w:w="3838" w:type="dxa"/>
          </w:tcPr>
          <w:p w:rsidR="00FD633A" w:rsidRDefault="00083061">
            <w:pPr>
              <w:rPr>
                <w:color w:val="FF0000"/>
              </w:rPr>
            </w:pPr>
            <w:r>
              <w:rPr>
                <w:rFonts w:hint="eastAsia"/>
                <w:color w:val="FF0000"/>
              </w:rPr>
              <w:t>注意：数组元素可有可无</w:t>
            </w:r>
            <w:r>
              <w:rPr>
                <w:rFonts w:hint="eastAsia"/>
                <w:color w:val="FF0000"/>
              </w:rPr>
              <w:t>,</w:t>
            </w:r>
            <w:r>
              <w:rPr>
                <w:rFonts w:hint="eastAsia"/>
                <w:color w:val="FF0000"/>
              </w:rPr>
              <w:t>用户根据实际情况。</w:t>
            </w:r>
          </w:p>
          <w:p w:rsidR="00FD633A" w:rsidRDefault="00083061">
            <w:r>
              <w:rPr>
                <w:rFonts w:hint="eastAsia"/>
                <w:color w:val="FF0000"/>
              </w:rPr>
              <w:t>若需要传该数据时该数组最多只能有两个数据。</w:t>
            </w:r>
            <w:r>
              <w:rPr>
                <w:rFonts w:hint="eastAsia"/>
              </w:rPr>
              <w:t>如果需要透传多条数据时需把多条数据组合成一条，然后再进行</w:t>
            </w:r>
            <w:r>
              <w:rPr>
                <w:rFonts w:hint="eastAsia"/>
              </w:rPr>
              <w:t>base64</w:t>
            </w:r>
            <w:r>
              <w:rPr>
                <w:rFonts w:hint="eastAsia"/>
              </w:rPr>
              <w:t>编码，最后再传给相机。</w:t>
            </w:r>
          </w:p>
          <w:p w:rsidR="00FD633A" w:rsidRDefault="00083061">
            <w:r>
              <w:rPr>
                <w:rFonts w:hint="eastAsia"/>
              </w:rPr>
              <w:t>如果不传</w:t>
            </w:r>
            <w:r>
              <w:rPr>
                <w:rFonts w:hint="eastAsia"/>
              </w:rPr>
              <w:t>485</w:t>
            </w:r>
            <w:r>
              <w:rPr>
                <w:rFonts w:hint="eastAsia"/>
              </w:rPr>
              <w:t>数据的话该项传</w:t>
            </w:r>
            <w:r>
              <w:rPr>
                <w:rFonts w:hint="eastAsia"/>
              </w:rPr>
              <w:t>[]</w:t>
            </w:r>
            <w:r>
              <w:rPr>
                <w:rFonts w:hint="eastAsia"/>
              </w:rPr>
              <w:t>不是传</w:t>
            </w:r>
            <w:r>
              <w:rPr>
                <w:rFonts w:hint="eastAsia"/>
              </w:rPr>
              <w:t>null</w:t>
            </w:r>
            <w:r>
              <w:rPr>
                <w:rFonts w:hint="eastAsia"/>
              </w:rPr>
              <w:t>。例：</w:t>
            </w:r>
            <w:r>
              <w:t>serialData</w:t>
            </w:r>
            <w:r>
              <w:rPr>
                <w:rFonts w:hint="eastAsia"/>
              </w:rPr>
              <w:t>:[]</w:t>
            </w:r>
            <w:r>
              <w:rPr>
                <w:rFonts w:hint="eastAsia"/>
              </w:rPr>
              <w:t>为正确的数据。</w:t>
            </w:r>
            <w:r>
              <w:t>serialData</w:t>
            </w:r>
            <w:r>
              <w:rPr>
                <w:rFonts w:hint="eastAsia"/>
              </w:rPr>
              <w:t>:null</w:t>
            </w:r>
            <w:r>
              <w:rPr>
                <w:rFonts w:hint="eastAsia"/>
              </w:rPr>
              <w:t>为错误的数据</w:t>
            </w:r>
          </w:p>
        </w:tc>
      </w:tr>
      <w:tr w:rsidR="00FD633A">
        <w:tc>
          <w:tcPr>
            <w:tcW w:w="2038" w:type="dxa"/>
            <w:shd w:val="clear" w:color="auto" w:fill="EDEDED" w:themeFill="accent3" w:themeFillTint="32"/>
          </w:tcPr>
          <w:p w:rsidR="00FD633A" w:rsidRDefault="00083061">
            <w:pPr>
              <w:jc w:val="center"/>
            </w:pPr>
            <w:r>
              <w:t>serialChannel</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[0,1]</w:t>
            </w:r>
          </w:p>
        </w:tc>
        <w:tc>
          <w:tcPr>
            <w:tcW w:w="761" w:type="dxa"/>
            <w:shd w:val="clear" w:color="auto" w:fill="EDEDED" w:themeFill="accent3" w:themeFillTint="32"/>
          </w:tcPr>
          <w:p w:rsidR="00FD633A" w:rsidRDefault="00FD633A">
            <w:pPr>
              <w:jc w:val="center"/>
            </w:pPr>
          </w:p>
        </w:tc>
        <w:tc>
          <w:tcPr>
            <w:tcW w:w="3838" w:type="dxa"/>
            <w:shd w:val="clear" w:color="auto" w:fill="EDEDED" w:themeFill="accent3" w:themeFillTint="32"/>
          </w:tcPr>
          <w:p w:rsidR="00FD633A" w:rsidRDefault="00083061">
            <w:r>
              <w:rPr>
                <w:rFonts w:hint="eastAsia"/>
              </w:rPr>
              <w:t>485</w:t>
            </w:r>
            <w:r>
              <w:rPr>
                <w:rFonts w:hint="eastAsia"/>
              </w:rPr>
              <w:t>通道号</w:t>
            </w:r>
            <w:r>
              <w:br/>
            </w:r>
            <w:r>
              <w:rPr>
                <w:rFonts w:hint="eastAsia"/>
              </w:rPr>
              <w:t>0</w:t>
            </w:r>
            <w:r>
              <w:rPr>
                <w:rFonts w:hint="eastAsia"/>
              </w:rPr>
              <w:t>：</w:t>
            </w:r>
            <w:r>
              <w:rPr>
                <w:rFonts w:hint="eastAsia"/>
              </w:rPr>
              <w:t xml:space="preserve"> A1,B1</w:t>
            </w:r>
            <w:r>
              <w:rPr>
                <w:rFonts w:hint="eastAsia"/>
              </w:rPr>
              <w:t>有数据输入</w:t>
            </w:r>
          </w:p>
          <w:p w:rsidR="00FD633A" w:rsidRDefault="00083061">
            <w:r>
              <w:rPr>
                <w:rFonts w:hint="eastAsia"/>
              </w:rPr>
              <w:t>1</w:t>
            </w:r>
            <w:r>
              <w:rPr>
                <w:rFonts w:hint="eastAsia"/>
              </w:rPr>
              <w:t>：</w:t>
            </w:r>
            <w:r>
              <w:rPr>
                <w:rFonts w:hint="eastAsia"/>
              </w:rPr>
              <w:t xml:space="preserve"> A2,B2 </w:t>
            </w:r>
            <w:r>
              <w:rPr>
                <w:rFonts w:hint="eastAsia"/>
              </w:rPr>
              <w:t>有数据输入</w:t>
            </w:r>
          </w:p>
        </w:tc>
      </w:tr>
      <w:tr w:rsidR="00FD633A">
        <w:tc>
          <w:tcPr>
            <w:tcW w:w="2038" w:type="dxa"/>
          </w:tcPr>
          <w:p w:rsidR="00FD633A" w:rsidRDefault="00083061">
            <w:pPr>
              <w:jc w:val="center"/>
            </w:pPr>
            <w:r>
              <w:t>data</w:t>
            </w:r>
          </w:p>
        </w:tc>
        <w:tc>
          <w:tcPr>
            <w:tcW w:w="771" w:type="dxa"/>
          </w:tcPr>
          <w:p w:rsidR="00FD633A" w:rsidRDefault="00083061">
            <w:pPr>
              <w:jc w:val="center"/>
            </w:pPr>
            <w:r>
              <w:rPr>
                <w:rFonts w:hint="eastAsia"/>
              </w:rPr>
              <w:t>string</w:t>
            </w:r>
          </w:p>
        </w:tc>
        <w:tc>
          <w:tcPr>
            <w:tcW w:w="1114" w:type="dxa"/>
          </w:tcPr>
          <w:p w:rsidR="00FD633A" w:rsidRDefault="00FD633A">
            <w:pPr>
              <w:jc w:val="center"/>
            </w:pPr>
          </w:p>
        </w:tc>
        <w:tc>
          <w:tcPr>
            <w:tcW w:w="761" w:type="dxa"/>
          </w:tcPr>
          <w:p w:rsidR="00FD633A" w:rsidRDefault="00FD633A">
            <w:pPr>
              <w:jc w:val="center"/>
            </w:pPr>
          </w:p>
        </w:tc>
        <w:tc>
          <w:tcPr>
            <w:tcW w:w="3838" w:type="dxa"/>
          </w:tcPr>
          <w:p w:rsidR="00FD633A" w:rsidRDefault="00083061">
            <w:pPr>
              <w:jc w:val="left"/>
            </w:pPr>
            <w:r>
              <w:rPr>
                <w:rFonts w:hint="eastAsia"/>
              </w:rPr>
              <w:t>485</w:t>
            </w:r>
            <w:r>
              <w:rPr>
                <w:rFonts w:hint="eastAsia"/>
              </w:rPr>
              <w:t>透传数据</w:t>
            </w:r>
            <w:r>
              <w:rPr>
                <w:rFonts w:hint="eastAsia"/>
              </w:rPr>
              <w:t>,BASE64</w:t>
            </w:r>
            <w:r>
              <w:rPr>
                <w:rFonts w:hint="eastAsia"/>
              </w:rPr>
              <w:t>编码后的数据</w:t>
            </w:r>
          </w:p>
          <w:p w:rsidR="00FD633A" w:rsidRDefault="00083061">
            <w:r>
              <w:rPr>
                <w:rFonts w:hint="eastAsia"/>
                <w:color w:val="FF0000"/>
              </w:rPr>
              <w:t>相机做的是透传功能，就是</w:t>
            </w:r>
            <w:r>
              <w:rPr>
                <w:rFonts w:hint="eastAsia"/>
                <w:color w:val="FF0000"/>
              </w:rPr>
              <w:t>HTTP</w:t>
            </w:r>
            <w:r>
              <w:rPr>
                <w:rFonts w:hint="eastAsia"/>
                <w:color w:val="FF0000"/>
              </w:rPr>
              <w:t>服务器发送什么数据相机就会往外发什么数据，用户如果需要发送的是</w:t>
            </w:r>
            <w:r>
              <w:rPr>
                <w:rFonts w:hint="eastAsia"/>
                <w:color w:val="FF0000"/>
              </w:rPr>
              <w:t>16</w:t>
            </w:r>
            <w:r>
              <w:rPr>
                <w:rFonts w:hint="eastAsia"/>
                <w:color w:val="FF0000"/>
              </w:rPr>
              <w:t>进制的数据需要直接用</w:t>
            </w:r>
            <w:r>
              <w:rPr>
                <w:rFonts w:hint="eastAsia"/>
                <w:color w:val="FF0000"/>
              </w:rPr>
              <w:t>16</w:t>
            </w:r>
            <w:r>
              <w:rPr>
                <w:rFonts w:hint="eastAsia"/>
                <w:color w:val="FF0000"/>
              </w:rPr>
              <w:t>进制进行</w:t>
            </w:r>
            <w:r>
              <w:rPr>
                <w:rFonts w:hint="eastAsia"/>
                <w:color w:val="FF0000"/>
              </w:rPr>
              <w:t>BASE64</w:t>
            </w:r>
            <w:r>
              <w:rPr>
                <w:rFonts w:hint="eastAsia"/>
                <w:color w:val="FF0000"/>
              </w:rPr>
              <w:t>编码。再发给相机。</w:t>
            </w:r>
            <w:r>
              <w:rPr>
                <w:rFonts w:hint="eastAsia"/>
              </w:rPr>
              <w:t>例：要发送</w:t>
            </w:r>
            <w:r>
              <w:rPr>
                <w:rFonts w:hint="eastAsia"/>
              </w:rPr>
              <w:t xml:space="preserve">0xAA 0xBB 0xCC </w:t>
            </w:r>
            <w:r>
              <w:rPr>
                <w:rFonts w:hint="eastAsia"/>
              </w:rPr>
              <w:t>这个进行</w:t>
            </w:r>
            <w:r>
              <w:rPr>
                <w:rFonts w:hint="eastAsia"/>
              </w:rPr>
              <w:t>BASE64</w:t>
            </w:r>
            <w:r>
              <w:rPr>
                <w:rFonts w:hint="eastAsia"/>
              </w:rPr>
              <w:t>编码后的值是：</w:t>
            </w:r>
            <w:r>
              <w:rPr>
                <w:rFonts w:hint="eastAsia"/>
              </w:rPr>
              <w:t>qrvM</w:t>
            </w:r>
            <w:r>
              <w:rPr>
                <w:rFonts w:hint="eastAsia"/>
              </w:rPr>
              <w:t>而不是</w:t>
            </w:r>
            <w:r>
              <w:rPr>
                <w:rFonts w:hint="eastAsia"/>
              </w:rPr>
              <w:t>YWFiYmNj</w:t>
            </w:r>
            <w:r>
              <w:rPr>
                <w:rFonts w:hint="eastAsia"/>
              </w:rPr>
              <w:t>。这两个的区别是：对的值用</w:t>
            </w:r>
            <w:r>
              <w:rPr>
                <w:rFonts w:hint="eastAsia"/>
              </w:rPr>
              <w:t>16</w:t>
            </w:r>
            <w:r>
              <w:rPr>
                <w:rFonts w:hint="eastAsia"/>
              </w:rPr>
              <w:t>进制数组</w:t>
            </w:r>
            <w:r>
              <w:rPr>
                <w:rFonts w:hint="eastAsia"/>
              </w:rPr>
              <w:t>{0xAA,0xBB,0xCC}</w:t>
            </w:r>
            <w:r>
              <w:rPr>
                <w:rFonts w:hint="eastAsia"/>
              </w:rPr>
              <w:t>进行</w:t>
            </w:r>
            <w:r>
              <w:rPr>
                <w:rFonts w:hint="eastAsia"/>
              </w:rPr>
              <w:t>base64</w:t>
            </w:r>
            <w:r>
              <w:rPr>
                <w:rFonts w:hint="eastAsia"/>
              </w:rPr>
              <w:t>编码，而错的值用字符串</w:t>
            </w:r>
            <w:r>
              <w:t>”</w:t>
            </w:r>
            <w:r>
              <w:rPr>
                <w:rFonts w:hint="eastAsia"/>
              </w:rPr>
              <w:t>AABBCC</w:t>
            </w:r>
            <w:r>
              <w:t>”</w:t>
            </w:r>
            <w:r>
              <w:rPr>
                <w:rFonts w:hint="eastAsia"/>
              </w:rPr>
              <w:t>进行</w:t>
            </w:r>
            <w:r>
              <w:rPr>
                <w:rFonts w:hint="eastAsia"/>
              </w:rPr>
              <w:t>BASE64</w:t>
            </w:r>
            <w:r>
              <w:rPr>
                <w:rFonts w:hint="eastAsia"/>
              </w:rPr>
              <w:t>编码。</w:t>
            </w:r>
          </w:p>
        </w:tc>
      </w:tr>
      <w:tr w:rsidR="00FD633A">
        <w:tc>
          <w:tcPr>
            <w:tcW w:w="2038" w:type="dxa"/>
            <w:shd w:val="clear" w:color="auto" w:fill="EDEDED" w:themeFill="accent3" w:themeFillTint="32"/>
          </w:tcPr>
          <w:p w:rsidR="00FD633A" w:rsidRDefault="00083061">
            <w:pPr>
              <w:jc w:val="center"/>
            </w:pPr>
            <w:r>
              <w:t>dataLen</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[1,1024]</w:t>
            </w:r>
          </w:p>
        </w:tc>
        <w:tc>
          <w:tcPr>
            <w:tcW w:w="761" w:type="dxa"/>
            <w:shd w:val="clear" w:color="auto" w:fill="EDEDED" w:themeFill="accent3" w:themeFillTint="32"/>
          </w:tcPr>
          <w:p w:rsidR="00FD633A" w:rsidRDefault="00FD633A">
            <w:pPr>
              <w:jc w:val="center"/>
            </w:pPr>
          </w:p>
        </w:tc>
        <w:tc>
          <w:tcPr>
            <w:tcW w:w="3838" w:type="dxa"/>
            <w:shd w:val="clear" w:color="auto" w:fill="EDEDED" w:themeFill="accent3" w:themeFillTint="32"/>
          </w:tcPr>
          <w:p w:rsidR="00FD633A" w:rsidRDefault="00083061">
            <w:r>
              <w:rPr>
                <w:rFonts w:hint="eastAsia"/>
              </w:rPr>
              <w:t>485</w:t>
            </w:r>
            <w:r>
              <w:rPr>
                <w:rFonts w:hint="eastAsia"/>
              </w:rPr>
              <w:t>输入数据</w:t>
            </w:r>
            <w:r>
              <w:rPr>
                <w:rFonts w:hint="eastAsia"/>
              </w:rPr>
              <w:t>,BASE64</w:t>
            </w:r>
            <w:r>
              <w:rPr>
                <w:rFonts w:hint="eastAsia"/>
              </w:rPr>
              <w:t>编码前的数据长度</w:t>
            </w:r>
          </w:p>
        </w:tc>
      </w:tr>
      <w:tr w:rsidR="00FD633A">
        <w:tc>
          <w:tcPr>
            <w:tcW w:w="2038" w:type="dxa"/>
          </w:tcPr>
          <w:p w:rsidR="00FD633A" w:rsidRDefault="00083061">
            <w:pPr>
              <w:jc w:val="center"/>
            </w:pPr>
            <w:r>
              <w:t>shutoff</w:t>
            </w:r>
          </w:p>
        </w:tc>
        <w:tc>
          <w:tcPr>
            <w:tcW w:w="771" w:type="dxa"/>
          </w:tcPr>
          <w:p w:rsidR="00FD633A" w:rsidRDefault="00083061">
            <w:pPr>
              <w:jc w:val="center"/>
            </w:pPr>
            <w:r>
              <w:rPr>
                <w:rFonts w:hint="eastAsia"/>
              </w:rPr>
              <w:t>string</w:t>
            </w:r>
          </w:p>
        </w:tc>
        <w:tc>
          <w:tcPr>
            <w:tcW w:w="1114" w:type="dxa"/>
          </w:tcPr>
          <w:p w:rsidR="00FD633A" w:rsidRDefault="00FD633A">
            <w:pPr>
              <w:jc w:val="center"/>
            </w:pPr>
          </w:p>
        </w:tc>
        <w:tc>
          <w:tcPr>
            <w:tcW w:w="761" w:type="dxa"/>
          </w:tcPr>
          <w:p w:rsidR="00FD633A" w:rsidRDefault="00FD633A">
            <w:pPr>
              <w:jc w:val="center"/>
            </w:pPr>
          </w:p>
        </w:tc>
        <w:tc>
          <w:tcPr>
            <w:tcW w:w="3838" w:type="dxa"/>
          </w:tcPr>
          <w:p w:rsidR="00FD633A" w:rsidRDefault="00083061">
            <w:r>
              <w:t>“</w:t>
            </w:r>
            <w:r>
              <w:rPr>
                <w:rFonts w:hint="eastAsia"/>
              </w:rPr>
              <w:t>ok</w:t>
            </w:r>
            <w:r>
              <w:t>”</w:t>
            </w:r>
            <w:r>
              <w:rPr>
                <w:rFonts w:hint="eastAsia"/>
              </w:rPr>
              <w:t xml:space="preserve"> </w:t>
            </w:r>
            <w:r>
              <w:rPr>
                <w:rFonts w:hint="eastAsia"/>
              </w:rPr>
              <w:t>表示关闸</w:t>
            </w:r>
            <w:r>
              <w:rPr>
                <w:rFonts w:hint="eastAsia"/>
              </w:rPr>
              <w:br/>
            </w:r>
            <w:r>
              <w:rPr>
                <w:rFonts w:hint="eastAsia"/>
              </w:rPr>
              <w:t>其他任意字符如</w:t>
            </w:r>
            <w:r>
              <w:t>”</w:t>
            </w:r>
            <w:r>
              <w:rPr>
                <w:rFonts w:hint="eastAsia"/>
              </w:rPr>
              <w:t>no</w:t>
            </w:r>
            <w:r>
              <w:t>”</w:t>
            </w:r>
            <w:r>
              <w:rPr>
                <w:rFonts w:hint="eastAsia"/>
              </w:rPr>
              <w:t>表示无动作</w:t>
            </w:r>
          </w:p>
        </w:tc>
      </w:tr>
      <w:tr w:rsidR="00FD633A">
        <w:tc>
          <w:tcPr>
            <w:tcW w:w="2038" w:type="dxa"/>
            <w:shd w:val="clear" w:color="auto" w:fill="EDEDED" w:themeFill="accent3" w:themeFillTint="32"/>
          </w:tcPr>
          <w:p w:rsidR="00FD633A" w:rsidRDefault="00083061">
            <w:pPr>
              <w:jc w:val="center"/>
            </w:pPr>
            <w:r>
              <w:t>snapnow</w:t>
            </w:r>
          </w:p>
        </w:tc>
        <w:tc>
          <w:tcPr>
            <w:tcW w:w="771" w:type="dxa"/>
            <w:shd w:val="clear" w:color="auto" w:fill="EDEDED" w:themeFill="accent3" w:themeFillTint="32"/>
          </w:tcPr>
          <w:p w:rsidR="00FD633A" w:rsidRDefault="00083061">
            <w:pPr>
              <w:jc w:val="center"/>
            </w:pPr>
            <w:r>
              <w:rPr>
                <w:rFonts w:hint="eastAsia"/>
              </w:rPr>
              <w:t>string</w:t>
            </w:r>
          </w:p>
        </w:tc>
        <w:tc>
          <w:tcPr>
            <w:tcW w:w="1114" w:type="dxa"/>
            <w:shd w:val="clear" w:color="auto" w:fill="EDEDED" w:themeFill="accent3" w:themeFillTint="32"/>
          </w:tcPr>
          <w:p w:rsidR="00FD633A" w:rsidRDefault="00083061">
            <w:pPr>
              <w:jc w:val="center"/>
            </w:pPr>
            <w:r>
              <w:t>“</w:t>
            </w:r>
            <w:r>
              <w:rPr>
                <w:rFonts w:hint="eastAsia"/>
              </w:rPr>
              <w:t>yes</w:t>
            </w:r>
            <w:r>
              <w:t>”</w:t>
            </w:r>
            <w:r>
              <w:rPr>
                <w:rFonts w:hint="eastAsia"/>
              </w:rPr>
              <w:t>,</w:t>
            </w:r>
            <w:r>
              <w:t>”</w:t>
            </w:r>
            <w:r>
              <w:rPr>
                <w:rFonts w:hint="eastAsia"/>
              </w:rPr>
              <w:t>no</w:t>
            </w:r>
            <w:r>
              <w:t>”</w:t>
            </w:r>
          </w:p>
        </w:tc>
        <w:tc>
          <w:tcPr>
            <w:tcW w:w="761" w:type="dxa"/>
            <w:shd w:val="clear" w:color="auto" w:fill="EDEDED" w:themeFill="accent3" w:themeFillTint="32"/>
          </w:tcPr>
          <w:p w:rsidR="00FD633A" w:rsidRDefault="00FD633A">
            <w:pPr>
              <w:jc w:val="center"/>
            </w:pPr>
          </w:p>
        </w:tc>
        <w:tc>
          <w:tcPr>
            <w:tcW w:w="3838" w:type="dxa"/>
            <w:shd w:val="clear" w:color="auto" w:fill="EDEDED" w:themeFill="accent3" w:themeFillTint="32"/>
          </w:tcPr>
          <w:p w:rsidR="00FD633A" w:rsidRDefault="00083061">
            <w:r>
              <w:t>“</w:t>
            </w:r>
            <w:r>
              <w:rPr>
                <w:rFonts w:hint="eastAsia"/>
              </w:rPr>
              <w:t>yes</w:t>
            </w:r>
            <w:r>
              <w:t>”</w:t>
            </w:r>
            <w:r>
              <w:rPr>
                <w:rFonts w:hint="eastAsia"/>
              </w:rPr>
              <w:t xml:space="preserve"> </w:t>
            </w:r>
            <w:r>
              <w:rPr>
                <w:rFonts w:hint="eastAsia"/>
              </w:rPr>
              <w:t>表示抓拍</w:t>
            </w:r>
            <w:r>
              <w:rPr>
                <w:rFonts w:hint="eastAsia"/>
              </w:rPr>
              <w:br/>
            </w:r>
            <w:r>
              <w:rPr>
                <w:rFonts w:hint="eastAsia"/>
              </w:rPr>
              <w:t>其他任意字符如</w:t>
            </w:r>
            <w:r>
              <w:t>”</w:t>
            </w:r>
            <w:r>
              <w:rPr>
                <w:rFonts w:hint="eastAsia"/>
              </w:rPr>
              <w:t>no</w:t>
            </w:r>
            <w:r>
              <w:t>”</w:t>
            </w:r>
            <w:r>
              <w:rPr>
                <w:rFonts w:hint="eastAsia"/>
              </w:rPr>
              <w:t>表示无动作</w:t>
            </w:r>
          </w:p>
        </w:tc>
      </w:tr>
      <w:tr w:rsidR="00FD633A">
        <w:tc>
          <w:tcPr>
            <w:tcW w:w="2038" w:type="dxa"/>
          </w:tcPr>
          <w:p w:rsidR="00FD633A" w:rsidRDefault="00083061">
            <w:pPr>
              <w:jc w:val="center"/>
            </w:pPr>
            <w:r>
              <w:rPr>
                <w:rFonts w:hint="eastAsia"/>
              </w:rPr>
              <w:t>isUpdate</w:t>
            </w:r>
          </w:p>
        </w:tc>
        <w:tc>
          <w:tcPr>
            <w:tcW w:w="771" w:type="dxa"/>
          </w:tcPr>
          <w:p w:rsidR="00FD633A" w:rsidRDefault="00083061">
            <w:pPr>
              <w:jc w:val="center"/>
            </w:pPr>
            <w:r>
              <w:rPr>
                <w:rFonts w:hint="eastAsia"/>
              </w:rPr>
              <w:t>int</w:t>
            </w:r>
          </w:p>
        </w:tc>
        <w:tc>
          <w:tcPr>
            <w:tcW w:w="1114" w:type="dxa"/>
          </w:tcPr>
          <w:p w:rsidR="00FD633A" w:rsidRDefault="00083061">
            <w:pPr>
              <w:jc w:val="center"/>
            </w:pPr>
            <w:r>
              <w:rPr>
                <w:rFonts w:hint="eastAsia"/>
              </w:rPr>
              <w:t>[0,1]</w:t>
            </w:r>
          </w:p>
        </w:tc>
        <w:tc>
          <w:tcPr>
            <w:tcW w:w="761" w:type="dxa"/>
          </w:tcPr>
          <w:p w:rsidR="00FD633A" w:rsidRDefault="00FD633A">
            <w:pPr>
              <w:jc w:val="center"/>
            </w:pPr>
          </w:p>
        </w:tc>
        <w:tc>
          <w:tcPr>
            <w:tcW w:w="3838" w:type="dxa"/>
          </w:tcPr>
          <w:p w:rsidR="00FD633A" w:rsidRDefault="00083061">
            <w:r>
              <w:rPr>
                <w:rFonts w:hint="eastAsia"/>
              </w:rPr>
              <w:t>是否更新</w:t>
            </w:r>
          </w:p>
          <w:p w:rsidR="00FD633A" w:rsidRDefault="00083061">
            <w:r>
              <w:rPr>
                <w:rFonts w:hint="eastAsia"/>
              </w:rPr>
              <w:lastRenderedPageBreak/>
              <w:t>0</w:t>
            </w:r>
            <w:r>
              <w:rPr>
                <w:rFonts w:hint="eastAsia"/>
              </w:rPr>
              <w:t>：不更新</w:t>
            </w:r>
            <w:r>
              <w:rPr>
                <w:rFonts w:hint="eastAsia"/>
              </w:rPr>
              <w:t xml:space="preserve">   1</w:t>
            </w:r>
            <w:r>
              <w:rPr>
                <w:rFonts w:hint="eastAsia"/>
              </w:rPr>
              <w:t>：更新</w:t>
            </w:r>
          </w:p>
        </w:tc>
      </w:tr>
      <w:tr w:rsidR="00FD633A">
        <w:tc>
          <w:tcPr>
            <w:tcW w:w="2038" w:type="dxa"/>
            <w:shd w:val="clear" w:color="auto" w:fill="EDEDED" w:themeFill="accent3" w:themeFillTint="32"/>
          </w:tcPr>
          <w:p w:rsidR="00FD633A" w:rsidRDefault="00083061">
            <w:pPr>
              <w:jc w:val="center"/>
            </w:pPr>
            <w:r>
              <w:rPr>
                <w:rFonts w:hint="eastAsia"/>
              </w:rPr>
              <w:lastRenderedPageBreak/>
              <w:t>upFileUrl</w:t>
            </w:r>
          </w:p>
        </w:tc>
        <w:tc>
          <w:tcPr>
            <w:tcW w:w="771" w:type="dxa"/>
            <w:shd w:val="clear" w:color="auto" w:fill="EDEDED" w:themeFill="accent3" w:themeFillTint="32"/>
          </w:tcPr>
          <w:p w:rsidR="00FD633A" w:rsidRDefault="00083061">
            <w:pPr>
              <w:jc w:val="center"/>
            </w:pPr>
            <w:r>
              <w:rPr>
                <w:rFonts w:hint="eastAsia"/>
              </w:rPr>
              <w:t>string</w:t>
            </w:r>
          </w:p>
        </w:tc>
        <w:tc>
          <w:tcPr>
            <w:tcW w:w="1114" w:type="dxa"/>
            <w:shd w:val="clear" w:color="auto" w:fill="EDEDED" w:themeFill="accent3" w:themeFillTint="32"/>
          </w:tcPr>
          <w:p w:rsidR="00FD633A" w:rsidRDefault="00FD633A">
            <w:pPr>
              <w:jc w:val="center"/>
            </w:pPr>
          </w:p>
        </w:tc>
        <w:tc>
          <w:tcPr>
            <w:tcW w:w="761" w:type="dxa"/>
            <w:shd w:val="clear" w:color="auto" w:fill="EDEDED" w:themeFill="accent3" w:themeFillTint="32"/>
          </w:tcPr>
          <w:p w:rsidR="00FD633A" w:rsidRDefault="00FD633A">
            <w:pPr>
              <w:jc w:val="center"/>
            </w:pPr>
          </w:p>
        </w:tc>
        <w:tc>
          <w:tcPr>
            <w:tcW w:w="3838" w:type="dxa"/>
            <w:shd w:val="clear" w:color="auto" w:fill="EDEDED" w:themeFill="accent3" w:themeFillTint="32"/>
          </w:tcPr>
          <w:p w:rsidR="00FD633A" w:rsidRDefault="00083061">
            <w:r>
              <w:rPr>
                <w:rFonts w:hint="eastAsia"/>
              </w:rPr>
              <w:t>更新文件地址</w:t>
            </w:r>
            <w:r>
              <w:rPr>
                <w:rFonts w:hint="eastAsia"/>
                <w:color w:val="FF0000"/>
              </w:rPr>
              <w:t>（在</w:t>
            </w:r>
            <w:r>
              <w:rPr>
                <w:rFonts w:hint="eastAsia"/>
                <w:color w:val="FF0000"/>
              </w:rPr>
              <w:t>isUpdate</w:t>
            </w:r>
            <w:r>
              <w:rPr>
                <w:rFonts w:hint="eastAsia"/>
                <w:color w:val="FF0000"/>
              </w:rPr>
              <w:t>为</w:t>
            </w:r>
            <w:r>
              <w:rPr>
                <w:rFonts w:hint="eastAsia"/>
                <w:color w:val="FF0000"/>
              </w:rPr>
              <w:t>1</w:t>
            </w:r>
            <w:r>
              <w:rPr>
                <w:rFonts w:hint="eastAsia"/>
                <w:color w:val="FF0000"/>
              </w:rPr>
              <w:t>时必填）</w:t>
            </w:r>
          </w:p>
        </w:tc>
      </w:tr>
      <w:tr w:rsidR="00FD633A">
        <w:tc>
          <w:tcPr>
            <w:tcW w:w="2038" w:type="dxa"/>
          </w:tcPr>
          <w:p w:rsidR="00FD633A" w:rsidRDefault="00083061">
            <w:pPr>
              <w:jc w:val="center"/>
            </w:pPr>
            <w:r>
              <w:t>showPlayQRCode</w:t>
            </w:r>
          </w:p>
        </w:tc>
        <w:tc>
          <w:tcPr>
            <w:tcW w:w="771" w:type="dxa"/>
          </w:tcPr>
          <w:p w:rsidR="00FD633A" w:rsidRDefault="00083061">
            <w:pPr>
              <w:jc w:val="center"/>
            </w:pPr>
            <w:r>
              <w:rPr>
                <w:rFonts w:hint="eastAsia"/>
              </w:rPr>
              <w:t>json</w:t>
            </w:r>
          </w:p>
        </w:tc>
        <w:tc>
          <w:tcPr>
            <w:tcW w:w="1114" w:type="dxa"/>
          </w:tcPr>
          <w:p w:rsidR="00FD633A" w:rsidRDefault="00FD633A">
            <w:pPr>
              <w:jc w:val="center"/>
            </w:pPr>
          </w:p>
        </w:tc>
        <w:tc>
          <w:tcPr>
            <w:tcW w:w="761" w:type="dxa"/>
          </w:tcPr>
          <w:p w:rsidR="00FD633A" w:rsidRDefault="00083061">
            <w:pPr>
              <w:jc w:val="center"/>
            </w:pPr>
            <w:r>
              <w:rPr>
                <w:rFonts w:hint="eastAsia"/>
              </w:rPr>
              <w:t>否</w:t>
            </w:r>
          </w:p>
        </w:tc>
        <w:tc>
          <w:tcPr>
            <w:tcW w:w="3838" w:type="dxa"/>
          </w:tcPr>
          <w:p w:rsidR="00FD633A" w:rsidRDefault="00083061">
            <w:pPr>
              <w:jc w:val="left"/>
            </w:pPr>
            <w:r>
              <w:rPr>
                <w:rFonts w:hint="eastAsia"/>
              </w:rPr>
              <w:t>LCD</w:t>
            </w:r>
            <w:r>
              <w:rPr>
                <w:rFonts w:hint="eastAsia"/>
              </w:rPr>
              <w:t>二维码显示</w:t>
            </w:r>
            <w:r>
              <w:rPr>
                <w:rFonts w:hint="eastAsia"/>
                <w:color w:val="FF0000"/>
              </w:rPr>
              <w:t>（该项只在支持</w:t>
            </w:r>
            <w:r>
              <w:rPr>
                <w:rFonts w:hint="eastAsia"/>
                <w:color w:val="FF0000"/>
              </w:rPr>
              <w:t>LCD</w:t>
            </w:r>
            <w:r>
              <w:rPr>
                <w:rFonts w:hint="eastAsia"/>
                <w:color w:val="FF0000"/>
              </w:rPr>
              <w:t>屏幕的设备上才支持。如果不显示二维码，则该项不传即可。注意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p>
        </w:tc>
      </w:tr>
      <w:tr w:rsidR="00FD633A">
        <w:tc>
          <w:tcPr>
            <w:tcW w:w="2038" w:type="dxa"/>
            <w:shd w:val="clear" w:color="auto" w:fill="EDEDED" w:themeFill="accent3" w:themeFillTint="32"/>
          </w:tcPr>
          <w:p w:rsidR="00FD633A" w:rsidRDefault="00083061">
            <w:pPr>
              <w:jc w:val="center"/>
            </w:pPr>
            <w:r>
              <w:t>enable</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[0,1]</w:t>
            </w:r>
          </w:p>
        </w:tc>
        <w:tc>
          <w:tcPr>
            <w:tcW w:w="761" w:type="dxa"/>
            <w:shd w:val="clear" w:color="auto" w:fill="EDEDED" w:themeFill="accent3" w:themeFillTint="32"/>
          </w:tcPr>
          <w:p w:rsidR="00FD633A" w:rsidRDefault="00083061">
            <w:pPr>
              <w:jc w:val="center"/>
            </w:pPr>
            <w:r>
              <w:rPr>
                <w:rFonts w:hint="eastAsia"/>
              </w:rPr>
              <w:t>否</w:t>
            </w:r>
          </w:p>
        </w:tc>
        <w:tc>
          <w:tcPr>
            <w:tcW w:w="3838" w:type="dxa"/>
            <w:shd w:val="clear" w:color="auto" w:fill="EDEDED" w:themeFill="accent3" w:themeFillTint="32"/>
          </w:tcPr>
          <w:p w:rsidR="00FD633A" w:rsidRDefault="00083061">
            <w:pPr>
              <w:jc w:val="left"/>
            </w:pPr>
            <w:r>
              <w:rPr>
                <w:rFonts w:hint="eastAsia"/>
              </w:rPr>
              <w:t>二维码显示与否</w:t>
            </w:r>
            <w:r>
              <w:rPr>
                <w:rFonts w:hint="eastAsia"/>
              </w:rPr>
              <w:t>(1:</w:t>
            </w:r>
            <w:r>
              <w:rPr>
                <w:rFonts w:hint="eastAsia"/>
              </w:rPr>
              <w:t>显示二维码</w:t>
            </w:r>
            <w:r>
              <w:rPr>
                <w:rFonts w:hint="eastAsia"/>
              </w:rPr>
              <w:t xml:space="preserve"> 0:</w:t>
            </w:r>
            <w:r>
              <w:rPr>
                <w:rFonts w:hint="eastAsia"/>
              </w:rPr>
              <w:t>隐藏当前显示二维码</w:t>
            </w:r>
            <w:r>
              <w:rPr>
                <w:rFonts w:hint="eastAsia"/>
              </w:rPr>
              <w:t>)</w:t>
            </w:r>
          </w:p>
        </w:tc>
      </w:tr>
      <w:tr w:rsidR="00FD633A">
        <w:tc>
          <w:tcPr>
            <w:tcW w:w="2038" w:type="dxa"/>
          </w:tcPr>
          <w:p w:rsidR="00FD633A" w:rsidRDefault="00083061">
            <w:pPr>
              <w:jc w:val="center"/>
            </w:pPr>
            <w:r>
              <w:t>urlMode</w:t>
            </w:r>
          </w:p>
        </w:tc>
        <w:tc>
          <w:tcPr>
            <w:tcW w:w="771" w:type="dxa"/>
          </w:tcPr>
          <w:p w:rsidR="00FD633A" w:rsidRDefault="00083061">
            <w:pPr>
              <w:jc w:val="center"/>
            </w:pPr>
            <w:r>
              <w:rPr>
                <w:rFonts w:hint="eastAsia"/>
              </w:rPr>
              <w:t>int</w:t>
            </w:r>
          </w:p>
        </w:tc>
        <w:tc>
          <w:tcPr>
            <w:tcW w:w="1114" w:type="dxa"/>
          </w:tcPr>
          <w:p w:rsidR="00FD633A" w:rsidRDefault="00083061">
            <w:pPr>
              <w:jc w:val="center"/>
            </w:pPr>
            <w:r>
              <w:rPr>
                <w:rFonts w:hint="eastAsia"/>
              </w:rPr>
              <w:t>[0,1]</w:t>
            </w:r>
          </w:p>
        </w:tc>
        <w:tc>
          <w:tcPr>
            <w:tcW w:w="761" w:type="dxa"/>
          </w:tcPr>
          <w:p w:rsidR="00FD633A" w:rsidRDefault="00083061">
            <w:pPr>
              <w:jc w:val="center"/>
            </w:pPr>
            <w:r>
              <w:rPr>
                <w:rFonts w:hint="eastAsia"/>
              </w:rPr>
              <w:t>否</w:t>
            </w:r>
          </w:p>
        </w:tc>
        <w:tc>
          <w:tcPr>
            <w:tcW w:w="3838" w:type="dxa"/>
          </w:tcPr>
          <w:p w:rsidR="00FD633A" w:rsidRDefault="00083061">
            <w:pPr>
              <w:jc w:val="left"/>
            </w:pPr>
            <w:r>
              <w:rPr>
                <w:rFonts w:hint="eastAsia"/>
              </w:rPr>
              <w:t>0 :</w:t>
            </w:r>
            <w:r>
              <w:rPr>
                <w:rFonts w:hint="eastAsia"/>
              </w:rPr>
              <w:t>字符串</w:t>
            </w:r>
            <w:r>
              <w:rPr>
                <w:rFonts w:hint="eastAsia"/>
              </w:rPr>
              <w:t>(</w:t>
            </w:r>
            <w:r>
              <w:rPr>
                <w:rFonts w:hint="eastAsia"/>
              </w:rPr>
              <w:t>相机转成二维码图片</w:t>
            </w:r>
            <w:r>
              <w:rPr>
                <w:rFonts w:hint="eastAsia"/>
              </w:rPr>
              <w:t>)   1:url</w:t>
            </w:r>
            <w:r>
              <w:rPr>
                <w:rFonts w:hint="eastAsia"/>
              </w:rPr>
              <w:t>二维码图片地址</w:t>
            </w:r>
          </w:p>
        </w:tc>
      </w:tr>
      <w:tr w:rsidR="00FD633A">
        <w:tc>
          <w:tcPr>
            <w:tcW w:w="2038" w:type="dxa"/>
            <w:shd w:val="clear" w:color="auto" w:fill="EDEDED" w:themeFill="accent3" w:themeFillTint="32"/>
          </w:tcPr>
          <w:p w:rsidR="00FD633A" w:rsidRDefault="00083061">
            <w:pPr>
              <w:jc w:val="center"/>
            </w:pPr>
            <w:r>
              <w:t>scond</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[0,255]</w:t>
            </w:r>
          </w:p>
        </w:tc>
        <w:tc>
          <w:tcPr>
            <w:tcW w:w="761" w:type="dxa"/>
            <w:shd w:val="clear" w:color="auto" w:fill="EDEDED" w:themeFill="accent3" w:themeFillTint="32"/>
          </w:tcPr>
          <w:p w:rsidR="00FD633A" w:rsidRDefault="00083061">
            <w:pPr>
              <w:jc w:val="center"/>
            </w:pPr>
            <w:r>
              <w:rPr>
                <w:rFonts w:hint="eastAsia"/>
              </w:rPr>
              <w:t>否</w:t>
            </w:r>
          </w:p>
        </w:tc>
        <w:tc>
          <w:tcPr>
            <w:tcW w:w="3838" w:type="dxa"/>
            <w:shd w:val="clear" w:color="auto" w:fill="EDEDED" w:themeFill="accent3" w:themeFillTint="32"/>
          </w:tcPr>
          <w:p w:rsidR="00FD633A" w:rsidRDefault="00083061">
            <w:pPr>
              <w:jc w:val="left"/>
            </w:pPr>
            <w:r>
              <w:rPr>
                <w:rFonts w:hint="eastAsia"/>
              </w:rPr>
              <w:t>显示时长</w:t>
            </w:r>
            <w:r>
              <w:rPr>
                <w:rFonts w:hint="eastAsia"/>
              </w:rPr>
              <w:t xml:space="preserve"> </w:t>
            </w:r>
            <w:r>
              <w:rPr>
                <w:rFonts w:hint="eastAsia"/>
              </w:rPr>
              <w:t>单位：秒</w:t>
            </w:r>
          </w:p>
        </w:tc>
      </w:tr>
      <w:tr w:rsidR="00FD633A">
        <w:tc>
          <w:tcPr>
            <w:tcW w:w="2038" w:type="dxa"/>
          </w:tcPr>
          <w:p w:rsidR="00FD633A" w:rsidRDefault="00083061">
            <w:pPr>
              <w:jc w:val="center"/>
            </w:pPr>
            <w:r>
              <w:t>audioPlay</w:t>
            </w:r>
          </w:p>
        </w:tc>
        <w:tc>
          <w:tcPr>
            <w:tcW w:w="771" w:type="dxa"/>
          </w:tcPr>
          <w:p w:rsidR="00FD633A" w:rsidRDefault="00083061">
            <w:pPr>
              <w:jc w:val="center"/>
            </w:pPr>
            <w:r>
              <w:rPr>
                <w:rFonts w:hint="eastAsia"/>
              </w:rPr>
              <w:t>json</w:t>
            </w:r>
          </w:p>
        </w:tc>
        <w:tc>
          <w:tcPr>
            <w:tcW w:w="1114" w:type="dxa"/>
          </w:tcPr>
          <w:p w:rsidR="00FD633A" w:rsidRDefault="00FD633A">
            <w:pPr>
              <w:jc w:val="center"/>
            </w:pPr>
          </w:p>
        </w:tc>
        <w:tc>
          <w:tcPr>
            <w:tcW w:w="761" w:type="dxa"/>
          </w:tcPr>
          <w:p w:rsidR="00FD633A" w:rsidRDefault="00FD633A">
            <w:pPr>
              <w:jc w:val="center"/>
            </w:pPr>
          </w:p>
        </w:tc>
        <w:tc>
          <w:tcPr>
            <w:tcW w:w="3838" w:type="dxa"/>
          </w:tcPr>
          <w:p w:rsidR="00FD633A" w:rsidRDefault="00083061">
            <w:pPr>
              <w:jc w:val="left"/>
            </w:pPr>
            <w:r>
              <w:rPr>
                <w:rFonts w:hint="eastAsia"/>
              </w:rPr>
              <w:t>语音播放内容</w:t>
            </w:r>
            <w:r>
              <w:rPr>
                <w:rFonts w:hint="eastAsia"/>
              </w:rPr>
              <w:t xml:space="preserve"> </w:t>
            </w:r>
            <w:r>
              <w:rPr>
                <w:rFonts w:hint="eastAsia"/>
                <w:color w:val="FF0000"/>
              </w:rPr>
              <w:t>（该项只在支持</w:t>
            </w:r>
            <w:r>
              <w:rPr>
                <w:rFonts w:hint="eastAsia"/>
                <w:color w:val="FF0000"/>
              </w:rPr>
              <w:t>LCD</w:t>
            </w:r>
            <w:r>
              <w:rPr>
                <w:rFonts w:hint="eastAsia"/>
                <w:color w:val="FF0000"/>
              </w:rPr>
              <w:t>屏幕的设备上才支持。如果不播放语音，则该项不传即可。注意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p>
        </w:tc>
      </w:tr>
      <w:tr w:rsidR="00FD633A">
        <w:tc>
          <w:tcPr>
            <w:tcW w:w="2038" w:type="dxa"/>
            <w:shd w:val="clear" w:color="auto" w:fill="EDEDED" w:themeFill="accent3" w:themeFillTint="32"/>
          </w:tcPr>
          <w:p w:rsidR="00FD633A" w:rsidRDefault="00083061">
            <w:pPr>
              <w:jc w:val="center"/>
            </w:pPr>
            <w:r>
              <w:t>audioMode</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0</w:t>
            </w:r>
          </w:p>
        </w:tc>
        <w:tc>
          <w:tcPr>
            <w:tcW w:w="761" w:type="dxa"/>
            <w:shd w:val="clear" w:color="auto" w:fill="EDEDED" w:themeFill="accent3" w:themeFillTint="32"/>
          </w:tcPr>
          <w:p w:rsidR="00FD633A" w:rsidRDefault="00083061">
            <w:pPr>
              <w:jc w:val="center"/>
            </w:pPr>
            <w:r>
              <w:rPr>
                <w:rFonts w:hint="eastAsia"/>
              </w:rPr>
              <w:t>否</w:t>
            </w:r>
          </w:p>
        </w:tc>
        <w:tc>
          <w:tcPr>
            <w:tcW w:w="3838" w:type="dxa"/>
            <w:shd w:val="clear" w:color="auto" w:fill="EDEDED" w:themeFill="accent3" w:themeFillTint="32"/>
          </w:tcPr>
          <w:p w:rsidR="00FD633A" w:rsidRDefault="00083061">
            <w:pPr>
              <w:jc w:val="left"/>
            </w:pPr>
            <w:r>
              <w:rPr>
                <w:rFonts w:hint="eastAsia"/>
              </w:rPr>
              <w:t>语音播放模式</w:t>
            </w:r>
            <w:r>
              <w:rPr>
                <w:rFonts w:hint="eastAsia"/>
              </w:rPr>
              <w:t>0</w:t>
            </w:r>
            <w:r>
              <w:rPr>
                <w:rFonts w:hint="eastAsia"/>
              </w:rPr>
              <w:t>：固定模式</w:t>
            </w:r>
          </w:p>
        </w:tc>
      </w:tr>
      <w:tr w:rsidR="00FD633A">
        <w:tc>
          <w:tcPr>
            <w:tcW w:w="2038" w:type="dxa"/>
          </w:tcPr>
          <w:p w:rsidR="00FD633A" w:rsidRDefault="00083061">
            <w:pPr>
              <w:jc w:val="center"/>
            </w:pPr>
            <w:r>
              <w:t>fee</w:t>
            </w:r>
          </w:p>
        </w:tc>
        <w:tc>
          <w:tcPr>
            <w:tcW w:w="771" w:type="dxa"/>
          </w:tcPr>
          <w:p w:rsidR="00FD633A" w:rsidRDefault="00083061">
            <w:pPr>
              <w:jc w:val="center"/>
            </w:pPr>
            <w:r>
              <w:rPr>
                <w:rFonts w:hint="eastAsia"/>
              </w:rPr>
              <w:t>int</w:t>
            </w:r>
          </w:p>
        </w:tc>
        <w:tc>
          <w:tcPr>
            <w:tcW w:w="1114" w:type="dxa"/>
          </w:tcPr>
          <w:p w:rsidR="00FD633A" w:rsidRDefault="00083061">
            <w:pPr>
              <w:jc w:val="center"/>
            </w:pPr>
            <w:r>
              <w:rPr>
                <w:rFonts w:hint="eastAsia"/>
              </w:rPr>
              <w:t>[0,65535]</w:t>
            </w:r>
          </w:p>
        </w:tc>
        <w:tc>
          <w:tcPr>
            <w:tcW w:w="761" w:type="dxa"/>
          </w:tcPr>
          <w:p w:rsidR="00FD633A" w:rsidRDefault="00083061">
            <w:pPr>
              <w:jc w:val="center"/>
            </w:pPr>
            <w:r>
              <w:rPr>
                <w:rFonts w:hint="eastAsia"/>
              </w:rPr>
              <w:t>否</w:t>
            </w:r>
          </w:p>
        </w:tc>
        <w:tc>
          <w:tcPr>
            <w:tcW w:w="3838" w:type="dxa"/>
          </w:tcPr>
          <w:p w:rsidR="00FD633A" w:rsidRDefault="00083061">
            <w:pPr>
              <w:jc w:val="left"/>
            </w:pPr>
            <w:r>
              <w:rPr>
                <w:rFonts w:hint="eastAsia"/>
              </w:rPr>
              <w:t>收费金额</w:t>
            </w:r>
            <w:r>
              <w:rPr>
                <w:rFonts w:hint="eastAsia"/>
              </w:rPr>
              <w:t xml:space="preserve"> </w:t>
            </w:r>
            <w:r>
              <w:rPr>
                <w:rFonts w:hint="eastAsia"/>
              </w:rPr>
              <w:t>单位：角</w:t>
            </w:r>
          </w:p>
        </w:tc>
      </w:tr>
      <w:tr w:rsidR="00FD633A">
        <w:tc>
          <w:tcPr>
            <w:tcW w:w="2038" w:type="dxa"/>
            <w:shd w:val="clear" w:color="auto" w:fill="EDEDED" w:themeFill="accent3" w:themeFillTint="32"/>
          </w:tcPr>
          <w:p w:rsidR="00FD633A" w:rsidRDefault="00083061">
            <w:pPr>
              <w:jc w:val="center"/>
            </w:pPr>
            <w:r>
              <w:rPr>
                <w:rFonts w:hint="eastAsia"/>
              </w:rPr>
              <w:t>p</w:t>
            </w:r>
            <w:r>
              <w:t>late</w:t>
            </w:r>
          </w:p>
        </w:tc>
        <w:tc>
          <w:tcPr>
            <w:tcW w:w="771" w:type="dxa"/>
            <w:shd w:val="clear" w:color="auto" w:fill="EDEDED" w:themeFill="accent3" w:themeFillTint="32"/>
          </w:tcPr>
          <w:p w:rsidR="00FD633A" w:rsidRDefault="00083061">
            <w:pPr>
              <w:jc w:val="center"/>
            </w:pPr>
            <w:r>
              <w:rPr>
                <w:rFonts w:hint="eastAsia"/>
              </w:rPr>
              <w:t>string</w:t>
            </w:r>
          </w:p>
        </w:tc>
        <w:tc>
          <w:tcPr>
            <w:tcW w:w="1114" w:type="dxa"/>
            <w:shd w:val="clear" w:color="auto" w:fill="EDEDED" w:themeFill="accent3" w:themeFillTint="32"/>
          </w:tcPr>
          <w:p w:rsidR="00FD633A" w:rsidRDefault="00FD633A">
            <w:pPr>
              <w:jc w:val="center"/>
            </w:pPr>
          </w:p>
        </w:tc>
        <w:tc>
          <w:tcPr>
            <w:tcW w:w="761" w:type="dxa"/>
            <w:shd w:val="clear" w:color="auto" w:fill="EDEDED" w:themeFill="accent3" w:themeFillTint="32"/>
          </w:tcPr>
          <w:p w:rsidR="00FD633A" w:rsidRDefault="00083061">
            <w:pPr>
              <w:jc w:val="center"/>
            </w:pPr>
            <w:r>
              <w:rPr>
                <w:rFonts w:hint="eastAsia"/>
              </w:rPr>
              <w:t>否</w:t>
            </w:r>
          </w:p>
        </w:tc>
        <w:tc>
          <w:tcPr>
            <w:tcW w:w="3838" w:type="dxa"/>
            <w:shd w:val="clear" w:color="auto" w:fill="EDEDED" w:themeFill="accent3" w:themeFillTint="32"/>
          </w:tcPr>
          <w:p w:rsidR="00FD633A" w:rsidRDefault="00083061">
            <w:pPr>
              <w:jc w:val="left"/>
            </w:pPr>
            <w:r>
              <w:rPr>
                <w:rFonts w:hint="eastAsia"/>
              </w:rPr>
              <w:t>车牌号码</w:t>
            </w:r>
            <w:r>
              <w:rPr>
                <w:rFonts w:hint="eastAsia"/>
              </w:rPr>
              <w:t xml:space="preserve"> GB2312</w:t>
            </w:r>
            <w:r>
              <w:rPr>
                <w:rFonts w:hint="eastAsia"/>
              </w:rPr>
              <w:t>编码</w:t>
            </w:r>
          </w:p>
        </w:tc>
      </w:tr>
      <w:tr w:rsidR="00FD633A">
        <w:tc>
          <w:tcPr>
            <w:tcW w:w="2038" w:type="dxa"/>
          </w:tcPr>
          <w:p w:rsidR="00FD633A" w:rsidRDefault="00083061">
            <w:pPr>
              <w:jc w:val="center"/>
            </w:pPr>
            <w:r>
              <w:t>totaltime</w:t>
            </w:r>
          </w:p>
        </w:tc>
        <w:tc>
          <w:tcPr>
            <w:tcW w:w="771" w:type="dxa"/>
          </w:tcPr>
          <w:p w:rsidR="00FD633A" w:rsidRDefault="00083061">
            <w:pPr>
              <w:jc w:val="center"/>
            </w:pPr>
            <w:r>
              <w:rPr>
                <w:rFonts w:hint="eastAsia"/>
              </w:rPr>
              <w:t>int</w:t>
            </w:r>
          </w:p>
        </w:tc>
        <w:tc>
          <w:tcPr>
            <w:tcW w:w="1114" w:type="dxa"/>
          </w:tcPr>
          <w:p w:rsidR="00FD633A" w:rsidRDefault="00083061">
            <w:pPr>
              <w:jc w:val="center"/>
            </w:pPr>
            <w:r>
              <w:rPr>
                <w:rFonts w:hint="eastAsia"/>
              </w:rPr>
              <w:t>[0,65535]</w:t>
            </w:r>
          </w:p>
        </w:tc>
        <w:tc>
          <w:tcPr>
            <w:tcW w:w="761" w:type="dxa"/>
          </w:tcPr>
          <w:p w:rsidR="00FD633A" w:rsidRDefault="00083061">
            <w:pPr>
              <w:jc w:val="center"/>
            </w:pPr>
            <w:r>
              <w:rPr>
                <w:rFonts w:hint="eastAsia"/>
              </w:rPr>
              <w:t>否</w:t>
            </w:r>
          </w:p>
        </w:tc>
        <w:tc>
          <w:tcPr>
            <w:tcW w:w="3838" w:type="dxa"/>
          </w:tcPr>
          <w:p w:rsidR="00FD633A" w:rsidRDefault="00083061">
            <w:pPr>
              <w:jc w:val="left"/>
            </w:pPr>
            <w:r>
              <w:rPr>
                <w:rFonts w:hint="eastAsia"/>
              </w:rPr>
              <w:t>停车时长</w:t>
            </w:r>
            <w:r>
              <w:rPr>
                <w:rFonts w:hint="eastAsia"/>
              </w:rPr>
              <w:t xml:space="preserve"> </w:t>
            </w:r>
            <w:r>
              <w:rPr>
                <w:rFonts w:hint="eastAsia"/>
              </w:rPr>
              <w:t>单位：分钟</w:t>
            </w:r>
          </w:p>
        </w:tc>
      </w:tr>
      <w:tr w:rsidR="00FD633A">
        <w:tc>
          <w:tcPr>
            <w:tcW w:w="2038" w:type="dxa"/>
            <w:shd w:val="clear" w:color="auto" w:fill="EDEDED" w:themeFill="accent3" w:themeFillTint="32"/>
          </w:tcPr>
          <w:p w:rsidR="00FD633A" w:rsidRDefault="00083061">
            <w:pPr>
              <w:jc w:val="center"/>
            </w:pPr>
            <w:r>
              <w:t>playMode</w:t>
            </w:r>
          </w:p>
        </w:tc>
        <w:tc>
          <w:tcPr>
            <w:tcW w:w="771" w:type="dxa"/>
            <w:shd w:val="clear" w:color="auto" w:fill="EDEDED" w:themeFill="accent3" w:themeFillTint="32"/>
          </w:tcPr>
          <w:p w:rsidR="00FD633A" w:rsidRDefault="00083061">
            <w:pPr>
              <w:jc w:val="center"/>
            </w:pPr>
            <w:r>
              <w:rPr>
                <w:rFonts w:hint="eastAsia"/>
              </w:rPr>
              <w:t>int</w:t>
            </w:r>
          </w:p>
        </w:tc>
        <w:tc>
          <w:tcPr>
            <w:tcW w:w="1114" w:type="dxa"/>
            <w:shd w:val="clear" w:color="auto" w:fill="EDEDED" w:themeFill="accent3" w:themeFillTint="32"/>
          </w:tcPr>
          <w:p w:rsidR="00FD633A" w:rsidRDefault="00083061">
            <w:pPr>
              <w:jc w:val="center"/>
            </w:pPr>
            <w:r>
              <w:rPr>
                <w:rFonts w:hint="eastAsia"/>
              </w:rPr>
              <w:t>0x01,0x02,0x04,0x08,0x10</w:t>
            </w:r>
          </w:p>
        </w:tc>
        <w:tc>
          <w:tcPr>
            <w:tcW w:w="761" w:type="dxa"/>
            <w:shd w:val="clear" w:color="auto" w:fill="EDEDED" w:themeFill="accent3" w:themeFillTint="32"/>
          </w:tcPr>
          <w:p w:rsidR="00FD633A" w:rsidRDefault="00083061">
            <w:pPr>
              <w:jc w:val="center"/>
            </w:pPr>
            <w:r>
              <w:rPr>
                <w:rFonts w:hint="eastAsia"/>
              </w:rPr>
              <w:t>否</w:t>
            </w:r>
          </w:p>
        </w:tc>
        <w:tc>
          <w:tcPr>
            <w:tcW w:w="3838" w:type="dxa"/>
            <w:shd w:val="clear" w:color="auto" w:fill="EDEDED" w:themeFill="accent3" w:themeFillTint="32"/>
          </w:tcPr>
          <w:p w:rsidR="00FD633A" w:rsidRDefault="00083061">
            <w:pPr>
              <w:jc w:val="left"/>
            </w:pPr>
            <w:r>
              <w:rPr>
                <w:rFonts w:hint="eastAsia"/>
              </w:rPr>
              <w:t>播放内容</w:t>
            </w:r>
            <w:r>
              <w:rPr>
                <w:rFonts w:hint="eastAsia"/>
              </w:rPr>
              <w:t>0x01:</w:t>
            </w:r>
            <w:r>
              <w:rPr>
                <w:rFonts w:hint="eastAsia"/>
              </w:rPr>
              <w:t>车牌号</w:t>
            </w:r>
            <w:r>
              <w:rPr>
                <w:rFonts w:hint="eastAsia"/>
              </w:rPr>
              <w:t>, 0x02:</w:t>
            </w:r>
            <w:r>
              <w:rPr>
                <w:rFonts w:hint="eastAsia"/>
              </w:rPr>
              <w:t>收费金额</w:t>
            </w:r>
            <w:r>
              <w:rPr>
                <w:rFonts w:hint="eastAsia"/>
              </w:rPr>
              <w:t>, 0x04:</w:t>
            </w:r>
            <w:r>
              <w:rPr>
                <w:rFonts w:hint="eastAsia"/>
              </w:rPr>
              <w:t>一路平安</w:t>
            </w:r>
            <w:r>
              <w:rPr>
                <w:rFonts w:hint="eastAsia"/>
              </w:rPr>
              <w:t>, 0x08:</w:t>
            </w:r>
            <w:r>
              <w:rPr>
                <w:rFonts w:hint="eastAsia"/>
              </w:rPr>
              <w:t>欢迎光临</w:t>
            </w:r>
            <w:r>
              <w:rPr>
                <w:rFonts w:hint="eastAsia"/>
              </w:rPr>
              <w:t xml:space="preserve">, 0x010: </w:t>
            </w:r>
            <w:r>
              <w:rPr>
                <w:rFonts w:hint="eastAsia"/>
              </w:rPr>
              <w:t>停车时长</w:t>
            </w:r>
            <w:r>
              <w:rPr>
                <w:rFonts w:hint="eastAsia"/>
              </w:rPr>
              <w:t>(</w:t>
            </w:r>
            <w:r>
              <w:rPr>
                <w:rFonts w:hint="eastAsia"/>
              </w:rPr>
              <w:t>需要播放哪块内容时把相应该的值加起来即可。</w:t>
            </w:r>
            <w:r>
              <w:rPr>
                <w:rFonts w:hint="eastAsia"/>
                <w:color w:val="FF0000"/>
              </w:rPr>
              <w:t>若选中某项值，则该值的内容为必填。例：要播放车牌号与收费金额。那么</w:t>
            </w:r>
            <w:r>
              <w:rPr>
                <w:color w:val="FF0000"/>
              </w:rPr>
              <w:t>playMode</w:t>
            </w:r>
            <w:r>
              <w:rPr>
                <w:rFonts w:hint="eastAsia"/>
                <w:color w:val="FF0000"/>
              </w:rPr>
              <w:t>值为</w:t>
            </w:r>
            <w:r>
              <w:rPr>
                <w:rFonts w:hint="eastAsia"/>
                <w:color w:val="FF0000"/>
              </w:rPr>
              <w:t>0x03</w:t>
            </w:r>
            <w:r>
              <w:rPr>
                <w:rFonts w:hint="eastAsia"/>
                <w:color w:val="FF0000"/>
              </w:rPr>
              <w:t>，则</w:t>
            </w:r>
            <w:r>
              <w:rPr>
                <w:rFonts w:hint="eastAsia"/>
                <w:color w:val="FF0000"/>
              </w:rPr>
              <w:t>p</w:t>
            </w:r>
            <w:r>
              <w:rPr>
                <w:color w:val="FF0000"/>
              </w:rPr>
              <w:t>late</w:t>
            </w:r>
            <w:r>
              <w:rPr>
                <w:rFonts w:hint="eastAsia"/>
                <w:color w:val="FF0000"/>
              </w:rPr>
              <w:t>与</w:t>
            </w:r>
            <w:r>
              <w:rPr>
                <w:color w:val="FF0000"/>
              </w:rPr>
              <w:t>fee</w:t>
            </w:r>
            <w:r>
              <w:rPr>
                <w:rFonts w:hint="eastAsia"/>
                <w:color w:val="FF0000"/>
              </w:rPr>
              <w:t>为必填项</w:t>
            </w:r>
            <w:r>
              <w:rPr>
                <w:rFonts w:hint="eastAsia"/>
              </w:rPr>
              <w:t>)</w:t>
            </w:r>
          </w:p>
        </w:tc>
      </w:tr>
      <w:tr w:rsidR="00FD633A">
        <w:tc>
          <w:tcPr>
            <w:tcW w:w="2038" w:type="dxa"/>
            <w:shd w:val="clear" w:color="auto" w:fill="auto"/>
          </w:tcPr>
          <w:p w:rsidR="00FD633A" w:rsidRDefault="00083061">
            <w:pPr>
              <w:jc w:val="center"/>
            </w:pPr>
            <w:ins w:id="40" w:author="Administrator" w:date="2021-09-28T10:39:00Z">
              <w:r>
                <w:rPr>
                  <w:color w:val="000000" w:themeColor="text1"/>
                  <w:szCs w:val="21"/>
                </w:rPr>
                <w:t>voiceSpeed</w:t>
              </w:r>
            </w:ins>
          </w:p>
        </w:tc>
        <w:tc>
          <w:tcPr>
            <w:tcW w:w="771" w:type="dxa"/>
            <w:shd w:val="clear" w:color="auto" w:fill="auto"/>
          </w:tcPr>
          <w:p w:rsidR="00FD633A" w:rsidRDefault="00083061">
            <w:pPr>
              <w:jc w:val="center"/>
            </w:pPr>
            <w:r>
              <w:rPr>
                <w:rFonts w:hint="eastAsia"/>
              </w:rPr>
              <w:t>int</w:t>
            </w:r>
          </w:p>
        </w:tc>
        <w:tc>
          <w:tcPr>
            <w:tcW w:w="1114" w:type="dxa"/>
            <w:shd w:val="clear" w:color="auto" w:fill="auto"/>
          </w:tcPr>
          <w:p w:rsidR="00FD633A" w:rsidRDefault="00083061">
            <w:pPr>
              <w:jc w:val="center"/>
            </w:pPr>
            <w:r>
              <w:rPr>
                <w:rFonts w:hint="eastAsia"/>
              </w:rPr>
              <w:t>[0-255]</w:t>
            </w:r>
          </w:p>
        </w:tc>
        <w:tc>
          <w:tcPr>
            <w:tcW w:w="761" w:type="dxa"/>
            <w:shd w:val="clear" w:color="auto" w:fill="auto"/>
          </w:tcPr>
          <w:p w:rsidR="00FD633A" w:rsidRDefault="00083061">
            <w:pPr>
              <w:jc w:val="center"/>
            </w:pPr>
            <w:r>
              <w:rPr>
                <w:rFonts w:hint="eastAsia"/>
              </w:rPr>
              <w:t>否</w:t>
            </w:r>
          </w:p>
        </w:tc>
        <w:tc>
          <w:tcPr>
            <w:tcW w:w="3838" w:type="dxa"/>
            <w:shd w:val="clear" w:color="auto" w:fill="auto"/>
          </w:tcPr>
          <w:p w:rsidR="00FD633A" w:rsidRDefault="00083061">
            <w:pPr>
              <w:jc w:val="left"/>
            </w:pPr>
            <w:r>
              <w:rPr>
                <w:rFonts w:hint="eastAsia"/>
              </w:rPr>
              <w:t>万能语音播放速度。</w:t>
            </w:r>
            <w:r>
              <w:rPr>
                <w:rFonts w:hint="eastAsia"/>
              </w:rPr>
              <w:t>0</w:t>
            </w:r>
            <w:r>
              <w:rPr>
                <w:rFonts w:hint="eastAsia"/>
              </w:rPr>
              <w:t>最慢、</w:t>
            </w:r>
            <w:r>
              <w:rPr>
                <w:rFonts w:hint="eastAsia"/>
              </w:rPr>
              <w:t>255</w:t>
            </w:r>
            <w:r>
              <w:rPr>
                <w:rFonts w:hint="eastAsia"/>
              </w:rPr>
              <w:t>最快。建议设置值在</w:t>
            </w:r>
            <w:r>
              <w:rPr>
                <w:rFonts w:hint="eastAsia"/>
              </w:rPr>
              <w:t>90-110</w:t>
            </w:r>
            <w:r>
              <w:rPr>
                <w:rFonts w:hint="eastAsia"/>
              </w:rPr>
              <w:t>之间</w:t>
            </w:r>
          </w:p>
        </w:tc>
      </w:tr>
      <w:tr w:rsidR="00FD633A">
        <w:tc>
          <w:tcPr>
            <w:tcW w:w="2038" w:type="dxa"/>
            <w:shd w:val="clear" w:color="auto" w:fill="E7E6E6" w:themeFill="background2"/>
          </w:tcPr>
          <w:p w:rsidR="00FD633A" w:rsidRDefault="00083061">
            <w:pPr>
              <w:jc w:val="center"/>
              <w:rPr>
                <w:szCs w:val="22"/>
              </w:rPr>
            </w:pPr>
            <w:r>
              <w:rPr>
                <w:rFonts w:hint="eastAsia"/>
              </w:rPr>
              <w:t>showDataInfo</w:t>
            </w:r>
          </w:p>
        </w:tc>
        <w:tc>
          <w:tcPr>
            <w:tcW w:w="771" w:type="dxa"/>
            <w:shd w:val="clear" w:color="auto" w:fill="E7E6E6" w:themeFill="background2"/>
          </w:tcPr>
          <w:p w:rsidR="00FD633A" w:rsidRDefault="00083061">
            <w:pPr>
              <w:jc w:val="center"/>
            </w:pPr>
            <w:r>
              <w:rPr>
                <w:rFonts w:hint="eastAsia"/>
              </w:rPr>
              <w:t>json</w:t>
            </w:r>
          </w:p>
        </w:tc>
        <w:tc>
          <w:tcPr>
            <w:tcW w:w="1114" w:type="dxa"/>
            <w:shd w:val="clear" w:color="auto" w:fill="E7E6E6" w:themeFill="background2"/>
          </w:tcPr>
          <w:p w:rsidR="00FD633A" w:rsidRDefault="00FD633A">
            <w:pPr>
              <w:jc w:val="center"/>
            </w:pPr>
          </w:p>
        </w:tc>
        <w:tc>
          <w:tcPr>
            <w:tcW w:w="761" w:type="dxa"/>
            <w:shd w:val="clear" w:color="auto" w:fill="E7E6E6" w:themeFill="background2"/>
          </w:tcPr>
          <w:p w:rsidR="00FD633A" w:rsidRDefault="00083061">
            <w:pPr>
              <w:jc w:val="center"/>
            </w:pPr>
            <w:r>
              <w:rPr>
                <w:rFonts w:hint="eastAsia"/>
              </w:rPr>
              <w:t>否</w:t>
            </w:r>
          </w:p>
        </w:tc>
        <w:tc>
          <w:tcPr>
            <w:tcW w:w="3838" w:type="dxa"/>
            <w:shd w:val="clear" w:color="auto" w:fill="E7E6E6" w:themeFill="background2"/>
          </w:tcPr>
          <w:p w:rsidR="00FD633A" w:rsidRDefault="00083061">
            <w:pPr>
              <w:rPr>
                <w:szCs w:val="22"/>
              </w:rPr>
            </w:pPr>
            <w:r>
              <w:rPr>
                <w:rFonts w:hint="eastAsia"/>
              </w:rPr>
              <w:t>在</w:t>
            </w:r>
            <w:r>
              <w:rPr>
                <w:rFonts w:hint="eastAsia"/>
              </w:rPr>
              <w:t>LCD</w:t>
            </w:r>
            <w:r>
              <w:rPr>
                <w:rFonts w:hint="eastAsia"/>
              </w:rPr>
              <w:t>屏幕上显示的文字内容</w:t>
            </w:r>
            <w:r>
              <w:rPr>
                <w:rFonts w:hint="eastAsia"/>
                <w:color w:val="FF0000"/>
              </w:rPr>
              <w:t>（该项只在支持</w:t>
            </w:r>
            <w:r>
              <w:rPr>
                <w:rFonts w:hint="eastAsia"/>
                <w:color w:val="FF0000"/>
              </w:rPr>
              <w:t>LCD</w:t>
            </w:r>
            <w:r>
              <w:rPr>
                <w:rFonts w:hint="eastAsia"/>
                <w:color w:val="FF0000"/>
              </w:rPr>
              <w:t>屏幕的设备上才支持）</w:t>
            </w:r>
          </w:p>
        </w:tc>
      </w:tr>
      <w:tr w:rsidR="00FD633A">
        <w:tc>
          <w:tcPr>
            <w:tcW w:w="2038" w:type="dxa"/>
            <w:shd w:val="clear" w:color="auto" w:fill="auto"/>
          </w:tcPr>
          <w:p w:rsidR="00FD633A" w:rsidRDefault="00083061">
            <w:pPr>
              <w:jc w:val="center"/>
              <w:rPr>
                <w:szCs w:val="22"/>
              </w:rPr>
            </w:pPr>
            <w:r>
              <w:rPr>
                <w:rFonts w:hint="eastAsia"/>
              </w:rPr>
              <w:t>scond</w:t>
            </w:r>
          </w:p>
        </w:tc>
        <w:tc>
          <w:tcPr>
            <w:tcW w:w="771" w:type="dxa"/>
            <w:shd w:val="clear" w:color="auto" w:fill="auto"/>
          </w:tcPr>
          <w:p w:rsidR="00FD633A" w:rsidRDefault="00083061">
            <w:pPr>
              <w:jc w:val="center"/>
            </w:pPr>
            <w:r>
              <w:rPr>
                <w:rFonts w:hint="eastAsia"/>
              </w:rPr>
              <w:t>int</w:t>
            </w:r>
          </w:p>
        </w:tc>
        <w:tc>
          <w:tcPr>
            <w:tcW w:w="1114" w:type="dxa"/>
            <w:shd w:val="clear" w:color="auto" w:fill="auto"/>
          </w:tcPr>
          <w:p w:rsidR="00FD633A" w:rsidRDefault="00083061">
            <w:pPr>
              <w:jc w:val="center"/>
            </w:pPr>
            <w:r>
              <w:rPr>
                <w:rFonts w:hint="eastAsia"/>
              </w:rPr>
              <w:t>[0,255]</w:t>
            </w:r>
          </w:p>
        </w:tc>
        <w:tc>
          <w:tcPr>
            <w:tcW w:w="761" w:type="dxa"/>
            <w:shd w:val="clear" w:color="auto" w:fill="auto"/>
          </w:tcPr>
          <w:p w:rsidR="00FD633A" w:rsidRDefault="00083061">
            <w:pPr>
              <w:jc w:val="center"/>
            </w:pPr>
            <w:r>
              <w:rPr>
                <w:rFonts w:hint="eastAsia"/>
              </w:rPr>
              <w:t>否</w:t>
            </w:r>
          </w:p>
        </w:tc>
        <w:tc>
          <w:tcPr>
            <w:tcW w:w="3838" w:type="dxa"/>
            <w:shd w:val="clear" w:color="auto" w:fill="auto"/>
          </w:tcPr>
          <w:p w:rsidR="00FD633A" w:rsidRDefault="00083061">
            <w:pPr>
              <w:jc w:val="center"/>
              <w:rPr>
                <w:szCs w:val="22"/>
              </w:rPr>
            </w:pPr>
            <w:r>
              <w:rPr>
                <w:rFonts w:hint="eastAsia"/>
              </w:rPr>
              <w:t>显示时长</w:t>
            </w:r>
            <w:r>
              <w:rPr>
                <w:rFonts w:hint="eastAsia"/>
              </w:rPr>
              <w:t>(</w:t>
            </w:r>
            <w:r>
              <w:rPr>
                <w:rFonts w:hint="eastAsia"/>
              </w:rPr>
              <w:t>设置为</w:t>
            </w:r>
            <w:r>
              <w:rPr>
                <w:rFonts w:hint="eastAsia"/>
              </w:rPr>
              <w:t>0</w:t>
            </w:r>
            <w:r>
              <w:rPr>
                <w:rFonts w:hint="eastAsia"/>
              </w:rPr>
              <w:t>表示永久显示</w:t>
            </w:r>
            <w:r>
              <w:rPr>
                <w:rFonts w:hint="eastAsia"/>
              </w:rPr>
              <w:t>)</w:t>
            </w:r>
          </w:p>
        </w:tc>
      </w:tr>
      <w:tr w:rsidR="00FD633A">
        <w:tc>
          <w:tcPr>
            <w:tcW w:w="2038" w:type="dxa"/>
            <w:shd w:val="clear" w:color="auto" w:fill="E7E6E6" w:themeFill="background2"/>
          </w:tcPr>
          <w:p w:rsidR="00FD633A" w:rsidRDefault="00083061">
            <w:pPr>
              <w:jc w:val="center"/>
              <w:rPr>
                <w:szCs w:val="22"/>
              </w:rPr>
            </w:pPr>
            <w:r>
              <w:rPr>
                <w:rFonts w:hint="eastAsia"/>
              </w:rPr>
              <w:t>lineInfo</w:t>
            </w:r>
          </w:p>
        </w:tc>
        <w:tc>
          <w:tcPr>
            <w:tcW w:w="771" w:type="dxa"/>
            <w:shd w:val="clear" w:color="auto" w:fill="E7E6E6" w:themeFill="background2"/>
          </w:tcPr>
          <w:p w:rsidR="00FD633A" w:rsidRDefault="00083061">
            <w:pPr>
              <w:jc w:val="center"/>
            </w:pPr>
            <w:r>
              <w:rPr>
                <w:rFonts w:hint="eastAsia"/>
              </w:rPr>
              <w:t>json</w:t>
            </w:r>
          </w:p>
        </w:tc>
        <w:tc>
          <w:tcPr>
            <w:tcW w:w="1114" w:type="dxa"/>
            <w:shd w:val="clear" w:color="auto" w:fill="E7E6E6" w:themeFill="background2"/>
          </w:tcPr>
          <w:p w:rsidR="00FD633A" w:rsidRDefault="00FD633A">
            <w:pPr>
              <w:jc w:val="center"/>
            </w:pPr>
          </w:p>
        </w:tc>
        <w:tc>
          <w:tcPr>
            <w:tcW w:w="761" w:type="dxa"/>
            <w:shd w:val="clear" w:color="auto" w:fill="E7E6E6" w:themeFill="background2"/>
          </w:tcPr>
          <w:p w:rsidR="00FD633A" w:rsidRDefault="00083061">
            <w:pPr>
              <w:jc w:val="center"/>
            </w:pPr>
            <w:r>
              <w:rPr>
                <w:rFonts w:hint="eastAsia"/>
              </w:rPr>
              <w:t>否</w:t>
            </w:r>
          </w:p>
        </w:tc>
        <w:tc>
          <w:tcPr>
            <w:tcW w:w="3838" w:type="dxa"/>
            <w:shd w:val="clear" w:color="auto" w:fill="E7E6E6" w:themeFill="background2"/>
          </w:tcPr>
          <w:p w:rsidR="00FD633A" w:rsidRDefault="00083061">
            <w:pPr>
              <w:jc w:val="left"/>
              <w:rPr>
                <w:szCs w:val="22"/>
              </w:rPr>
            </w:pPr>
            <w:r>
              <w:rPr>
                <w:rFonts w:hint="eastAsia"/>
              </w:rPr>
              <w:t>具体每行显示内容</w:t>
            </w:r>
            <w:r>
              <w:rPr>
                <w:rFonts w:hint="eastAsia"/>
              </w:rPr>
              <w:t>(</w:t>
            </w:r>
            <w:r>
              <w:rPr>
                <w:rFonts w:hint="eastAsia"/>
              </w:rPr>
              <w:t>最多五行，可单独控制行显示，若该行不显示则不传该行数据即可。</w:t>
            </w:r>
            <w:r>
              <w:rPr>
                <w:rFonts w:hint="eastAsia"/>
                <w:color w:val="FF0000"/>
              </w:rPr>
              <w:t>若不显示文字，则该项不传即可。注意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r>
              <w:rPr>
                <w:rFonts w:hint="eastAsia"/>
              </w:rPr>
              <w:t>)</w:t>
            </w:r>
          </w:p>
        </w:tc>
      </w:tr>
      <w:tr w:rsidR="00FD633A">
        <w:tc>
          <w:tcPr>
            <w:tcW w:w="2038" w:type="dxa"/>
            <w:shd w:val="clear" w:color="auto" w:fill="auto"/>
          </w:tcPr>
          <w:p w:rsidR="00FD633A" w:rsidRDefault="00083061">
            <w:pPr>
              <w:jc w:val="center"/>
              <w:rPr>
                <w:szCs w:val="22"/>
              </w:rPr>
            </w:pPr>
            <w:r>
              <w:rPr>
                <w:rFonts w:hint="eastAsia"/>
              </w:rPr>
              <w:t>line</w:t>
            </w:r>
          </w:p>
        </w:tc>
        <w:tc>
          <w:tcPr>
            <w:tcW w:w="771" w:type="dxa"/>
            <w:shd w:val="clear" w:color="auto" w:fill="auto"/>
          </w:tcPr>
          <w:p w:rsidR="00FD633A" w:rsidRDefault="00083061">
            <w:pPr>
              <w:jc w:val="center"/>
            </w:pPr>
            <w:r>
              <w:rPr>
                <w:rFonts w:hint="eastAsia"/>
              </w:rPr>
              <w:t>int</w:t>
            </w:r>
          </w:p>
        </w:tc>
        <w:tc>
          <w:tcPr>
            <w:tcW w:w="1114" w:type="dxa"/>
            <w:shd w:val="clear" w:color="auto" w:fill="auto"/>
          </w:tcPr>
          <w:p w:rsidR="00FD633A" w:rsidRDefault="00083061">
            <w:pPr>
              <w:jc w:val="center"/>
            </w:pPr>
            <w:r>
              <w:rPr>
                <w:rFonts w:hint="eastAsia"/>
              </w:rPr>
              <w:t>[1,5]</w:t>
            </w:r>
          </w:p>
        </w:tc>
        <w:tc>
          <w:tcPr>
            <w:tcW w:w="761" w:type="dxa"/>
            <w:shd w:val="clear" w:color="auto" w:fill="auto"/>
          </w:tcPr>
          <w:p w:rsidR="00FD633A" w:rsidRDefault="00083061">
            <w:pPr>
              <w:jc w:val="center"/>
            </w:pPr>
            <w:r>
              <w:rPr>
                <w:rFonts w:hint="eastAsia"/>
              </w:rPr>
              <w:t>否</w:t>
            </w:r>
          </w:p>
        </w:tc>
        <w:tc>
          <w:tcPr>
            <w:tcW w:w="3838" w:type="dxa"/>
            <w:shd w:val="clear" w:color="auto" w:fill="auto"/>
          </w:tcPr>
          <w:p w:rsidR="00FD633A" w:rsidRDefault="00083061">
            <w:pPr>
              <w:jc w:val="left"/>
              <w:rPr>
                <w:szCs w:val="22"/>
              </w:rPr>
            </w:pPr>
            <w:r>
              <w:rPr>
                <w:rFonts w:hint="eastAsia"/>
              </w:rPr>
              <w:t>行号</w:t>
            </w:r>
          </w:p>
        </w:tc>
      </w:tr>
      <w:tr w:rsidR="00FD633A">
        <w:tc>
          <w:tcPr>
            <w:tcW w:w="2038" w:type="dxa"/>
            <w:shd w:val="clear" w:color="auto" w:fill="E7E6E6" w:themeFill="background2"/>
          </w:tcPr>
          <w:p w:rsidR="00FD633A" w:rsidRDefault="00083061">
            <w:pPr>
              <w:jc w:val="center"/>
              <w:rPr>
                <w:szCs w:val="22"/>
              </w:rPr>
            </w:pPr>
            <w:r>
              <w:rPr>
                <w:rFonts w:hint="eastAsia"/>
              </w:rPr>
              <w:t>fontcolor</w:t>
            </w:r>
          </w:p>
        </w:tc>
        <w:tc>
          <w:tcPr>
            <w:tcW w:w="771" w:type="dxa"/>
            <w:shd w:val="clear" w:color="auto" w:fill="E7E6E6" w:themeFill="background2"/>
          </w:tcPr>
          <w:p w:rsidR="00FD633A" w:rsidRDefault="00083061">
            <w:pPr>
              <w:jc w:val="center"/>
            </w:pPr>
            <w:r>
              <w:rPr>
                <w:rFonts w:hint="eastAsia"/>
              </w:rPr>
              <w:t>int</w:t>
            </w:r>
          </w:p>
        </w:tc>
        <w:tc>
          <w:tcPr>
            <w:tcW w:w="1114" w:type="dxa"/>
            <w:shd w:val="clear" w:color="auto" w:fill="E7E6E6" w:themeFill="background2"/>
          </w:tcPr>
          <w:p w:rsidR="00FD633A" w:rsidRDefault="00083061">
            <w:pPr>
              <w:jc w:val="center"/>
            </w:pPr>
            <w:r>
              <w:rPr>
                <w:rFonts w:hint="eastAsia"/>
              </w:rPr>
              <w:t>[0,2]</w:t>
            </w:r>
          </w:p>
        </w:tc>
        <w:tc>
          <w:tcPr>
            <w:tcW w:w="761" w:type="dxa"/>
            <w:shd w:val="clear" w:color="auto" w:fill="E7E6E6" w:themeFill="background2"/>
          </w:tcPr>
          <w:p w:rsidR="00FD633A" w:rsidRDefault="00083061">
            <w:pPr>
              <w:jc w:val="center"/>
            </w:pPr>
            <w:r>
              <w:rPr>
                <w:rFonts w:hint="eastAsia"/>
              </w:rPr>
              <w:t>否</w:t>
            </w:r>
          </w:p>
        </w:tc>
        <w:tc>
          <w:tcPr>
            <w:tcW w:w="3838" w:type="dxa"/>
            <w:shd w:val="clear" w:color="auto" w:fill="E7E6E6" w:themeFill="background2"/>
          </w:tcPr>
          <w:p w:rsidR="00FD633A" w:rsidRDefault="00083061">
            <w:pPr>
              <w:jc w:val="center"/>
              <w:rPr>
                <w:szCs w:val="22"/>
              </w:rPr>
            </w:pPr>
            <w:r>
              <w:rPr>
                <w:rFonts w:hint="eastAsia"/>
              </w:rPr>
              <w:t>字体颜色</w:t>
            </w:r>
            <w:r>
              <w:rPr>
                <w:rFonts w:hint="eastAsia"/>
              </w:rPr>
              <w:t>0:</w:t>
            </w:r>
            <w:r>
              <w:rPr>
                <w:rFonts w:hint="eastAsia"/>
              </w:rPr>
              <w:t>白</w:t>
            </w:r>
            <w:r>
              <w:rPr>
                <w:rFonts w:hint="eastAsia"/>
              </w:rPr>
              <w:t xml:space="preserve">  1:</w:t>
            </w:r>
            <w:r>
              <w:rPr>
                <w:rFonts w:hint="eastAsia"/>
              </w:rPr>
              <w:t>红</w:t>
            </w:r>
            <w:r>
              <w:rPr>
                <w:rFonts w:hint="eastAsia"/>
              </w:rPr>
              <w:t xml:space="preserve">   2:</w:t>
            </w:r>
            <w:r>
              <w:rPr>
                <w:rFonts w:hint="eastAsia"/>
              </w:rPr>
              <w:t>黑</w:t>
            </w:r>
          </w:p>
        </w:tc>
      </w:tr>
      <w:tr w:rsidR="00FD633A">
        <w:tc>
          <w:tcPr>
            <w:tcW w:w="2038" w:type="dxa"/>
            <w:shd w:val="clear" w:color="auto" w:fill="auto"/>
          </w:tcPr>
          <w:p w:rsidR="00FD633A" w:rsidRDefault="00083061">
            <w:pPr>
              <w:jc w:val="center"/>
              <w:rPr>
                <w:szCs w:val="22"/>
              </w:rPr>
            </w:pPr>
            <w:r>
              <w:rPr>
                <w:rFonts w:hint="eastAsia"/>
              </w:rPr>
              <w:t>fontsize</w:t>
            </w:r>
          </w:p>
        </w:tc>
        <w:tc>
          <w:tcPr>
            <w:tcW w:w="771" w:type="dxa"/>
            <w:shd w:val="clear" w:color="auto" w:fill="auto"/>
          </w:tcPr>
          <w:p w:rsidR="00FD633A" w:rsidRDefault="00083061">
            <w:pPr>
              <w:jc w:val="center"/>
            </w:pPr>
            <w:r>
              <w:rPr>
                <w:rFonts w:hint="eastAsia"/>
              </w:rPr>
              <w:t>int</w:t>
            </w:r>
          </w:p>
        </w:tc>
        <w:tc>
          <w:tcPr>
            <w:tcW w:w="1114" w:type="dxa"/>
            <w:shd w:val="clear" w:color="auto" w:fill="auto"/>
          </w:tcPr>
          <w:p w:rsidR="00FD633A" w:rsidRDefault="00083061">
            <w:pPr>
              <w:jc w:val="center"/>
            </w:pPr>
            <w:r>
              <w:rPr>
                <w:rFonts w:hint="eastAsia"/>
              </w:rPr>
              <w:t>[0,2]</w:t>
            </w:r>
          </w:p>
        </w:tc>
        <w:tc>
          <w:tcPr>
            <w:tcW w:w="761" w:type="dxa"/>
            <w:shd w:val="clear" w:color="auto" w:fill="auto"/>
          </w:tcPr>
          <w:p w:rsidR="00FD633A" w:rsidRDefault="00083061">
            <w:pPr>
              <w:jc w:val="center"/>
            </w:pPr>
            <w:r>
              <w:rPr>
                <w:rFonts w:hint="eastAsia"/>
              </w:rPr>
              <w:t>否</w:t>
            </w:r>
          </w:p>
        </w:tc>
        <w:tc>
          <w:tcPr>
            <w:tcW w:w="3838" w:type="dxa"/>
            <w:shd w:val="clear" w:color="auto" w:fill="auto"/>
          </w:tcPr>
          <w:p w:rsidR="00FD633A" w:rsidRDefault="00083061">
            <w:pPr>
              <w:jc w:val="center"/>
              <w:rPr>
                <w:szCs w:val="22"/>
              </w:rPr>
            </w:pPr>
            <w:r>
              <w:rPr>
                <w:rFonts w:hint="eastAsia"/>
              </w:rPr>
              <w:t>字体大小</w:t>
            </w:r>
            <w:r>
              <w:rPr>
                <w:rFonts w:hint="eastAsia"/>
              </w:rPr>
              <w:t>0:</w:t>
            </w:r>
            <w:r>
              <w:rPr>
                <w:rFonts w:hint="eastAsia"/>
              </w:rPr>
              <w:t>大</w:t>
            </w:r>
            <w:r>
              <w:rPr>
                <w:rFonts w:hint="eastAsia"/>
              </w:rPr>
              <w:t xml:space="preserve">  1:</w:t>
            </w:r>
            <w:r>
              <w:rPr>
                <w:rFonts w:hint="eastAsia"/>
              </w:rPr>
              <w:t>中</w:t>
            </w:r>
            <w:r>
              <w:rPr>
                <w:rFonts w:hint="eastAsia"/>
              </w:rPr>
              <w:t xml:space="preserve">   2:</w:t>
            </w:r>
            <w:r>
              <w:rPr>
                <w:rFonts w:hint="eastAsia"/>
              </w:rPr>
              <w:t>小</w:t>
            </w:r>
          </w:p>
        </w:tc>
      </w:tr>
      <w:tr w:rsidR="00FD633A">
        <w:tc>
          <w:tcPr>
            <w:tcW w:w="2038" w:type="dxa"/>
            <w:shd w:val="clear" w:color="auto" w:fill="E7E6E6" w:themeFill="background2"/>
          </w:tcPr>
          <w:p w:rsidR="00FD633A" w:rsidRDefault="00083061">
            <w:pPr>
              <w:jc w:val="center"/>
              <w:rPr>
                <w:szCs w:val="22"/>
              </w:rPr>
            </w:pPr>
            <w:r>
              <w:rPr>
                <w:rFonts w:hint="eastAsia"/>
              </w:rPr>
              <w:t>lcdcontent</w:t>
            </w:r>
          </w:p>
        </w:tc>
        <w:tc>
          <w:tcPr>
            <w:tcW w:w="771" w:type="dxa"/>
            <w:shd w:val="clear" w:color="auto" w:fill="E7E6E6" w:themeFill="background2"/>
          </w:tcPr>
          <w:p w:rsidR="00FD633A" w:rsidRDefault="00083061">
            <w:pPr>
              <w:jc w:val="center"/>
            </w:pPr>
            <w:r>
              <w:rPr>
                <w:rFonts w:hint="eastAsia"/>
              </w:rPr>
              <w:t>string</w:t>
            </w:r>
          </w:p>
        </w:tc>
        <w:tc>
          <w:tcPr>
            <w:tcW w:w="1114" w:type="dxa"/>
            <w:shd w:val="clear" w:color="auto" w:fill="E7E6E6" w:themeFill="background2"/>
          </w:tcPr>
          <w:p w:rsidR="00FD633A" w:rsidRDefault="00FD633A">
            <w:pPr>
              <w:jc w:val="center"/>
            </w:pPr>
          </w:p>
        </w:tc>
        <w:tc>
          <w:tcPr>
            <w:tcW w:w="761" w:type="dxa"/>
            <w:shd w:val="clear" w:color="auto" w:fill="E7E6E6" w:themeFill="background2"/>
          </w:tcPr>
          <w:p w:rsidR="00FD633A" w:rsidRDefault="00083061">
            <w:pPr>
              <w:jc w:val="center"/>
            </w:pPr>
            <w:r>
              <w:rPr>
                <w:rFonts w:hint="eastAsia"/>
              </w:rPr>
              <w:t>否</w:t>
            </w:r>
          </w:p>
        </w:tc>
        <w:tc>
          <w:tcPr>
            <w:tcW w:w="3838" w:type="dxa"/>
            <w:shd w:val="clear" w:color="auto" w:fill="E7E6E6" w:themeFill="background2"/>
          </w:tcPr>
          <w:p w:rsidR="00FD633A" w:rsidRDefault="00083061">
            <w:pPr>
              <w:jc w:val="center"/>
              <w:rPr>
                <w:szCs w:val="22"/>
              </w:rPr>
            </w:pPr>
            <w:r>
              <w:rPr>
                <w:rFonts w:hint="eastAsia"/>
              </w:rPr>
              <w:t>显示内容</w:t>
            </w:r>
            <w:r>
              <w:rPr>
                <w:rFonts w:hint="eastAsia"/>
              </w:rPr>
              <w:t>(GB2312</w:t>
            </w:r>
            <w:r>
              <w:rPr>
                <w:rFonts w:hint="eastAsia"/>
              </w:rPr>
              <w:t>编码</w:t>
            </w:r>
            <w:r>
              <w:rPr>
                <w:rFonts w:hint="eastAsia"/>
              </w:rPr>
              <w:t>)</w:t>
            </w:r>
          </w:p>
        </w:tc>
      </w:tr>
      <w:tr w:rsidR="00FD633A">
        <w:tc>
          <w:tcPr>
            <w:tcW w:w="2038" w:type="dxa"/>
            <w:shd w:val="clear" w:color="auto" w:fill="auto"/>
          </w:tcPr>
          <w:p w:rsidR="00FD633A" w:rsidRDefault="00083061">
            <w:pPr>
              <w:jc w:val="center"/>
              <w:rPr>
                <w:szCs w:val="22"/>
              </w:rPr>
            </w:pPr>
            <w:r>
              <w:t>showPlayQRCode</w:t>
            </w:r>
          </w:p>
        </w:tc>
        <w:tc>
          <w:tcPr>
            <w:tcW w:w="771" w:type="dxa"/>
            <w:shd w:val="clear" w:color="auto" w:fill="auto"/>
          </w:tcPr>
          <w:p w:rsidR="00FD633A" w:rsidRDefault="00083061">
            <w:pPr>
              <w:jc w:val="center"/>
            </w:pPr>
            <w:r>
              <w:rPr>
                <w:rFonts w:hint="eastAsia"/>
              </w:rPr>
              <w:t>json</w:t>
            </w:r>
          </w:p>
        </w:tc>
        <w:tc>
          <w:tcPr>
            <w:tcW w:w="1114" w:type="dxa"/>
            <w:shd w:val="clear" w:color="auto" w:fill="auto"/>
          </w:tcPr>
          <w:p w:rsidR="00FD633A" w:rsidRDefault="00FD633A">
            <w:pPr>
              <w:jc w:val="center"/>
            </w:pPr>
          </w:p>
        </w:tc>
        <w:tc>
          <w:tcPr>
            <w:tcW w:w="761" w:type="dxa"/>
            <w:shd w:val="clear" w:color="auto" w:fill="auto"/>
          </w:tcPr>
          <w:p w:rsidR="00FD633A" w:rsidRDefault="00083061">
            <w:pPr>
              <w:jc w:val="center"/>
            </w:pPr>
            <w:r>
              <w:rPr>
                <w:rFonts w:hint="eastAsia"/>
              </w:rPr>
              <w:t>否</w:t>
            </w:r>
          </w:p>
        </w:tc>
        <w:tc>
          <w:tcPr>
            <w:tcW w:w="3838" w:type="dxa"/>
            <w:shd w:val="clear" w:color="auto" w:fill="auto"/>
          </w:tcPr>
          <w:p w:rsidR="00FD633A" w:rsidRDefault="00083061">
            <w:pPr>
              <w:jc w:val="left"/>
              <w:rPr>
                <w:szCs w:val="22"/>
              </w:rPr>
            </w:pPr>
            <w:r>
              <w:rPr>
                <w:rFonts w:hint="eastAsia"/>
              </w:rPr>
              <w:t>LCD</w:t>
            </w:r>
            <w:r>
              <w:rPr>
                <w:rFonts w:hint="eastAsia"/>
              </w:rPr>
              <w:t>二维码显示</w:t>
            </w:r>
            <w:r>
              <w:rPr>
                <w:rFonts w:hint="eastAsia"/>
                <w:color w:val="FF0000"/>
              </w:rPr>
              <w:t>（该项只在支持</w:t>
            </w:r>
            <w:r>
              <w:rPr>
                <w:rFonts w:hint="eastAsia"/>
                <w:color w:val="FF0000"/>
              </w:rPr>
              <w:t>LCD</w:t>
            </w:r>
            <w:r>
              <w:rPr>
                <w:rFonts w:hint="eastAsia"/>
                <w:color w:val="FF0000"/>
              </w:rPr>
              <w:t>屏幕的设备上才支持。如果不显示二维码，则该项不传即可。注意</w:t>
            </w:r>
            <w:r>
              <w:rPr>
                <w:rFonts w:hint="eastAsia"/>
                <w:color w:val="FF0000"/>
              </w:rPr>
              <w:t>:</w:t>
            </w:r>
            <w:r>
              <w:rPr>
                <w:rFonts w:hint="eastAsia"/>
                <w:color w:val="FF0000"/>
              </w:rPr>
              <w:t>是</w:t>
            </w:r>
            <w:r>
              <w:rPr>
                <w:rFonts w:hint="eastAsia"/>
                <w:color w:val="FF0000"/>
              </w:rPr>
              <w:t>showDataInfo</w:t>
            </w:r>
            <w:r>
              <w:rPr>
                <w:rFonts w:hint="eastAsia"/>
                <w:color w:val="FF0000"/>
              </w:rPr>
              <w:t>整个项不传，不是传空）</w:t>
            </w:r>
          </w:p>
        </w:tc>
      </w:tr>
    </w:tbl>
    <w:p w:rsidR="00FD633A" w:rsidRDefault="00083061">
      <w:pPr>
        <w:rPr>
          <w:szCs w:val="21"/>
        </w:rPr>
      </w:pPr>
      <w:ins w:id="41" w:author="Administrator" w:date="2021-07-12T15:17:00Z">
        <w:r>
          <w:rPr>
            <w:szCs w:val="21"/>
          </w:rPr>
          <w:lastRenderedPageBreak/>
          <w:br w:type="page"/>
        </w:r>
      </w:ins>
    </w:p>
    <w:p w:rsidR="00FD633A" w:rsidRDefault="00083061">
      <w:pPr>
        <w:pStyle w:val="1"/>
        <w:numPr>
          <w:ilvl w:val="0"/>
          <w:numId w:val="1"/>
        </w:numPr>
      </w:pPr>
      <w:bookmarkStart w:id="42" w:name="_Toc155194277"/>
      <w:r>
        <w:rPr>
          <w:rFonts w:hint="eastAsia"/>
        </w:rPr>
        <w:lastRenderedPageBreak/>
        <w:t>白名单查询</w:t>
      </w:r>
      <w:r>
        <w:rPr>
          <w:rFonts w:hint="eastAsia"/>
        </w:rPr>
        <w:t>,</w:t>
      </w:r>
      <w:r>
        <w:rPr>
          <w:rFonts w:hint="eastAsia"/>
        </w:rPr>
        <w:t>交互数据内容说明</w:t>
      </w:r>
      <w:bookmarkEnd w:id="42"/>
    </w:p>
    <w:p w:rsidR="00FD633A" w:rsidRDefault="00083061">
      <w:pPr>
        <w:pStyle w:val="2"/>
        <w:numPr>
          <w:ilvl w:val="0"/>
          <w:numId w:val="5"/>
        </w:numPr>
      </w:pPr>
      <w:bookmarkStart w:id="43" w:name="_Toc155194278"/>
      <w:r>
        <w:rPr>
          <w:rFonts w:hint="eastAsia"/>
        </w:rPr>
        <w:t>HTTP</w:t>
      </w:r>
      <w:r>
        <w:rPr>
          <w:rFonts w:hint="eastAsia"/>
        </w:rPr>
        <w:t>服务端发送白名单查询请求</w:t>
      </w:r>
      <w:bookmarkEnd w:id="43"/>
    </w:p>
    <w:p w:rsidR="00FD633A" w:rsidRDefault="00083061">
      <w:r>
        <w:rPr>
          <w:rFonts w:hint="eastAsia"/>
        </w:rPr>
        <w:t>HTTP</w:t>
      </w:r>
      <w:r>
        <w:rPr>
          <w:rFonts w:hint="eastAsia"/>
        </w:rPr>
        <w:t>服务器与相机是短连接通讯，若服务器想查询白名单数据时可等待相机端发送心跳时应答白名单查询消息。白名单查询消息如下：</w:t>
      </w:r>
    </w:p>
    <w:p w:rsidR="00FD633A" w:rsidRDefault="00083061">
      <w:r>
        <w:rPr>
          <w:rFonts w:hint="eastAsia"/>
        </w:rPr>
        <w:t>{</w:t>
      </w:r>
    </w:p>
    <w:p w:rsidR="00FD633A" w:rsidRDefault="00083061">
      <w:r>
        <w:rPr>
          <w:rFonts w:hint="eastAsia"/>
        </w:rPr>
        <w:tab/>
        <w:t>"whiteList": {</w:t>
      </w:r>
    </w:p>
    <w:p w:rsidR="00FD633A" w:rsidRDefault="00083061">
      <w:r>
        <w:rPr>
          <w:rFonts w:hint="eastAsia"/>
        </w:rPr>
        <w:tab/>
      </w:r>
      <w:r>
        <w:rPr>
          <w:rFonts w:hint="eastAsia"/>
        </w:rPr>
        <w:tab/>
        <w:t>"queryNumList": 1000,</w:t>
      </w:r>
      <w:r>
        <w:rPr>
          <w:rFonts w:hint="eastAsia"/>
        </w:rPr>
        <w:tab/>
      </w:r>
      <w:r>
        <w:rPr>
          <w:rFonts w:hint="eastAsia"/>
        </w:rPr>
        <w:tab/>
      </w:r>
      <w:r>
        <w:rPr>
          <w:rFonts w:hint="eastAsia"/>
          <w:color w:val="FF0000"/>
        </w:rPr>
        <w:t>//</w:t>
      </w:r>
      <w:r>
        <w:rPr>
          <w:rFonts w:hint="eastAsia"/>
          <w:color w:val="FF0000"/>
        </w:rPr>
        <w:t>查询数量</w:t>
      </w:r>
    </w:p>
    <w:p w:rsidR="00FD633A" w:rsidRDefault="00083061">
      <w:r>
        <w:rPr>
          <w:rFonts w:hint="eastAsia"/>
        </w:rPr>
        <w:tab/>
      </w:r>
      <w:r>
        <w:rPr>
          <w:rFonts w:hint="eastAsia"/>
        </w:rPr>
        <w:tab/>
        <w:t>"listPosition": 0</w:t>
      </w:r>
      <w:r>
        <w:rPr>
          <w:rFonts w:hint="eastAsia"/>
        </w:rPr>
        <w:tab/>
      </w:r>
      <w:r>
        <w:rPr>
          <w:rFonts w:hint="eastAsia"/>
        </w:rPr>
        <w:tab/>
      </w:r>
      <w:r>
        <w:rPr>
          <w:rFonts w:hint="eastAsia"/>
        </w:rPr>
        <w:tab/>
      </w:r>
      <w:r>
        <w:rPr>
          <w:rFonts w:hint="eastAsia"/>
          <w:color w:val="FF0000"/>
        </w:rPr>
        <w:t>//</w:t>
      </w:r>
      <w:r>
        <w:rPr>
          <w:rFonts w:hint="eastAsia"/>
          <w:color w:val="FF0000"/>
        </w:rPr>
        <w:t>起始位置</w:t>
      </w:r>
    </w:p>
    <w:p w:rsidR="00FD633A" w:rsidRDefault="00083061">
      <w:r>
        <w:rPr>
          <w:rFonts w:hint="eastAsia"/>
        </w:rPr>
        <w:tab/>
        <w:t>}</w:t>
      </w:r>
    </w:p>
    <w:p w:rsidR="00FD633A" w:rsidRDefault="00083061">
      <w:r>
        <w:rPr>
          <w:rFonts w:hint="eastAsia"/>
        </w:rPr>
        <w:t>}</w:t>
      </w:r>
    </w:p>
    <w:tbl>
      <w:tblPr>
        <w:tblStyle w:val="a9"/>
        <w:tblW w:w="0" w:type="auto"/>
        <w:tblLayout w:type="fixed"/>
        <w:tblLook w:val="04A0" w:firstRow="1" w:lastRow="0" w:firstColumn="1" w:lastColumn="0" w:noHBand="0" w:noVBand="1"/>
      </w:tblPr>
      <w:tblGrid>
        <w:gridCol w:w="1513"/>
        <w:gridCol w:w="803"/>
        <w:gridCol w:w="1125"/>
        <w:gridCol w:w="1275"/>
        <w:gridCol w:w="3806"/>
      </w:tblGrid>
      <w:tr w:rsidR="00FD633A">
        <w:tc>
          <w:tcPr>
            <w:tcW w:w="1513" w:type="dxa"/>
            <w:shd w:val="clear" w:color="auto" w:fill="ED7D31" w:themeFill="accent2"/>
          </w:tcPr>
          <w:p w:rsidR="00FD633A" w:rsidRDefault="00083061">
            <w:pPr>
              <w:jc w:val="center"/>
            </w:pPr>
            <w:r>
              <w:rPr>
                <w:rFonts w:hint="eastAsia"/>
              </w:rPr>
              <w:t>字段名称</w:t>
            </w:r>
          </w:p>
        </w:tc>
        <w:tc>
          <w:tcPr>
            <w:tcW w:w="803" w:type="dxa"/>
            <w:shd w:val="clear" w:color="auto" w:fill="ED7D31" w:themeFill="accent2"/>
          </w:tcPr>
          <w:p w:rsidR="00FD633A" w:rsidRDefault="00083061">
            <w:pPr>
              <w:jc w:val="center"/>
            </w:pPr>
            <w:r>
              <w:rPr>
                <w:rFonts w:hint="eastAsia"/>
              </w:rPr>
              <w:t>类型</w:t>
            </w:r>
          </w:p>
        </w:tc>
        <w:tc>
          <w:tcPr>
            <w:tcW w:w="1125" w:type="dxa"/>
            <w:shd w:val="clear" w:color="auto" w:fill="ED7D31" w:themeFill="accent2"/>
          </w:tcPr>
          <w:p w:rsidR="00FD633A" w:rsidRDefault="00083061">
            <w:pPr>
              <w:jc w:val="center"/>
            </w:pPr>
            <w:r>
              <w:rPr>
                <w:rFonts w:hint="eastAsia"/>
              </w:rPr>
              <w:t>取值范围</w:t>
            </w:r>
          </w:p>
        </w:tc>
        <w:tc>
          <w:tcPr>
            <w:tcW w:w="1275" w:type="dxa"/>
            <w:shd w:val="clear" w:color="auto" w:fill="ED7D31" w:themeFill="accent2"/>
          </w:tcPr>
          <w:p w:rsidR="00FD633A" w:rsidRDefault="00083061">
            <w:pPr>
              <w:jc w:val="center"/>
            </w:pPr>
            <w:r>
              <w:rPr>
                <w:rFonts w:hint="eastAsia"/>
              </w:rPr>
              <w:t>是否必填</w:t>
            </w:r>
          </w:p>
        </w:tc>
        <w:tc>
          <w:tcPr>
            <w:tcW w:w="3806" w:type="dxa"/>
            <w:shd w:val="clear" w:color="auto" w:fill="ED7D31" w:themeFill="accent2"/>
          </w:tcPr>
          <w:p w:rsidR="00FD633A" w:rsidRDefault="00083061">
            <w:pPr>
              <w:jc w:val="center"/>
            </w:pPr>
            <w:r>
              <w:rPr>
                <w:rFonts w:hint="eastAsia"/>
              </w:rPr>
              <w:t>说明</w:t>
            </w:r>
          </w:p>
        </w:tc>
      </w:tr>
      <w:tr w:rsidR="00FD633A">
        <w:tc>
          <w:tcPr>
            <w:tcW w:w="1513" w:type="dxa"/>
          </w:tcPr>
          <w:p w:rsidR="00FD633A" w:rsidRDefault="00083061">
            <w:r>
              <w:t>whiteList</w:t>
            </w:r>
          </w:p>
        </w:tc>
        <w:tc>
          <w:tcPr>
            <w:tcW w:w="803" w:type="dxa"/>
          </w:tcPr>
          <w:p w:rsidR="00FD633A" w:rsidRDefault="00083061">
            <w:pPr>
              <w:jc w:val="center"/>
            </w:pPr>
            <w:r>
              <w:rPr>
                <w:rFonts w:hint="eastAsia"/>
              </w:rPr>
              <w:t>json</w:t>
            </w:r>
          </w:p>
        </w:tc>
        <w:tc>
          <w:tcPr>
            <w:tcW w:w="1125" w:type="dxa"/>
          </w:tcPr>
          <w:p w:rsidR="00FD633A" w:rsidRDefault="00FD633A">
            <w:pPr>
              <w:jc w:val="center"/>
            </w:pPr>
          </w:p>
        </w:tc>
        <w:tc>
          <w:tcPr>
            <w:tcW w:w="1275" w:type="dxa"/>
          </w:tcPr>
          <w:p w:rsidR="00FD633A" w:rsidRDefault="00083061">
            <w:pPr>
              <w:jc w:val="center"/>
            </w:pPr>
            <w:r>
              <w:rPr>
                <w:rFonts w:hint="eastAsia"/>
              </w:rPr>
              <w:t>是</w:t>
            </w:r>
          </w:p>
        </w:tc>
        <w:tc>
          <w:tcPr>
            <w:tcW w:w="3806" w:type="dxa"/>
          </w:tcPr>
          <w:p w:rsidR="00FD633A" w:rsidRDefault="00FD633A"/>
        </w:tc>
      </w:tr>
      <w:tr w:rsidR="00FD633A">
        <w:tc>
          <w:tcPr>
            <w:tcW w:w="1513" w:type="dxa"/>
            <w:shd w:val="clear" w:color="auto" w:fill="EDEDED" w:themeFill="accent3" w:themeFillTint="32"/>
          </w:tcPr>
          <w:p w:rsidR="00FD633A" w:rsidRDefault="00083061">
            <w:r>
              <w:t>queryNumList</w:t>
            </w:r>
          </w:p>
        </w:tc>
        <w:tc>
          <w:tcPr>
            <w:tcW w:w="803" w:type="dxa"/>
            <w:shd w:val="clear" w:color="auto" w:fill="EDEDED" w:themeFill="accent3" w:themeFillTint="32"/>
          </w:tcPr>
          <w:p w:rsidR="00FD633A" w:rsidRDefault="00083061">
            <w:pPr>
              <w:jc w:val="center"/>
            </w:pPr>
            <w:r>
              <w:rPr>
                <w:rFonts w:hint="eastAsia"/>
              </w:rPr>
              <w:t>int</w:t>
            </w:r>
          </w:p>
        </w:tc>
        <w:tc>
          <w:tcPr>
            <w:tcW w:w="1125" w:type="dxa"/>
            <w:shd w:val="clear" w:color="auto" w:fill="EDEDED" w:themeFill="accent3" w:themeFillTint="32"/>
          </w:tcPr>
          <w:p w:rsidR="00FD633A" w:rsidRDefault="00083061">
            <w:pPr>
              <w:jc w:val="center"/>
            </w:pPr>
            <w:r>
              <w:rPr>
                <w:rFonts w:hint="eastAsia"/>
              </w:rPr>
              <w:t>[1,1000]</w:t>
            </w:r>
          </w:p>
        </w:tc>
        <w:tc>
          <w:tcPr>
            <w:tcW w:w="1275" w:type="dxa"/>
            <w:shd w:val="clear" w:color="auto" w:fill="EDEDED" w:themeFill="accent3" w:themeFillTint="32"/>
          </w:tcPr>
          <w:p w:rsidR="00FD633A" w:rsidRDefault="00083061">
            <w:pPr>
              <w:jc w:val="center"/>
            </w:pPr>
            <w:r>
              <w:rPr>
                <w:rFonts w:hint="eastAsia"/>
              </w:rPr>
              <w:t>是</w:t>
            </w:r>
          </w:p>
        </w:tc>
        <w:tc>
          <w:tcPr>
            <w:tcW w:w="3806" w:type="dxa"/>
            <w:shd w:val="clear" w:color="auto" w:fill="EDEDED" w:themeFill="accent3" w:themeFillTint="32"/>
          </w:tcPr>
          <w:p w:rsidR="00FD633A" w:rsidRDefault="00083061">
            <w:r>
              <w:rPr>
                <w:rFonts w:hint="eastAsia"/>
              </w:rPr>
              <w:t>指定返回的条数。最大为</w:t>
            </w:r>
            <w:r>
              <w:rPr>
                <w:rFonts w:hint="eastAsia"/>
              </w:rPr>
              <w:t>1000</w:t>
            </w:r>
            <w:r>
              <w:rPr>
                <w:rFonts w:hint="eastAsia"/>
              </w:rPr>
              <w:t>条</w:t>
            </w:r>
          </w:p>
          <w:p w:rsidR="00FD633A" w:rsidRDefault="00083061">
            <w:r>
              <w:rPr>
                <w:rFonts w:hint="eastAsia"/>
                <w:color w:val="FF0000"/>
              </w:rPr>
              <w:t>如果超过</w:t>
            </w:r>
            <w:r>
              <w:rPr>
                <w:rFonts w:hint="eastAsia"/>
                <w:color w:val="FF0000"/>
              </w:rPr>
              <w:t>1000</w:t>
            </w:r>
            <w:r>
              <w:rPr>
                <w:rFonts w:hint="eastAsia"/>
                <w:color w:val="FF0000"/>
              </w:rPr>
              <w:t>，可分多次</w:t>
            </w:r>
          </w:p>
        </w:tc>
      </w:tr>
      <w:tr w:rsidR="00FD633A">
        <w:tc>
          <w:tcPr>
            <w:tcW w:w="1513" w:type="dxa"/>
          </w:tcPr>
          <w:p w:rsidR="00FD633A" w:rsidRDefault="00083061">
            <w:r>
              <w:t>listPosition</w:t>
            </w:r>
          </w:p>
        </w:tc>
        <w:tc>
          <w:tcPr>
            <w:tcW w:w="803" w:type="dxa"/>
          </w:tcPr>
          <w:p w:rsidR="00FD633A" w:rsidRDefault="00083061">
            <w:pPr>
              <w:jc w:val="center"/>
            </w:pPr>
            <w:r>
              <w:rPr>
                <w:rFonts w:hint="eastAsia"/>
              </w:rPr>
              <w:t>int</w:t>
            </w:r>
          </w:p>
        </w:tc>
        <w:tc>
          <w:tcPr>
            <w:tcW w:w="1125" w:type="dxa"/>
          </w:tcPr>
          <w:p w:rsidR="00FD633A" w:rsidRDefault="00083061">
            <w:pPr>
              <w:jc w:val="center"/>
            </w:pPr>
            <w:r>
              <w:rPr>
                <w:rFonts w:hint="eastAsia"/>
              </w:rPr>
              <w:t>[1,5000]</w:t>
            </w:r>
          </w:p>
        </w:tc>
        <w:tc>
          <w:tcPr>
            <w:tcW w:w="1275" w:type="dxa"/>
          </w:tcPr>
          <w:p w:rsidR="00FD633A" w:rsidRDefault="00083061">
            <w:pPr>
              <w:jc w:val="center"/>
            </w:pPr>
            <w:r>
              <w:rPr>
                <w:rFonts w:hint="eastAsia"/>
              </w:rPr>
              <w:t>是</w:t>
            </w:r>
          </w:p>
        </w:tc>
        <w:tc>
          <w:tcPr>
            <w:tcW w:w="3806" w:type="dxa"/>
          </w:tcPr>
          <w:p w:rsidR="00FD633A" w:rsidRDefault="00083061">
            <w:r>
              <w:rPr>
                <w:rFonts w:hint="eastAsia"/>
              </w:rPr>
              <w:t>指定起始位置</w:t>
            </w:r>
            <w:r>
              <w:rPr>
                <w:rFonts w:hint="eastAsia"/>
              </w:rPr>
              <w:t>(</w:t>
            </w:r>
            <w:r>
              <w:rPr>
                <w:rFonts w:hint="eastAsia"/>
              </w:rPr>
              <w:t>白名单总数位置</w:t>
            </w:r>
            <w:r>
              <w:rPr>
                <w:rFonts w:hint="eastAsia"/>
              </w:rPr>
              <w:t>),</w:t>
            </w:r>
            <w:r>
              <w:rPr>
                <w:rFonts w:hint="eastAsia"/>
              </w:rPr>
              <w:t>方便多次查询</w:t>
            </w:r>
          </w:p>
        </w:tc>
      </w:tr>
    </w:tbl>
    <w:p w:rsidR="00FD633A" w:rsidRDefault="00FD633A"/>
    <w:p w:rsidR="00FD633A" w:rsidRDefault="00083061">
      <w:pPr>
        <w:pStyle w:val="2"/>
        <w:numPr>
          <w:ilvl w:val="0"/>
          <w:numId w:val="5"/>
        </w:numPr>
      </w:pPr>
      <w:bookmarkStart w:id="44" w:name="_Toc155194279"/>
      <w:r>
        <w:rPr>
          <w:rFonts w:hint="eastAsia"/>
        </w:rPr>
        <w:t>相机端针对白名单查询，推送白名单</w:t>
      </w:r>
      <w:r>
        <w:rPr>
          <w:rFonts w:hint="eastAsia"/>
        </w:rPr>
        <w:t xml:space="preserve"> </w:t>
      </w:r>
      <w:r>
        <w:rPr>
          <w:rFonts w:hint="eastAsia"/>
        </w:rPr>
        <w:t>数据内容</w:t>
      </w:r>
      <w:bookmarkEnd w:id="44"/>
    </w:p>
    <w:p w:rsidR="00FD633A" w:rsidRDefault="00083061">
      <w:r>
        <w:rPr>
          <w:rFonts w:hint="eastAsia"/>
          <w:szCs w:val="21"/>
        </w:rPr>
        <w:t>相机端在接收到</w:t>
      </w:r>
      <w:r>
        <w:rPr>
          <w:rFonts w:hint="eastAsia"/>
          <w:szCs w:val="21"/>
        </w:rPr>
        <w:t>HTTP</w:t>
      </w:r>
      <w:r>
        <w:rPr>
          <w:rFonts w:hint="eastAsia"/>
          <w:szCs w:val="21"/>
        </w:rPr>
        <w:t>服务端请求后，会根据</w:t>
      </w:r>
      <w:r>
        <w:rPr>
          <w:rFonts w:hint="eastAsia"/>
        </w:rPr>
        <w:t>queryNumList</w:t>
      </w:r>
      <w:r>
        <w:rPr>
          <w:rFonts w:hint="eastAsia"/>
        </w:rPr>
        <w:t>和</w:t>
      </w:r>
      <w:r>
        <w:rPr>
          <w:rFonts w:hint="eastAsia"/>
        </w:rPr>
        <w:t>listPosition</w:t>
      </w:r>
      <w:r>
        <w:rPr>
          <w:rFonts w:hint="eastAsia"/>
        </w:rPr>
        <w:t>返回白名单数据。返回的数据格式如下：</w:t>
      </w:r>
    </w:p>
    <w:p w:rsidR="00FD633A" w:rsidRDefault="00083061">
      <w:r>
        <w:t>{</w:t>
      </w:r>
    </w:p>
    <w:p w:rsidR="00FD633A" w:rsidRDefault="00083061">
      <w:r>
        <w:tab/>
        <w:t>"Response_whiteList": {</w:t>
      </w:r>
    </w:p>
    <w:p w:rsidR="00FD633A" w:rsidRDefault="00083061">
      <w:pPr>
        <w:rPr>
          <w:color w:val="FF0000"/>
        </w:rPr>
      </w:pPr>
      <w:r>
        <w:tab/>
      </w:r>
      <w:r>
        <w:tab/>
        <w:t>"totalList": 1000,</w:t>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总数量</w:t>
      </w:r>
    </w:p>
    <w:p w:rsidR="00FD633A" w:rsidRDefault="00083061">
      <w:r>
        <w:tab/>
      </w:r>
      <w:r>
        <w:tab/>
        <w:t>"queryNumList": 1000,</w:t>
      </w:r>
      <w:r>
        <w:rPr>
          <w:rFonts w:hint="eastAsia"/>
        </w:rPr>
        <w:tab/>
      </w:r>
      <w:r>
        <w:rPr>
          <w:rFonts w:hint="eastAsia"/>
        </w:rPr>
        <w:tab/>
      </w:r>
      <w:r>
        <w:rPr>
          <w:rFonts w:hint="eastAsia"/>
        </w:rPr>
        <w:tab/>
      </w:r>
      <w:r>
        <w:rPr>
          <w:rFonts w:hint="eastAsia"/>
          <w:color w:val="FF0000"/>
        </w:rPr>
        <w:t>//</w:t>
      </w:r>
      <w:r>
        <w:rPr>
          <w:rFonts w:hint="eastAsia"/>
          <w:color w:val="FF0000"/>
        </w:rPr>
        <w:t>查询数量</w:t>
      </w:r>
    </w:p>
    <w:p w:rsidR="00FD633A" w:rsidRDefault="00083061">
      <w:pPr>
        <w:rPr>
          <w:color w:val="FF0000"/>
        </w:rPr>
      </w:pPr>
      <w:r>
        <w:tab/>
      </w:r>
      <w:r>
        <w:tab/>
        <w:t>"listPosition": 0,</w:t>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起始位置</w:t>
      </w:r>
    </w:p>
    <w:p w:rsidR="00FD633A" w:rsidRDefault="00083061">
      <w:r>
        <w:tab/>
      </w:r>
      <w:r>
        <w:tab/>
        <w:t>"data": [{</w:t>
      </w:r>
      <w:r>
        <w:rPr>
          <w:rFonts w:hint="eastAsia"/>
        </w:rPr>
        <w:tab/>
      </w:r>
      <w:r>
        <w:rPr>
          <w:rFonts w:hint="eastAsia"/>
        </w:rPr>
        <w:tab/>
      </w:r>
      <w:r>
        <w:rPr>
          <w:rFonts w:hint="eastAsia"/>
        </w:rPr>
        <w:tab/>
      </w:r>
      <w:r>
        <w:rPr>
          <w:rFonts w:hint="eastAsia"/>
        </w:rPr>
        <w:tab/>
      </w:r>
      <w:r>
        <w:rPr>
          <w:rFonts w:hint="eastAsia"/>
        </w:rPr>
        <w:tab/>
      </w:r>
      <w:r>
        <w:rPr>
          <w:rFonts w:hint="eastAsia"/>
        </w:rPr>
        <w:tab/>
      </w:r>
    </w:p>
    <w:p w:rsidR="00FD633A" w:rsidRDefault="00083061">
      <w:r>
        <w:tab/>
      </w:r>
      <w:r>
        <w:tab/>
      </w:r>
      <w:r>
        <w:tab/>
        <w:t>"carnum": "</w:t>
      </w:r>
      <w:r>
        <w:t>粤</w:t>
      </w:r>
      <w:r>
        <w:t>B88888",</w:t>
      </w:r>
      <w:r>
        <w:rPr>
          <w:rFonts w:hint="eastAsia"/>
        </w:rPr>
        <w:tab/>
      </w:r>
      <w:r>
        <w:rPr>
          <w:rFonts w:hint="eastAsia"/>
        </w:rPr>
        <w:tab/>
      </w:r>
      <w:r>
        <w:rPr>
          <w:rFonts w:hint="eastAsia"/>
        </w:rPr>
        <w:tab/>
      </w:r>
      <w:r>
        <w:rPr>
          <w:rFonts w:hint="eastAsia"/>
          <w:color w:val="FF0000"/>
        </w:rPr>
        <w:t>//</w:t>
      </w:r>
      <w:r>
        <w:rPr>
          <w:rFonts w:hint="eastAsia"/>
          <w:color w:val="FF0000"/>
        </w:rPr>
        <w:t>车牌</w:t>
      </w:r>
    </w:p>
    <w:p w:rsidR="00FD633A" w:rsidRDefault="00083061">
      <w:r>
        <w:tab/>
      </w:r>
      <w:r>
        <w:tab/>
      </w:r>
      <w:r>
        <w:tab/>
        <w:t>"startime": "20181029165012",</w:t>
      </w:r>
      <w:r>
        <w:rPr>
          <w:rFonts w:hint="eastAsia"/>
        </w:rPr>
        <w:tab/>
      </w:r>
      <w:r>
        <w:rPr>
          <w:rFonts w:hint="eastAsia"/>
          <w:color w:val="FF0000"/>
        </w:rPr>
        <w:t>//</w:t>
      </w:r>
      <w:r>
        <w:rPr>
          <w:rFonts w:hint="eastAsia"/>
          <w:color w:val="FF0000"/>
        </w:rPr>
        <w:t>有效期起</w:t>
      </w:r>
    </w:p>
    <w:p w:rsidR="00FD633A" w:rsidRDefault="00083061">
      <w:r>
        <w:tab/>
      </w:r>
      <w:r>
        <w:tab/>
      </w:r>
      <w:r>
        <w:tab/>
        <w:t>"endtime": "20181105165012"</w:t>
      </w:r>
      <w:r>
        <w:rPr>
          <w:rFonts w:hint="eastAsia"/>
        </w:rPr>
        <w:tab/>
      </w:r>
      <w:r>
        <w:rPr>
          <w:rFonts w:hint="eastAsia"/>
          <w:color w:val="FF0000"/>
        </w:rPr>
        <w:t>//</w:t>
      </w:r>
      <w:r>
        <w:rPr>
          <w:rFonts w:hint="eastAsia"/>
          <w:color w:val="FF0000"/>
        </w:rPr>
        <w:t>有效期止</w:t>
      </w:r>
    </w:p>
    <w:p w:rsidR="00FD633A" w:rsidRDefault="00083061">
      <w:r>
        <w:tab/>
      </w:r>
      <w:r>
        <w:tab/>
        <w:t>}, {</w:t>
      </w:r>
    </w:p>
    <w:p w:rsidR="00FD633A" w:rsidRDefault="00083061">
      <w:r>
        <w:tab/>
      </w:r>
      <w:r>
        <w:tab/>
      </w:r>
      <w:r>
        <w:tab/>
        <w:t>"carnum": "</w:t>
      </w:r>
      <w:r>
        <w:t>粤</w:t>
      </w:r>
      <w:r>
        <w:t>B12345",</w:t>
      </w:r>
    </w:p>
    <w:p w:rsidR="00FD633A" w:rsidRDefault="00083061">
      <w:r>
        <w:tab/>
      </w:r>
      <w:r>
        <w:tab/>
      </w:r>
      <w:r>
        <w:tab/>
        <w:t>"startime": "20211029165012",</w:t>
      </w:r>
    </w:p>
    <w:p w:rsidR="00FD633A" w:rsidRDefault="00083061">
      <w:r>
        <w:tab/>
      </w:r>
      <w:r>
        <w:tab/>
      </w:r>
      <w:r>
        <w:tab/>
        <w:t>"endtime": "20211105165012"</w:t>
      </w:r>
    </w:p>
    <w:p w:rsidR="00FD633A" w:rsidRDefault="00083061">
      <w:r>
        <w:tab/>
      </w:r>
      <w:r>
        <w:tab/>
        <w:t>}</w:t>
      </w:r>
      <w:r>
        <w:rPr>
          <w:rFonts w:hint="eastAsia"/>
        </w:rPr>
        <w:t>,</w:t>
      </w:r>
    </w:p>
    <w:p w:rsidR="00FD633A" w:rsidRDefault="00083061">
      <w:pPr>
        <w:ind w:left="420"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//998</w:t>
      </w:r>
      <w:r>
        <w:rPr>
          <w:rFonts w:hint="eastAsia"/>
          <w:color w:val="FF0000"/>
        </w:rPr>
        <w:t>条数据省略</w:t>
      </w:r>
    </w:p>
    <w:p w:rsidR="00FD633A" w:rsidRDefault="00083061">
      <w:pPr>
        <w:ind w:left="420" w:firstLine="420"/>
      </w:pPr>
      <w:r>
        <w:t>]</w:t>
      </w:r>
    </w:p>
    <w:p w:rsidR="00FD633A" w:rsidRDefault="00083061">
      <w:r>
        <w:tab/>
        <w:t>},</w:t>
      </w:r>
    </w:p>
    <w:p w:rsidR="00FD633A" w:rsidRDefault="00083061">
      <w:r>
        <w:lastRenderedPageBreak/>
        <w:tab/>
        <w:t>"serialno": "e10b2d6c8c07b422361457935b518642"</w:t>
      </w:r>
    </w:p>
    <w:p w:rsidR="00FD633A" w:rsidRDefault="00083061">
      <w:r>
        <w:t>}</w:t>
      </w:r>
    </w:p>
    <w:p w:rsidR="00FD633A" w:rsidRDefault="00FD633A"/>
    <w:tbl>
      <w:tblPr>
        <w:tblStyle w:val="a9"/>
        <w:tblW w:w="0" w:type="auto"/>
        <w:tblLayout w:type="fixed"/>
        <w:tblLook w:val="04A0" w:firstRow="1" w:lastRow="0" w:firstColumn="1" w:lastColumn="0" w:noHBand="0" w:noVBand="1"/>
      </w:tblPr>
      <w:tblGrid>
        <w:gridCol w:w="2016"/>
        <w:gridCol w:w="1007"/>
        <w:gridCol w:w="1104"/>
        <w:gridCol w:w="739"/>
        <w:gridCol w:w="3656"/>
      </w:tblGrid>
      <w:tr w:rsidR="00FD633A">
        <w:tc>
          <w:tcPr>
            <w:tcW w:w="2016" w:type="dxa"/>
            <w:shd w:val="clear" w:color="auto" w:fill="ED7D31" w:themeFill="accent2"/>
          </w:tcPr>
          <w:p w:rsidR="00FD633A" w:rsidRDefault="00083061">
            <w:pPr>
              <w:jc w:val="center"/>
            </w:pPr>
            <w:r>
              <w:rPr>
                <w:rFonts w:hint="eastAsia"/>
              </w:rPr>
              <w:t>字段名称</w:t>
            </w:r>
          </w:p>
        </w:tc>
        <w:tc>
          <w:tcPr>
            <w:tcW w:w="1007" w:type="dxa"/>
            <w:shd w:val="clear" w:color="auto" w:fill="ED7D31" w:themeFill="accent2"/>
          </w:tcPr>
          <w:p w:rsidR="00FD633A" w:rsidRDefault="00083061">
            <w:pPr>
              <w:jc w:val="center"/>
            </w:pPr>
            <w:r>
              <w:rPr>
                <w:rFonts w:hint="eastAsia"/>
              </w:rPr>
              <w:t>类型</w:t>
            </w:r>
          </w:p>
        </w:tc>
        <w:tc>
          <w:tcPr>
            <w:tcW w:w="1104" w:type="dxa"/>
            <w:shd w:val="clear" w:color="auto" w:fill="ED7D31" w:themeFill="accent2"/>
          </w:tcPr>
          <w:p w:rsidR="00FD633A" w:rsidRDefault="00083061">
            <w:pPr>
              <w:jc w:val="center"/>
            </w:pPr>
            <w:r>
              <w:rPr>
                <w:rFonts w:hint="eastAsia"/>
              </w:rPr>
              <w:t>取值范围</w:t>
            </w:r>
          </w:p>
        </w:tc>
        <w:tc>
          <w:tcPr>
            <w:tcW w:w="739" w:type="dxa"/>
            <w:shd w:val="clear" w:color="auto" w:fill="ED7D31" w:themeFill="accent2"/>
          </w:tcPr>
          <w:p w:rsidR="00FD633A" w:rsidRDefault="00083061">
            <w:pPr>
              <w:jc w:val="center"/>
            </w:pPr>
            <w:r>
              <w:rPr>
                <w:rFonts w:hint="eastAsia"/>
              </w:rPr>
              <w:t>是否必填</w:t>
            </w:r>
          </w:p>
        </w:tc>
        <w:tc>
          <w:tcPr>
            <w:tcW w:w="3656" w:type="dxa"/>
            <w:shd w:val="clear" w:color="auto" w:fill="ED7D31" w:themeFill="accent2"/>
          </w:tcPr>
          <w:p w:rsidR="00FD633A" w:rsidRDefault="00083061">
            <w:pPr>
              <w:jc w:val="center"/>
            </w:pPr>
            <w:r>
              <w:rPr>
                <w:rFonts w:hint="eastAsia"/>
              </w:rPr>
              <w:t>说明</w:t>
            </w:r>
          </w:p>
        </w:tc>
      </w:tr>
      <w:tr w:rsidR="00FD633A">
        <w:tc>
          <w:tcPr>
            <w:tcW w:w="2016" w:type="dxa"/>
          </w:tcPr>
          <w:p w:rsidR="00FD633A" w:rsidRDefault="00083061">
            <w:pPr>
              <w:jc w:val="center"/>
            </w:pPr>
            <w:r>
              <w:t>Response_whiteList</w:t>
            </w:r>
          </w:p>
        </w:tc>
        <w:tc>
          <w:tcPr>
            <w:tcW w:w="1007" w:type="dxa"/>
          </w:tcPr>
          <w:p w:rsidR="00FD633A" w:rsidRDefault="00083061">
            <w:pPr>
              <w:jc w:val="center"/>
            </w:pPr>
            <w:r>
              <w:rPr>
                <w:rFonts w:hint="eastAsia"/>
              </w:rPr>
              <w:t>json</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推送结果为白名单数据</w:t>
            </w:r>
          </w:p>
        </w:tc>
      </w:tr>
      <w:tr w:rsidR="00FD633A">
        <w:tc>
          <w:tcPr>
            <w:tcW w:w="2016" w:type="dxa"/>
            <w:shd w:val="clear" w:color="auto" w:fill="EDEDED" w:themeFill="accent3" w:themeFillTint="32"/>
          </w:tcPr>
          <w:p w:rsidR="00FD633A" w:rsidRDefault="00083061">
            <w:pPr>
              <w:jc w:val="center"/>
            </w:pPr>
            <w:r>
              <w:t>serialno</w:t>
            </w:r>
          </w:p>
        </w:tc>
        <w:tc>
          <w:tcPr>
            <w:tcW w:w="1007" w:type="dxa"/>
            <w:shd w:val="clear" w:color="auto" w:fill="EDEDED" w:themeFill="accent3" w:themeFillTint="32"/>
          </w:tcPr>
          <w:p w:rsidR="00FD633A" w:rsidRDefault="00083061">
            <w:pPr>
              <w:jc w:val="center"/>
            </w:pPr>
            <w:r>
              <w:rPr>
                <w:rFonts w:hint="eastAsia"/>
              </w:rPr>
              <w:t>string</w:t>
            </w:r>
          </w:p>
        </w:tc>
        <w:tc>
          <w:tcPr>
            <w:tcW w:w="1104" w:type="dxa"/>
            <w:shd w:val="clear" w:color="auto" w:fill="EDEDED" w:themeFill="accent3" w:themeFillTint="32"/>
          </w:tcPr>
          <w:p w:rsidR="00FD633A" w:rsidRDefault="00FD633A">
            <w:pPr>
              <w:jc w:val="center"/>
            </w:pP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r w:rsidR="00FD633A">
        <w:tc>
          <w:tcPr>
            <w:tcW w:w="2016" w:type="dxa"/>
          </w:tcPr>
          <w:p w:rsidR="00FD633A" w:rsidRDefault="00083061">
            <w:pPr>
              <w:jc w:val="center"/>
            </w:pPr>
            <w:r>
              <w:t>totalList</w:t>
            </w:r>
          </w:p>
        </w:tc>
        <w:tc>
          <w:tcPr>
            <w:tcW w:w="1007" w:type="dxa"/>
          </w:tcPr>
          <w:p w:rsidR="00FD633A" w:rsidRDefault="00083061">
            <w:pPr>
              <w:jc w:val="center"/>
            </w:pPr>
            <w:r>
              <w:rPr>
                <w:rFonts w:hint="eastAsia"/>
              </w:rPr>
              <w:t>int</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相机端当前白名单总数</w:t>
            </w:r>
          </w:p>
        </w:tc>
      </w:tr>
      <w:tr w:rsidR="00FD633A">
        <w:tc>
          <w:tcPr>
            <w:tcW w:w="2016" w:type="dxa"/>
            <w:shd w:val="clear" w:color="auto" w:fill="EDEDED" w:themeFill="accent3" w:themeFillTint="32"/>
          </w:tcPr>
          <w:p w:rsidR="00FD633A" w:rsidRDefault="00083061">
            <w:pPr>
              <w:jc w:val="center"/>
            </w:pPr>
            <w:r>
              <w:t>queryNumList</w:t>
            </w:r>
          </w:p>
        </w:tc>
        <w:tc>
          <w:tcPr>
            <w:tcW w:w="1007" w:type="dxa"/>
            <w:shd w:val="clear" w:color="auto" w:fill="EDEDED" w:themeFill="accent3" w:themeFillTint="32"/>
          </w:tcPr>
          <w:p w:rsidR="00FD633A" w:rsidRDefault="00083061">
            <w:pPr>
              <w:jc w:val="center"/>
            </w:pPr>
            <w:r>
              <w:rPr>
                <w:rFonts w:hint="eastAsia"/>
              </w:rPr>
              <w:t>int</w:t>
            </w:r>
          </w:p>
        </w:tc>
        <w:tc>
          <w:tcPr>
            <w:tcW w:w="1104" w:type="dxa"/>
            <w:shd w:val="clear" w:color="auto" w:fill="EDEDED" w:themeFill="accent3" w:themeFillTint="32"/>
          </w:tcPr>
          <w:p w:rsidR="00FD633A" w:rsidRDefault="00083061">
            <w:pPr>
              <w:jc w:val="center"/>
            </w:pPr>
            <w:r>
              <w:rPr>
                <w:rFonts w:hint="eastAsia"/>
              </w:rPr>
              <w:t>[1,1000]</w:t>
            </w: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rPr>
              <w:t>本次推送的白名单数量</w:t>
            </w:r>
          </w:p>
        </w:tc>
      </w:tr>
      <w:tr w:rsidR="00FD633A">
        <w:tc>
          <w:tcPr>
            <w:tcW w:w="2016" w:type="dxa"/>
          </w:tcPr>
          <w:p w:rsidR="00FD633A" w:rsidRDefault="00083061">
            <w:pPr>
              <w:jc w:val="center"/>
            </w:pPr>
            <w:r>
              <w:t>listPosition</w:t>
            </w:r>
          </w:p>
        </w:tc>
        <w:tc>
          <w:tcPr>
            <w:tcW w:w="1007" w:type="dxa"/>
          </w:tcPr>
          <w:p w:rsidR="00FD633A" w:rsidRDefault="00083061">
            <w:pPr>
              <w:jc w:val="center"/>
            </w:pPr>
            <w:r>
              <w:rPr>
                <w:rFonts w:hint="eastAsia"/>
              </w:rPr>
              <w:t>int</w:t>
            </w:r>
          </w:p>
        </w:tc>
        <w:tc>
          <w:tcPr>
            <w:tcW w:w="1104" w:type="dxa"/>
          </w:tcPr>
          <w:p w:rsidR="00FD633A" w:rsidRDefault="00083061">
            <w:pPr>
              <w:jc w:val="center"/>
            </w:pPr>
            <w:r>
              <w:rPr>
                <w:rFonts w:hint="eastAsia"/>
              </w:rPr>
              <w:t>[1,1000]</w:t>
            </w:r>
          </w:p>
        </w:tc>
        <w:tc>
          <w:tcPr>
            <w:tcW w:w="739" w:type="dxa"/>
          </w:tcPr>
          <w:p w:rsidR="00FD633A" w:rsidRDefault="00083061">
            <w:pPr>
              <w:jc w:val="center"/>
            </w:pPr>
            <w:r>
              <w:rPr>
                <w:rFonts w:hint="eastAsia"/>
              </w:rPr>
              <w:t>是</w:t>
            </w:r>
          </w:p>
        </w:tc>
        <w:tc>
          <w:tcPr>
            <w:tcW w:w="3656" w:type="dxa"/>
          </w:tcPr>
          <w:p w:rsidR="00FD633A" w:rsidRDefault="00083061">
            <w:r>
              <w:rPr>
                <w:rFonts w:hint="eastAsia"/>
              </w:rPr>
              <w:t>跟请求位置保持一致</w:t>
            </w:r>
          </w:p>
        </w:tc>
      </w:tr>
      <w:tr w:rsidR="00FD633A">
        <w:tc>
          <w:tcPr>
            <w:tcW w:w="2016" w:type="dxa"/>
            <w:shd w:val="clear" w:color="auto" w:fill="EDEDED" w:themeFill="accent3" w:themeFillTint="32"/>
          </w:tcPr>
          <w:p w:rsidR="00FD633A" w:rsidRDefault="00083061">
            <w:pPr>
              <w:jc w:val="center"/>
            </w:pPr>
            <w:r>
              <w:t>data</w:t>
            </w:r>
          </w:p>
        </w:tc>
        <w:tc>
          <w:tcPr>
            <w:tcW w:w="1007" w:type="dxa"/>
            <w:shd w:val="clear" w:color="auto" w:fill="EDEDED" w:themeFill="accent3" w:themeFillTint="32"/>
          </w:tcPr>
          <w:p w:rsidR="00FD633A" w:rsidRDefault="00083061">
            <w:pPr>
              <w:jc w:val="center"/>
            </w:pPr>
            <w:r>
              <w:rPr>
                <w:rFonts w:hint="eastAsia"/>
              </w:rPr>
              <w:t>json</w:t>
            </w:r>
          </w:p>
        </w:tc>
        <w:tc>
          <w:tcPr>
            <w:tcW w:w="1104" w:type="dxa"/>
            <w:shd w:val="clear" w:color="auto" w:fill="EDEDED" w:themeFill="accent3" w:themeFillTint="32"/>
          </w:tcPr>
          <w:p w:rsidR="00FD633A" w:rsidRDefault="00FD633A">
            <w:pPr>
              <w:jc w:val="center"/>
            </w:pP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color w:val="FF0000"/>
              </w:rPr>
              <w:t>注意</w:t>
            </w:r>
            <w:r>
              <w:rPr>
                <w:rFonts w:hint="eastAsia"/>
                <w:color w:val="FF0000"/>
              </w:rPr>
              <w:t>:</w:t>
            </w:r>
            <w:r>
              <w:rPr>
                <w:rFonts w:hint="eastAsia"/>
                <w:color w:val="FF0000"/>
              </w:rPr>
              <w:t>当返回的总数为</w:t>
            </w:r>
            <w:r>
              <w:rPr>
                <w:rFonts w:hint="eastAsia"/>
                <w:color w:val="FF0000"/>
              </w:rPr>
              <w:t>0</w:t>
            </w:r>
            <w:r>
              <w:rPr>
                <w:rFonts w:hint="eastAsia"/>
                <w:color w:val="FF0000"/>
              </w:rPr>
              <w:t>时，该数组下没有元素</w:t>
            </w:r>
          </w:p>
        </w:tc>
      </w:tr>
      <w:tr w:rsidR="00FD633A">
        <w:tc>
          <w:tcPr>
            <w:tcW w:w="2016" w:type="dxa"/>
          </w:tcPr>
          <w:p w:rsidR="00FD633A" w:rsidRDefault="00083061">
            <w:pPr>
              <w:jc w:val="center"/>
            </w:pPr>
            <w:r>
              <w:rPr>
                <w:rFonts w:hint="eastAsia"/>
              </w:rPr>
              <w:t>carnum</w:t>
            </w:r>
          </w:p>
        </w:tc>
        <w:tc>
          <w:tcPr>
            <w:tcW w:w="1007" w:type="dxa"/>
          </w:tcPr>
          <w:p w:rsidR="00FD633A" w:rsidRDefault="00083061">
            <w:pPr>
              <w:jc w:val="center"/>
            </w:pPr>
            <w:r>
              <w:rPr>
                <w:rFonts w:hint="eastAsia"/>
              </w:rPr>
              <w:t>string</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车牌号码</w:t>
            </w:r>
            <w:r>
              <w:rPr>
                <w:rFonts w:hint="eastAsia"/>
              </w:rPr>
              <w:t>(</w:t>
            </w:r>
            <w:r>
              <w:rPr>
                <w:rFonts w:hint="eastAsia"/>
              </w:rPr>
              <w:t>汉字编码</w:t>
            </w:r>
            <w:r>
              <w:rPr>
                <w:rFonts w:hint="eastAsia"/>
              </w:rPr>
              <w:t>GB2312)</w:t>
            </w:r>
          </w:p>
        </w:tc>
      </w:tr>
      <w:tr w:rsidR="00FD633A">
        <w:tc>
          <w:tcPr>
            <w:tcW w:w="2016" w:type="dxa"/>
            <w:shd w:val="clear" w:color="auto" w:fill="EDEDED" w:themeFill="accent3" w:themeFillTint="32"/>
          </w:tcPr>
          <w:p w:rsidR="00FD633A" w:rsidRDefault="00083061">
            <w:pPr>
              <w:jc w:val="center"/>
            </w:pPr>
            <w:r>
              <w:t>startime</w:t>
            </w:r>
          </w:p>
        </w:tc>
        <w:tc>
          <w:tcPr>
            <w:tcW w:w="1007" w:type="dxa"/>
            <w:shd w:val="clear" w:color="auto" w:fill="EDEDED" w:themeFill="accent3" w:themeFillTint="32"/>
          </w:tcPr>
          <w:p w:rsidR="00FD633A" w:rsidRDefault="00083061">
            <w:pPr>
              <w:jc w:val="center"/>
            </w:pPr>
            <w:r>
              <w:rPr>
                <w:rFonts w:hint="eastAsia"/>
              </w:rPr>
              <w:t>string</w:t>
            </w:r>
          </w:p>
        </w:tc>
        <w:tc>
          <w:tcPr>
            <w:tcW w:w="1104" w:type="dxa"/>
            <w:shd w:val="clear" w:color="auto" w:fill="EDEDED" w:themeFill="accent3" w:themeFillTint="32"/>
          </w:tcPr>
          <w:p w:rsidR="00FD633A" w:rsidRDefault="00FD633A">
            <w:pPr>
              <w:jc w:val="center"/>
            </w:pP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rPr>
              <w:t>白名单起始时间</w:t>
            </w:r>
            <w:r>
              <w:rPr>
                <w:rFonts w:hint="eastAsia"/>
              </w:rPr>
              <w:t xml:space="preserve"> </w:t>
            </w:r>
            <w:r>
              <w:rPr>
                <w:rFonts w:hint="eastAsia"/>
              </w:rPr>
              <w:t>例：</w:t>
            </w:r>
            <w:r>
              <w:t>”20211029165012”</w:t>
            </w:r>
          </w:p>
        </w:tc>
      </w:tr>
      <w:tr w:rsidR="00FD633A">
        <w:tc>
          <w:tcPr>
            <w:tcW w:w="2016" w:type="dxa"/>
          </w:tcPr>
          <w:p w:rsidR="00FD633A" w:rsidRDefault="00083061">
            <w:pPr>
              <w:jc w:val="center"/>
            </w:pPr>
            <w:r>
              <w:t>endtime</w:t>
            </w:r>
          </w:p>
        </w:tc>
        <w:tc>
          <w:tcPr>
            <w:tcW w:w="1007" w:type="dxa"/>
          </w:tcPr>
          <w:p w:rsidR="00FD633A" w:rsidRDefault="00083061">
            <w:pPr>
              <w:jc w:val="center"/>
            </w:pPr>
            <w:r>
              <w:rPr>
                <w:rFonts w:hint="eastAsia"/>
              </w:rPr>
              <w:t>string</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白名单截止时间</w:t>
            </w:r>
            <w:r>
              <w:rPr>
                <w:rFonts w:hint="eastAsia"/>
              </w:rPr>
              <w:t xml:space="preserve"> </w:t>
            </w:r>
            <w:r>
              <w:rPr>
                <w:rFonts w:hint="eastAsia"/>
              </w:rPr>
              <w:t>例：</w:t>
            </w:r>
            <w:r>
              <w:t>”20211105165012”</w:t>
            </w:r>
          </w:p>
        </w:tc>
      </w:tr>
    </w:tbl>
    <w:p w:rsidR="00FD633A" w:rsidRDefault="00083061">
      <w:pPr>
        <w:rPr>
          <w:ins w:id="45" w:author="Administrator" w:date="2021-07-12T15:38:00Z"/>
        </w:rPr>
      </w:pPr>
      <w:ins w:id="46" w:author="Administrator" w:date="2021-07-12T15:38:00Z">
        <w:r>
          <w:br w:type="page"/>
        </w:r>
      </w:ins>
    </w:p>
    <w:p w:rsidR="00FD633A" w:rsidRDefault="00083061">
      <w:pPr>
        <w:pStyle w:val="1"/>
        <w:numPr>
          <w:ilvl w:val="0"/>
          <w:numId w:val="1"/>
        </w:numPr>
      </w:pPr>
      <w:bookmarkStart w:id="47" w:name="_Toc155194280"/>
      <w:r>
        <w:rPr>
          <w:rFonts w:hint="eastAsia"/>
        </w:rPr>
        <w:lastRenderedPageBreak/>
        <w:t>白名单添加</w:t>
      </w:r>
      <w:r>
        <w:rPr>
          <w:rFonts w:hint="eastAsia"/>
        </w:rPr>
        <w:t>,</w:t>
      </w:r>
      <w:r>
        <w:rPr>
          <w:rFonts w:hint="eastAsia"/>
        </w:rPr>
        <w:t>交互数据内容说明</w:t>
      </w:r>
      <w:bookmarkEnd w:id="47"/>
    </w:p>
    <w:p w:rsidR="00FD633A" w:rsidRDefault="00083061">
      <w:pPr>
        <w:pStyle w:val="2"/>
        <w:numPr>
          <w:ilvl w:val="0"/>
          <w:numId w:val="6"/>
        </w:numPr>
      </w:pPr>
      <w:bookmarkStart w:id="48" w:name="_Toc155194281"/>
      <w:r>
        <w:rPr>
          <w:rFonts w:hint="eastAsia"/>
        </w:rPr>
        <w:t>相机发送白名单添加请求</w:t>
      </w:r>
      <w:bookmarkEnd w:id="48"/>
    </w:p>
    <w:p w:rsidR="00FD633A" w:rsidRDefault="00083061">
      <w:r>
        <w:rPr>
          <w:rFonts w:hint="eastAsia"/>
        </w:rPr>
        <w:t>HTTP</w:t>
      </w:r>
      <w:r>
        <w:rPr>
          <w:rFonts w:hint="eastAsia"/>
        </w:rPr>
        <w:t>服务器与相机是短连接通讯，若服务器想添加白名单数据时可等待相机端发送心跳时应答白名单添加消息。白名单添加消息如下：</w:t>
      </w:r>
    </w:p>
    <w:p w:rsidR="00FD633A" w:rsidRDefault="00083061">
      <w:r>
        <w:t>{</w:t>
      </w:r>
    </w:p>
    <w:p w:rsidR="00FD633A" w:rsidRDefault="00083061">
      <w:r>
        <w:tab/>
        <w:t>"addWhiteList": {</w:t>
      </w:r>
    </w:p>
    <w:p w:rsidR="00FD633A" w:rsidRDefault="00083061">
      <w:r>
        <w:tab/>
      </w:r>
      <w:r>
        <w:tab/>
        <w:t>"add_data": [{</w:t>
      </w:r>
    </w:p>
    <w:p w:rsidR="00FD633A" w:rsidRDefault="00083061">
      <w:pPr>
        <w:rPr>
          <w:color w:val="FF0000"/>
        </w:rPr>
      </w:pPr>
      <w:r>
        <w:tab/>
      </w:r>
      <w:r>
        <w:tab/>
      </w:r>
      <w:r>
        <w:tab/>
        <w:t>"carnum": "</w:t>
      </w:r>
      <w:r>
        <w:t>粤</w:t>
      </w:r>
      <w:r>
        <w:t>B88888",</w:t>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车牌</w:t>
      </w:r>
    </w:p>
    <w:p w:rsidR="00FD633A" w:rsidRDefault="00083061">
      <w:pPr>
        <w:rPr>
          <w:color w:val="FF0000"/>
        </w:rPr>
      </w:pPr>
      <w:r>
        <w:tab/>
      </w:r>
      <w:r>
        <w:tab/>
      </w:r>
      <w:r>
        <w:tab/>
        <w:t>"startime": "20181029165012",</w:t>
      </w:r>
      <w:r>
        <w:rPr>
          <w:rFonts w:hint="eastAsia"/>
        </w:rPr>
        <w:tab/>
      </w:r>
      <w:r>
        <w:rPr>
          <w:rFonts w:hint="eastAsia"/>
        </w:rPr>
        <w:tab/>
      </w:r>
      <w:r>
        <w:rPr>
          <w:rFonts w:hint="eastAsia"/>
          <w:color w:val="FF0000"/>
        </w:rPr>
        <w:t>//</w:t>
      </w:r>
      <w:r>
        <w:rPr>
          <w:rFonts w:hint="eastAsia"/>
          <w:color w:val="FF0000"/>
        </w:rPr>
        <w:t>有效期起</w:t>
      </w:r>
    </w:p>
    <w:p w:rsidR="00FD633A" w:rsidRDefault="00083061">
      <w:pPr>
        <w:rPr>
          <w:color w:val="FF0000"/>
        </w:rPr>
      </w:pPr>
      <w:r>
        <w:tab/>
      </w:r>
      <w:r>
        <w:tab/>
      </w:r>
      <w:r>
        <w:tab/>
        <w:t>"endtime": "20181105165012"</w:t>
      </w:r>
      <w:r>
        <w:rPr>
          <w:rFonts w:hint="eastAsia"/>
        </w:rPr>
        <w:tab/>
      </w:r>
      <w:r>
        <w:rPr>
          <w:rFonts w:hint="eastAsia"/>
        </w:rPr>
        <w:tab/>
      </w:r>
      <w:r>
        <w:rPr>
          <w:rFonts w:hint="eastAsia"/>
          <w:color w:val="FF0000"/>
        </w:rPr>
        <w:t>//</w:t>
      </w:r>
      <w:r>
        <w:rPr>
          <w:rFonts w:hint="eastAsia"/>
          <w:color w:val="FF0000"/>
        </w:rPr>
        <w:t>有效期止</w:t>
      </w:r>
    </w:p>
    <w:p w:rsidR="00FD633A" w:rsidRDefault="00083061">
      <w:r>
        <w:tab/>
      </w:r>
      <w:r>
        <w:tab/>
        <w:t>}, {</w:t>
      </w:r>
    </w:p>
    <w:p w:rsidR="00FD633A" w:rsidRDefault="00083061">
      <w:r>
        <w:tab/>
      </w:r>
      <w:r>
        <w:tab/>
      </w:r>
      <w:r>
        <w:tab/>
        <w:t>"carnum": "</w:t>
      </w:r>
      <w:r>
        <w:t>粤</w:t>
      </w:r>
      <w:r>
        <w:t>B12345",</w:t>
      </w:r>
    </w:p>
    <w:p w:rsidR="00FD633A" w:rsidRDefault="00083061">
      <w:r>
        <w:tab/>
      </w:r>
      <w:r>
        <w:tab/>
      </w:r>
      <w:r>
        <w:tab/>
        <w:t>"startime": "20211029165012",</w:t>
      </w:r>
    </w:p>
    <w:p w:rsidR="00FD633A" w:rsidRDefault="00083061">
      <w:r>
        <w:tab/>
      </w:r>
      <w:r>
        <w:tab/>
      </w:r>
      <w:r>
        <w:tab/>
        <w:t>"endtime": "20211105165012"</w:t>
      </w:r>
    </w:p>
    <w:p w:rsidR="00FD633A" w:rsidRDefault="00083061">
      <w:r>
        <w:tab/>
      </w:r>
      <w:r>
        <w:tab/>
        <w:t>}</w:t>
      </w:r>
    </w:p>
    <w:p w:rsidR="00FD633A" w:rsidRDefault="00083061">
      <w:pPr>
        <w:ind w:left="420" w:firstLine="420"/>
        <w:rPr>
          <w:color w:val="FF0000"/>
        </w:rPr>
      </w:pPr>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w:t>
      </w:r>
      <w:r>
        <w:rPr>
          <w:rFonts w:hint="eastAsia"/>
          <w:color w:val="FF0000"/>
        </w:rPr>
        <w:t>省略</w:t>
      </w:r>
      <w:r>
        <w:rPr>
          <w:rFonts w:hint="eastAsia"/>
          <w:color w:val="FF0000"/>
        </w:rPr>
        <w:t>998</w:t>
      </w:r>
      <w:r>
        <w:rPr>
          <w:rFonts w:hint="eastAsia"/>
          <w:color w:val="FF0000"/>
        </w:rPr>
        <w:t>条数据</w:t>
      </w:r>
    </w:p>
    <w:p w:rsidR="00FD633A" w:rsidRDefault="00083061">
      <w:pPr>
        <w:ind w:left="420" w:firstLine="420"/>
      </w:pPr>
      <w:r>
        <w:t>]</w:t>
      </w:r>
    </w:p>
    <w:p w:rsidR="00FD633A" w:rsidRDefault="00083061">
      <w:r>
        <w:tab/>
        <w:t>}</w:t>
      </w:r>
    </w:p>
    <w:p w:rsidR="00FD633A" w:rsidRDefault="00083061">
      <w:pPr>
        <w:rPr>
          <w:ins w:id="49" w:author="Administrator" w:date="2021-07-12T15:38:00Z"/>
        </w:rPr>
      </w:pPr>
      <w:r>
        <w:t>}</w:t>
      </w:r>
    </w:p>
    <w:p w:rsidR="00FD633A" w:rsidRDefault="00FD633A"/>
    <w:tbl>
      <w:tblPr>
        <w:tblStyle w:val="a9"/>
        <w:tblW w:w="0" w:type="auto"/>
        <w:tblLayout w:type="fixed"/>
        <w:tblLook w:val="04A0" w:firstRow="1" w:lastRow="0" w:firstColumn="1" w:lastColumn="0" w:noHBand="0" w:noVBand="1"/>
      </w:tblPr>
      <w:tblGrid>
        <w:gridCol w:w="2016"/>
        <w:gridCol w:w="1007"/>
        <w:gridCol w:w="1104"/>
        <w:gridCol w:w="739"/>
        <w:gridCol w:w="3656"/>
      </w:tblGrid>
      <w:tr w:rsidR="00FD633A">
        <w:tc>
          <w:tcPr>
            <w:tcW w:w="2016" w:type="dxa"/>
            <w:shd w:val="clear" w:color="auto" w:fill="ED7D31" w:themeFill="accent2"/>
          </w:tcPr>
          <w:p w:rsidR="00FD633A" w:rsidRDefault="00083061">
            <w:pPr>
              <w:jc w:val="center"/>
            </w:pPr>
            <w:r>
              <w:rPr>
                <w:rFonts w:hint="eastAsia"/>
              </w:rPr>
              <w:t>字段名称</w:t>
            </w:r>
          </w:p>
        </w:tc>
        <w:tc>
          <w:tcPr>
            <w:tcW w:w="1007" w:type="dxa"/>
            <w:shd w:val="clear" w:color="auto" w:fill="ED7D31" w:themeFill="accent2"/>
          </w:tcPr>
          <w:p w:rsidR="00FD633A" w:rsidRDefault="00083061">
            <w:pPr>
              <w:jc w:val="center"/>
            </w:pPr>
            <w:r>
              <w:rPr>
                <w:rFonts w:hint="eastAsia"/>
              </w:rPr>
              <w:t>类型</w:t>
            </w:r>
          </w:p>
        </w:tc>
        <w:tc>
          <w:tcPr>
            <w:tcW w:w="1104" w:type="dxa"/>
            <w:shd w:val="clear" w:color="auto" w:fill="ED7D31" w:themeFill="accent2"/>
          </w:tcPr>
          <w:p w:rsidR="00FD633A" w:rsidRDefault="00083061">
            <w:pPr>
              <w:jc w:val="center"/>
            </w:pPr>
            <w:r>
              <w:rPr>
                <w:rFonts w:hint="eastAsia"/>
              </w:rPr>
              <w:t>取值范围</w:t>
            </w:r>
          </w:p>
        </w:tc>
        <w:tc>
          <w:tcPr>
            <w:tcW w:w="739" w:type="dxa"/>
            <w:shd w:val="clear" w:color="auto" w:fill="ED7D31" w:themeFill="accent2"/>
          </w:tcPr>
          <w:p w:rsidR="00FD633A" w:rsidRDefault="00083061">
            <w:pPr>
              <w:jc w:val="center"/>
            </w:pPr>
            <w:r>
              <w:rPr>
                <w:rFonts w:hint="eastAsia"/>
              </w:rPr>
              <w:t>是否必填</w:t>
            </w:r>
          </w:p>
        </w:tc>
        <w:tc>
          <w:tcPr>
            <w:tcW w:w="3656" w:type="dxa"/>
            <w:shd w:val="clear" w:color="auto" w:fill="ED7D31" w:themeFill="accent2"/>
          </w:tcPr>
          <w:p w:rsidR="00FD633A" w:rsidRDefault="00083061">
            <w:pPr>
              <w:jc w:val="center"/>
            </w:pPr>
            <w:r>
              <w:rPr>
                <w:rFonts w:hint="eastAsia"/>
              </w:rPr>
              <w:t>说明</w:t>
            </w:r>
          </w:p>
        </w:tc>
      </w:tr>
      <w:tr w:rsidR="00FD633A">
        <w:tc>
          <w:tcPr>
            <w:tcW w:w="2016" w:type="dxa"/>
          </w:tcPr>
          <w:p w:rsidR="00FD633A" w:rsidRDefault="00083061">
            <w:r>
              <w:t>addWhiteList</w:t>
            </w:r>
          </w:p>
        </w:tc>
        <w:tc>
          <w:tcPr>
            <w:tcW w:w="1007" w:type="dxa"/>
          </w:tcPr>
          <w:p w:rsidR="00FD633A" w:rsidRDefault="00083061">
            <w:pPr>
              <w:jc w:val="center"/>
            </w:pPr>
            <w:r>
              <w:rPr>
                <w:rFonts w:hint="eastAsia"/>
              </w:rPr>
              <w:t>json</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该应答要求相机添加白名单数据</w:t>
            </w:r>
          </w:p>
        </w:tc>
      </w:tr>
      <w:tr w:rsidR="00FD633A">
        <w:tc>
          <w:tcPr>
            <w:tcW w:w="2016" w:type="dxa"/>
            <w:shd w:val="clear" w:color="auto" w:fill="EDEDED" w:themeFill="accent3" w:themeFillTint="32"/>
          </w:tcPr>
          <w:p w:rsidR="00FD633A" w:rsidRDefault="00083061">
            <w:r>
              <w:t>add_data</w:t>
            </w:r>
          </w:p>
        </w:tc>
        <w:tc>
          <w:tcPr>
            <w:tcW w:w="1007" w:type="dxa"/>
            <w:shd w:val="clear" w:color="auto" w:fill="EDEDED" w:themeFill="accent3" w:themeFillTint="32"/>
          </w:tcPr>
          <w:p w:rsidR="00FD633A" w:rsidRDefault="00083061">
            <w:pPr>
              <w:jc w:val="center"/>
            </w:pPr>
            <w:r>
              <w:rPr>
                <w:rFonts w:hint="eastAsia"/>
              </w:rPr>
              <w:t>json</w:t>
            </w:r>
          </w:p>
        </w:tc>
        <w:tc>
          <w:tcPr>
            <w:tcW w:w="1104" w:type="dxa"/>
            <w:shd w:val="clear" w:color="auto" w:fill="EDEDED" w:themeFill="accent3" w:themeFillTint="32"/>
          </w:tcPr>
          <w:p w:rsidR="00FD633A" w:rsidRDefault="00FD633A">
            <w:pPr>
              <w:jc w:val="center"/>
            </w:pP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rPr>
              <w:t>白名单数据数组</w:t>
            </w:r>
            <w:r>
              <w:rPr>
                <w:rFonts w:hint="eastAsia"/>
              </w:rPr>
              <w:br/>
            </w:r>
            <w:r>
              <w:rPr>
                <w:rFonts w:hint="eastAsia"/>
                <w:color w:val="FF0000"/>
              </w:rPr>
              <w:t>注意</w:t>
            </w:r>
            <w:r>
              <w:rPr>
                <w:rFonts w:hint="eastAsia"/>
                <w:color w:val="FF0000"/>
              </w:rPr>
              <w:t>:</w:t>
            </w:r>
            <w:r>
              <w:rPr>
                <w:rFonts w:hint="eastAsia"/>
                <w:color w:val="FF0000"/>
              </w:rPr>
              <w:t>一次添加，最大为</w:t>
            </w:r>
            <w:r>
              <w:rPr>
                <w:rFonts w:hint="eastAsia"/>
                <w:color w:val="FF0000"/>
              </w:rPr>
              <w:t>1000</w:t>
            </w:r>
            <w:r>
              <w:rPr>
                <w:rFonts w:hint="eastAsia"/>
                <w:color w:val="FF0000"/>
              </w:rPr>
              <w:t>条</w:t>
            </w:r>
            <w:r>
              <w:rPr>
                <w:rFonts w:hint="eastAsia"/>
                <w:color w:val="FF0000"/>
              </w:rPr>
              <w:t>,</w:t>
            </w:r>
            <w:r>
              <w:rPr>
                <w:rFonts w:hint="eastAsia"/>
                <w:color w:val="FF0000"/>
              </w:rPr>
              <w:t>如果要添加的总数超过</w:t>
            </w:r>
            <w:r>
              <w:rPr>
                <w:rFonts w:hint="eastAsia"/>
                <w:color w:val="FF0000"/>
              </w:rPr>
              <w:t>1000</w:t>
            </w:r>
            <w:r>
              <w:rPr>
                <w:rFonts w:hint="eastAsia"/>
                <w:color w:val="FF0000"/>
              </w:rPr>
              <w:t>条，可分多次</w:t>
            </w:r>
          </w:p>
        </w:tc>
      </w:tr>
      <w:tr w:rsidR="00FD633A">
        <w:tc>
          <w:tcPr>
            <w:tcW w:w="2016" w:type="dxa"/>
          </w:tcPr>
          <w:p w:rsidR="00FD633A" w:rsidRDefault="00083061">
            <w:r>
              <w:rPr>
                <w:rFonts w:hint="eastAsia"/>
              </w:rPr>
              <w:t>carnum</w:t>
            </w:r>
          </w:p>
        </w:tc>
        <w:tc>
          <w:tcPr>
            <w:tcW w:w="1007" w:type="dxa"/>
          </w:tcPr>
          <w:p w:rsidR="00FD633A" w:rsidRDefault="00083061">
            <w:pPr>
              <w:jc w:val="center"/>
            </w:pPr>
            <w:r>
              <w:rPr>
                <w:rFonts w:hint="eastAsia"/>
              </w:rPr>
              <w:t>string</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车牌号码</w:t>
            </w:r>
            <w:r>
              <w:rPr>
                <w:rFonts w:hint="eastAsia"/>
              </w:rPr>
              <w:t>(</w:t>
            </w:r>
            <w:r>
              <w:rPr>
                <w:rFonts w:hint="eastAsia"/>
              </w:rPr>
              <w:t>汉字编码</w:t>
            </w:r>
            <w:r>
              <w:rPr>
                <w:rFonts w:hint="eastAsia"/>
              </w:rPr>
              <w:t>GB2312)</w:t>
            </w:r>
          </w:p>
        </w:tc>
      </w:tr>
      <w:tr w:rsidR="00FD633A">
        <w:tc>
          <w:tcPr>
            <w:tcW w:w="2016" w:type="dxa"/>
            <w:shd w:val="clear" w:color="auto" w:fill="EDEDED" w:themeFill="accent3" w:themeFillTint="32"/>
          </w:tcPr>
          <w:p w:rsidR="00FD633A" w:rsidRDefault="00083061">
            <w:r>
              <w:t>startime</w:t>
            </w:r>
          </w:p>
        </w:tc>
        <w:tc>
          <w:tcPr>
            <w:tcW w:w="1007" w:type="dxa"/>
            <w:shd w:val="clear" w:color="auto" w:fill="EDEDED" w:themeFill="accent3" w:themeFillTint="32"/>
          </w:tcPr>
          <w:p w:rsidR="00FD633A" w:rsidRDefault="00083061">
            <w:pPr>
              <w:jc w:val="center"/>
            </w:pPr>
            <w:r>
              <w:rPr>
                <w:rFonts w:hint="eastAsia"/>
              </w:rPr>
              <w:t>string</w:t>
            </w:r>
          </w:p>
        </w:tc>
        <w:tc>
          <w:tcPr>
            <w:tcW w:w="1104" w:type="dxa"/>
            <w:shd w:val="clear" w:color="auto" w:fill="EDEDED" w:themeFill="accent3" w:themeFillTint="32"/>
          </w:tcPr>
          <w:p w:rsidR="00FD633A" w:rsidRDefault="00FD633A">
            <w:pPr>
              <w:jc w:val="center"/>
            </w:pPr>
          </w:p>
        </w:tc>
        <w:tc>
          <w:tcPr>
            <w:tcW w:w="739" w:type="dxa"/>
            <w:shd w:val="clear" w:color="auto" w:fill="EDEDED" w:themeFill="accent3" w:themeFillTint="32"/>
          </w:tcPr>
          <w:p w:rsidR="00FD633A" w:rsidRDefault="00083061">
            <w:pPr>
              <w:jc w:val="center"/>
            </w:pPr>
            <w:r>
              <w:rPr>
                <w:rFonts w:hint="eastAsia"/>
              </w:rPr>
              <w:t>是</w:t>
            </w:r>
          </w:p>
        </w:tc>
        <w:tc>
          <w:tcPr>
            <w:tcW w:w="3656" w:type="dxa"/>
            <w:shd w:val="clear" w:color="auto" w:fill="EDEDED" w:themeFill="accent3" w:themeFillTint="32"/>
          </w:tcPr>
          <w:p w:rsidR="00FD633A" w:rsidRDefault="00083061">
            <w:r>
              <w:rPr>
                <w:rFonts w:hint="eastAsia"/>
              </w:rPr>
              <w:t>白名单起始时间</w:t>
            </w:r>
            <w:r>
              <w:rPr>
                <w:rFonts w:hint="eastAsia"/>
              </w:rPr>
              <w:t xml:space="preserve"> </w:t>
            </w:r>
            <w:r>
              <w:rPr>
                <w:rFonts w:hint="eastAsia"/>
              </w:rPr>
              <w:t>例：</w:t>
            </w:r>
            <w:r>
              <w:t>”20211029165012”</w:t>
            </w:r>
          </w:p>
        </w:tc>
      </w:tr>
      <w:tr w:rsidR="00FD633A">
        <w:tc>
          <w:tcPr>
            <w:tcW w:w="2016" w:type="dxa"/>
          </w:tcPr>
          <w:p w:rsidR="00FD633A" w:rsidRDefault="00083061">
            <w:r>
              <w:t>endtime</w:t>
            </w:r>
          </w:p>
        </w:tc>
        <w:tc>
          <w:tcPr>
            <w:tcW w:w="1007" w:type="dxa"/>
          </w:tcPr>
          <w:p w:rsidR="00FD633A" w:rsidRDefault="00083061">
            <w:pPr>
              <w:jc w:val="center"/>
            </w:pPr>
            <w:r>
              <w:rPr>
                <w:rFonts w:hint="eastAsia"/>
              </w:rPr>
              <w:t>string</w:t>
            </w:r>
          </w:p>
        </w:tc>
        <w:tc>
          <w:tcPr>
            <w:tcW w:w="1104" w:type="dxa"/>
          </w:tcPr>
          <w:p w:rsidR="00FD633A" w:rsidRDefault="00FD633A">
            <w:pPr>
              <w:jc w:val="center"/>
            </w:pPr>
          </w:p>
        </w:tc>
        <w:tc>
          <w:tcPr>
            <w:tcW w:w="739" w:type="dxa"/>
          </w:tcPr>
          <w:p w:rsidR="00FD633A" w:rsidRDefault="00083061">
            <w:pPr>
              <w:jc w:val="center"/>
            </w:pPr>
            <w:r>
              <w:rPr>
                <w:rFonts w:hint="eastAsia"/>
              </w:rPr>
              <w:t>是</w:t>
            </w:r>
          </w:p>
        </w:tc>
        <w:tc>
          <w:tcPr>
            <w:tcW w:w="3656" w:type="dxa"/>
          </w:tcPr>
          <w:p w:rsidR="00FD633A" w:rsidRDefault="00083061">
            <w:r>
              <w:rPr>
                <w:rFonts w:hint="eastAsia"/>
              </w:rPr>
              <w:t>白名单截止时间</w:t>
            </w:r>
            <w:r>
              <w:rPr>
                <w:rFonts w:hint="eastAsia"/>
              </w:rPr>
              <w:t xml:space="preserve"> </w:t>
            </w:r>
            <w:r>
              <w:rPr>
                <w:rFonts w:hint="eastAsia"/>
              </w:rPr>
              <w:t>例：</w:t>
            </w:r>
            <w:r>
              <w:t>”20211105165012”</w:t>
            </w:r>
          </w:p>
        </w:tc>
      </w:tr>
    </w:tbl>
    <w:p w:rsidR="00FD633A" w:rsidRDefault="00083061">
      <w:pPr>
        <w:pStyle w:val="2"/>
        <w:numPr>
          <w:ilvl w:val="0"/>
          <w:numId w:val="6"/>
        </w:numPr>
      </w:pPr>
      <w:bookmarkStart w:id="50" w:name="_Toc155194282"/>
      <w:r>
        <w:rPr>
          <w:rFonts w:hint="eastAsia"/>
        </w:rPr>
        <w:t>相机应答内容</w:t>
      </w:r>
      <w:bookmarkEnd w:id="50"/>
    </w:p>
    <w:p w:rsidR="00FD633A" w:rsidRDefault="00083061">
      <w:r>
        <w:rPr>
          <w:rFonts w:hint="eastAsia"/>
        </w:rPr>
        <w:t>相机在接收到</w:t>
      </w:r>
      <w:r>
        <w:rPr>
          <w:rFonts w:hint="eastAsia"/>
        </w:rPr>
        <w:t>HTTP</w:t>
      </w:r>
      <w:r>
        <w:rPr>
          <w:rFonts w:hint="eastAsia"/>
        </w:rPr>
        <w:t>服务器添加白名单请求时会根据请求内容添加白名单。添加完毕后会返回一条应答给</w:t>
      </w:r>
      <w:r>
        <w:rPr>
          <w:rFonts w:hint="eastAsia"/>
        </w:rPr>
        <w:t>HTTP</w:t>
      </w:r>
      <w:r>
        <w:rPr>
          <w:rFonts w:hint="eastAsia"/>
        </w:rPr>
        <w:t>服务器。应答内容如下：</w:t>
      </w:r>
    </w:p>
    <w:p w:rsidR="00FD633A" w:rsidRDefault="00083061">
      <w:r>
        <w:t>{</w:t>
      </w:r>
    </w:p>
    <w:p w:rsidR="00FD633A" w:rsidRDefault="00083061">
      <w:r>
        <w:tab/>
        <w:t>"Response_AddWhiteList": {</w:t>
      </w:r>
    </w:p>
    <w:p w:rsidR="00FD633A" w:rsidRDefault="00083061">
      <w:r>
        <w:tab/>
      </w:r>
      <w:r>
        <w:tab/>
        <w:t>"reponse": "ok",</w:t>
      </w:r>
    </w:p>
    <w:p w:rsidR="00FD633A" w:rsidRDefault="00083061">
      <w:r>
        <w:lastRenderedPageBreak/>
        <w:tab/>
      </w:r>
      <w:r>
        <w:tab/>
        <w:t>"serialno": "e10b2d6c8c07b422361457935b518642"</w:t>
      </w:r>
    </w:p>
    <w:p w:rsidR="00FD633A" w:rsidRDefault="00083061">
      <w:r>
        <w:tab/>
        <w:t>}</w:t>
      </w:r>
    </w:p>
    <w:p w:rsidR="00FD633A" w:rsidRDefault="00083061">
      <w:r>
        <w:t>}</w:t>
      </w:r>
    </w:p>
    <w:tbl>
      <w:tblPr>
        <w:tblStyle w:val="a9"/>
        <w:tblW w:w="0" w:type="auto"/>
        <w:tblLayout w:type="fixed"/>
        <w:tblLook w:val="04A0" w:firstRow="1" w:lastRow="0" w:firstColumn="1" w:lastColumn="0" w:noHBand="0" w:noVBand="1"/>
      </w:tblPr>
      <w:tblGrid>
        <w:gridCol w:w="2327"/>
        <w:gridCol w:w="718"/>
        <w:gridCol w:w="782"/>
        <w:gridCol w:w="761"/>
        <w:gridCol w:w="3934"/>
      </w:tblGrid>
      <w:tr w:rsidR="00FD633A">
        <w:tc>
          <w:tcPr>
            <w:tcW w:w="2327" w:type="dxa"/>
            <w:shd w:val="clear" w:color="auto" w:fill="ED7D31" w:themeFill="accent2"/>
          </w:tcPr>
          <w:p w:rsidR="00FD633A" w:rsidRDefault="00083061">
            <w:pPr>
              <w:jc w:val="center"/>
            </w:pPr>
            <w:r>
              <w:rPr>
                <w:rFonts w:hint="eastAsia"/>
              </w:rPr>
              <w:t>字段名称</w:t>
            </w:r>
          </w:p>
        </w:tc>
        <w:tc>
          <w:tcPr>
            <w:tcW w:w="718" w:type="dxa"/>
            <w:shd w:val="clear" w:color="auto" w:fill="ED7D31" w:themeFill="accent2"/>
          </w:tcPr>
          <w:p w:rsidR="00FD633A" w:rsidRDefault="00083061">
            <w:pPr>
              <w:jc w:val="center"/>
            </w:pPr>
            <w:r>
              <w:rPr>
                <w:rFonts w:hint="eastAsia"/>
              </w:rPr>
              <w:t>类型</w:t>
            </w:r>
          </w:p>
        </w:tc>
        <w:tc>
          <w:tcPr>
            <w:tcW w:w="782" w:type="dxa"/>
            <w:shd w:val="clear" w:color="auto" w:fill="ED7D31" w:themeFill="accent2"/>
          </w:tcPr>
          <w:p w:rsidR="00FD633A" w:rsidRDefault="00083061">
            <w:pPr>
              <w:jc w:val="center"/>
            </w:pPr>
            <w:r>
              <w:rPr>
                <w:rFonts w:hint="eastAsia"/>
              </w:rPr>
              <w:t>取值范围</w:t>
            </w:r>
          </w:p>
        </w:tc>
        <w:tc>
          <w:tcPr>
            <w:tcW w:w="761" w:type="dxa"/>
            <w:shd w:val="clear" w:color="auto" w:fill="ED7D31" w:themeFill="accent2"/>
          </w:tcPr>
          <w:p w:rsidR="00FD633A" w:rsidRDefault="00083061">
            <w:pPr>
              <w:jc w:val="center"/>
            </w:pPr>
            <w:r>
              <w:rPr>
                <w:rFonts w:hint="eastAsia"/>
              </w:rPr>
              <w:t>是否必填</w:t>
            </w:r>
          </w:p>
        </w:tc>
        <w:tc>
          <w:tcPr>
            <w:tcW w:w="3934" w:type="dxa"/>
            <w:shd w:val="clear" w:color="auto" w:fill="ED7D31" w:themeFill="accent2"/>
          </w:tcPr>
          <w:p w:rsidR="00FD633A" w:rsidRDefault="00083061">
            <w:pPr>
              <w:jc w:val="center"/>
            </w:pPr>
            <w:r>
              <w:rPr>
                <w:rFonts w:hint="eastAsia"/>
              </w:rPr>
              <w:t>说明</w:t>
            </w:r>
          </w:p>
        </w:tc>
      </w:tr>
      <w:tr w:rsidR="00FD633A">
        <w:tc>
          <w:tcPr>
            <w:tcW w:w="2327" w:type="dxa"/>
          </w:tcPr>
          <w:p w:rsidR="00FD633A" w:rsidRDefault="00083061">
            <w:r>
              <w:t>Response_AddWhiteList</w:t>
            </w:r>
          </w:p>
        </w:tc>
        <w:tc>
          <w:tcPr>
            <w:tcW w:w="718" w:type="dxa"/>
          </w:tcPr>
          <w:p w:rsidR="00FD633A" w:rsidRDefault="00083061">
            <w:pPr>
              <w:jc w:val="center"/>
            </w:pPr>
            <w:r>
              <w:rPr>
                <w:rFonts w:hint="eastAsia"/>
              </w:rPr>
              <w:t>json</w:t>
            </w:r>
          </w:p>
        </w:tc>
        <w:tc>
          <w:tcPr>
            <w:tcW w:w="782" w:type="dxa"/>
          </w:tcPr>
          <w:p w:rsidR="00FD633A" w:rsidRDefault="00FD633A">
            <w:pPr>
              <w:jc w:val="center"/>
            </w:pPr>
          </w:p>
        </w:tc>
        <w:tc>
          <w:tcPr>
            <w:tcW w:w="761" w:type="dxa"/>
          </w:tcPr>
          <w:p w:rsidR="00FD633A" w:rsidRDefault="00083061">
            <w:pPr>
              <w:jc w:val="center"/>
            </w:pPr>
            <w:r>
              <w:rPr>
                <w:rFonts w:hint="eastAsia"/>
              </w:rPr>
              <w:t>是</w:t>
            </w:r>
          </w:p>
        </w:tc>
        <w:tc>
          <w:tcPr>
            <w:tcW w:w="3934" w:type="dxa"/>
          </w:tcPr>
          <w:p w:rsidR="00FD633A" w:rsidRDefault="00083061">
            <w:r>
              <w:rPr>
                <w:rFonts w:hint="eastAsia"/>
              </w:rPr>
              <w:t>推送结果为添加白名单结果状态</w:t>
            </w:r>
          </w:p>
        </w:tc>
      </w:tr>
      <w:tr w:rsidR="00FD633A">
        <w:tc>
          <w:tcPr>
            <w:tcW w:w="2327" w:type="dxa"/>
            <w:shd w:val="clear" w:color="auto" w:fill="EDEDED" w:themeFill="accent3" w:themeFillTint="32"/>
          </w:tcPr>
          <w:p w:rsidR="00FD633A" w:rsidRDefault="00083061">
            <w:r>
              <w:t>reponse</w:t>
            </w:r>
          </w:p>
        </w:tc>
        <w:tc>
          <w:tcPr>
            <w:tcW w:w="718" w:type="dxa"/>
            <w:shd w:val="clear" w:color="auto" w:fill="EDEDED" w:themeFill="accent3" w:themeFillTint="32"/>
          </w:tcPr>
          <w:p w:rsidR="00FD633A" w:rsidRDefault="00083061">
            <w:pPr>
              <w:jc w:val="center"/>
            </w:pPr>
            <w:r>
              <w:rPr>
                <w:rFonts w:hint="eastAsia"/>
              </w:rPr>
              <w:t>string</w:t>
            </w:r>
          </w:p>
        </w:tc>
        <w:tc>
          <w:tcPr>
            <w:tcW w:w="782" w:type="dxa"/>
            <w:shd w:val="clear" w:color="auto" w:fill="EDEDED" w:themeFill="accent3" w:themeFillTint="32"/>
          </w:tcPr>
          <w:p w:rsidR="00FD633A" w:rsidRDefault="00FD633A">
            <w:pPr>
              <w:jc w:val="center"/>
            </w:pPr>
          </w:p>
        </w:tc>
        <w:tc>
          <w:tcPr>
            <w:tcW w:w="761" w:type="dxa"/>
            <w:shd w:val="clear" w:color="auto" w:fill="EDEDED" w:themeFill="accent3" w:themeFillTint="32"/>
          </w:tcPr>
          <w:p w:rsidR="00FD633A" w:rsidRDefault="00083061">
            <w:pPr>
              <w:jc w:val="center"/>
            </w:pPr>
            <w:r>
              <w:rPr>
                <w:rFonts w:hint="eastAsia"/>
              </w:rPr>
              <w:t>是</w:t>
            </w:r>
          </w:p>
        </w:tc>
        <w:tc>
          <w:tcPr>
            <w:tcW w:w="3934" w:type="dxa"/>
            <w:shd w:val="clear" w:color="auto" w:fill="EDEDED" w:themeFill="accent3" w:themeFillTint="32"/>
          </w:tcPr>
          <w:p w:rsidR="00FD633A" w:rsidRDefault="00083061">
            <w:r>
              <w:t>“</w:t>
            </w:r>
            <w:r>
              <w:rPr>
                <w:rFonts w:hint="eastAsia"/>
              </w:rPr>
              <w:t>ok</w:t>
            </w:r>
            <w:r>
              <w:t>”</w:t>
            </w:r>
            <w:r>
              <w:rPr>
                <w:rFonts w:hint="eastAsia"/>
              </w:rPr>
              <w:t>表示成功</w:t>
            </w:r>
            <w:r>
              <w:rPr>
                <w:rFonts w:hint="eastAsia"/>
              </w:rPr>
              <w:t xml:space="preserve">  </w:t>
            </w:r>
            <w:r>
              <w:t>“</w:t>
            </w:r>
            <w:r>
              <w:rPr>
                <w:rFonts w:hint="eastAsia"/>
              </w:rPr>
              <w:t>no</w:t>
            </w:r>
            <w:r>
              <w:t>”</w:t>
            </w:r>
            <w:r>
              <w:rPr>
                <w:rFonts w:hint="eastAsia"/>
              </w:rPr>
              <w:t>表示失败</w:t>
            </w:r>
          </w:p>
        </w:tc>
      </w:tr>
      <w:tr w:rsidR="00FD633A">
        <w:tc>
          <w:tcPr>
            <w:tcW w:w="2327" w:type="dxa"/>
          </w:tcPr>
          <w:p w:rsidR="00FD633A" w:rsidRDefault="00083061">
            <w:r>
              <w:t>serialno</w:t>
            </w:r>
          </w:p>
        </w:tc>
        <w:tc>
          <w:tcPr>
            <w:tcW w:w="718" w:type="dxa"/>
          </w:tcPr>
          <w:p w:rsidR="00FD633A" w:rsidRDefault="00083061">
            <w:pPr>
              <w:jc w:val="center"/>
            </w:pPr>
            <w:r>
              <w:rPr>
                <w:rFonts w:hint="eastAsia"/>
              </w:rPr>
              <w:t>string</w:t>
            </w:r>
          </w:p>
        </w:tc>
        <w:tc>
          <w:tcPr>
            <w:tcW w:w="782" w:type="dxa"/>
          </w:tcPr>
          <w:p w:rsidR="00FD633A" w:rsidRDefault="00FD633A">
            <w:pPr>
              <w:jc w:val="center"/>
            </w:pPr>
          </w:p>
        </w:tc>
        <w:tc>
          <w:tcPr>
            <w:tcW w:w="761" w:type="dxa"/>
          </w:tcPr>
          <w:p w:rsidR="00FD633A" w:rsidRDefault="00083061">
            <w:pPr>
              <w:jc w:val="center"/>
            </w:pPr>
            <w:r>
              <w:rPr>
                <w:rFonts w:hint="eastAsia"/>
              </w:rPr>
              <w:t>是</w:t>
            </w:r>
          </w:p>
        </w:tc>
        <w:tc>
          <w:tcPr>
            <w:tcW w:w="3934" w:type="dxa"/>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bl>
    <w:p w:rsidR="00FD633A" w:rsidRDefault="00083061">
      <w:pPr>
        <w:rPr>
          <w:ins w:id="51" w:author="Administrator" w:date="2021-07-12T15:39:00Z"/>
        </w:rPr>
      </w:pPr>
      <w:ins w:id="52" w:author="Administrator" w:date="2021-07-12T15:39:00Z">
        <w:r>
          <w:br w:type="page"/>
        </w:r>
      </w:ins>
    </w:p>
    <w:p w:rsidR="00FD633A" w:rsidRDefault="00083061">
      <w:pPr>
        <w:pStyle w:val="1"/>
        <w:numPr>
          <w:ilvl w:val="0"/>
          <w:numId w:val="1"/>
        </w:numPr>
      </w:pPr>
      <w:bookmarkStart w:id="53" w:name="_Toc155194283"/>
      <w:r>
        <w:rPr>
          <w:rFonts w:hint="eastAsia"/>
        </w:rPr>
        <w:lastRenderedPageBreak/>
        <w:t>删除全部白名单</w:t>
      </w:r>
      <w:r>
        <w:rPr>
          <w:rFonts w:hint="eastAsia"/>
        </w:rPr>
        <w:t>,</w:t>
      </w:r>
      <w:r>
        <w:rPr>
          <w:rFonts w:hint="eastAsia"/>
        </w:rPr>
        <w:t>交互数据内容说明</w:t>
      </w:r>
      <w:bookmarkEnd w:id="53"/>
    </w:p>
    <w:p w:rsidR="00FD633A" w:rsidRDefault="00083061">
      <w:pPr>
        <w:pStyle w:val="2"/>
        <w:numPr>
          <w:ilvl w:val="0"/>
          <w:numId w:val="7"/>
        </w:numPr>
      </w:pPr>
      <w:bookmarkStart w:id="54" w:name="_Toc155194284"/>
      <w:r>
        <w:rPr>
          <w:rFonts w:hint="eastAsia"/>
        </w:rPr>
        <w:t>HTTP</w:t>
      </w:r>
      <w:r>
        <w:rPr>
          <w:rFonts w:hint="eastAsia"/>
        </w:rPr>
        <w:t>发送删除所有白名单信息请求</w:t>
      </w:r>
      <w:bookmarkEnd w:id="54"/>
    </w:p>
    <w:p w:rsidR="00FD633A" w:rsidRDefault="00083061">
      <w:r>
        <w:rPr>
          <w:rFonts w:hint="eastAsia"/>
        </w:rPr>
        <w:t>HTTP</w:t>
      </w:r>
      <w:r>
        <w:rPr>
          <w:rFonts w:hint="eastAsia"/>
        </w:rPr>
        <w:t>服务器与相机是短连接通讯，若服务器想删除全部白名单数据时可等待相机端发送心跳时应答删除全部白名单添加消息。删除全部白名单消息如下：</w:t>
      </w:r>
    </w:p>
    <w:p w:rsidR="00FD633A" w:rsidRDefault="00083061">
      <w:r>
        <w:t>{</w:t>
      </w:r>
    </w:p>
    <w:p w:rsidR="00FD633A" w:rsidRDefault="00083061">
      <w:r>
        <w:tab/>
        <w:t>"delWhiteListAll":1</w:t>
      </w:r>
    </w:p>
    <w:p w:rsidR="00FD633A" w:rsidRDefault="00083061">
      <w:pPr>
        <w:rPr>
          <w:ins w:id="55" w:author="Administrator" w:date="2021-07-12T15:39:00Z"/>
        </w:rPr>
      </w:pPr>
      <w:r>
        <w:t>}</w:t>
      </w:r>
    </w:p>
    <w:p w:rsidR="00FD633A" w:rsidRDefault="00FD633A"/>
    <w:tbl>
      <w:tblPr>
        <w:tblStyle w:val="a9"/>
        <w:tblW w:w="0" w:type="auto"/>
        <w:tblLayout w:type="fixed"/>
        <w:tblLook w:val="04A0" w:firstRow="1" w:lastRow="0" w:firstColumn="1" w:lastColumn="0" w:noHBand="0" w:noVBand="1"/>
      </w:tblPr>
      <w:tblGrid>
        <w:gridCol w:w="2327"/>
        <w:gridCol w:w="718"/>
        <w:gridCol w:w="782"/>
        <w:gridCol w:w="761"/>
        <w:gridCol w:w="3934"/>
      </w:tblGrid>
      <w:tr w:rsidR="00FD633A">
        <w:tc>
          <w:tcPr>
            <w:tcW w:w="2327" w:type="dxa"/>
            <w:shd w:val="clear" w:color="auto" w:fill="ED7D31" w:themeFill="accent2"/>
          </w:tcPr>
          <w:p w:rsidR="00FD633A" w:rsidRDefault="00083061">
            <w:pPr>
              <w:jc w:val="center"/>
            </w:pPr>
            <w:r>
              <w:rPr>
                <w:rFonts w:hint="eastAsia"/>
              </w:rPr>
              <w:t>字段名称</w:t>
            </w:r>
          </w:p>
        </w:tc>
        <w:tc>
          <w:tcPr>
            <w:tcW w:w="718" w:type="dxa"/>
            <w:shd w:val="clear" w:color="auto" w:fill="ED7D31" w:themeFill="accent2"/>
          </w:tcPr>
          <w:p w:rsidR="00FD633A" w:rsidRDefault="00083061">
            <w:pPr>
              <w:jc w:val="center"/>
            </w:pPr>
            <w:r>
              <w:rPr>
                <w:rFonts w:hint="eastAsia"/>
              </w:rPr>
              <w:t>类型</w:t>
            </w:r>
          </w:p>
        </w:tc>
        <w:tc>
          <w:tcPr>
            <w:tcW w:w="782" w:type="dxa"/>
            <w:shd w:val="clear" w:color="auto" w:fill="ED7D31" w:themeFill="accent2"/>
          </w:tcPr>
          <w:p w:rsidR="00FD633A" w:rsidRDefault="00083061">
            <w:pPr>
              <w:jc w:val="center"/>
            </w:pPr>
            <w:r>
              <w:rPr>
                <w:rFonts w:hint="eastAsia"/>
              </w:rPr>
              <w:t>取值范围</w:t>
            </w:r>
          </w:p>
        </w:tc>
        <w:tc>
          <w:tcPr>
            <w:tcW w:w="761" w:type="dxa"/>
            <w:shd w:val="clear" w:color="auto" w:fill="ED7D31" w:themeFill="accent2"/>
          </w:tcPr>
          <w:p w:rsidR="00FD633A" w:rsidRDefault="00083061">
            <w:pPr>
              <w:jc w:val="center"/>
            </w:pPr>
            <w:r>
              <w:rPr>
                <w:rFonts w:hint="eastAsia"/>
              </w:rPr>
              <w:t>是否必填</w:t>
            </w:r>
          </w:p>
        </w:tc>
        <w:tc>
          <w:tcPr>
            <w:tcW w:w="3934" w:type="dxa"/>
            <w:shd w:val="clear" w:color="auto" w:fill="ED7D31" w:themeFill="accent2"/>
          </w:tcPr>
          <w:p w:rsidR="00FD633A" w:rsidRDefault="00083061">
            <w:pPr>
              <w:jc w:val="center"/>
            </w:pPr>
            <w:r>
              <w:rPr>
                <w:rFonts w:hint="eastAsia"/>
              </w:rPr>
              <w:t>说明</w:t>
            </w:r>
          </w:p>
        </w:tc>
      </w:tr>
      <w:tr w:rsidR="00FD633A">
        <w:tc>
          <w:tcPr>
            <w:tcW w:w="2327" w:type="dxa"/>
          </w:tcPr>
          <w:p w:rsidR="00FD633A" w:rsidRDefault="00083061">
            <w:pPr>
              <w:jc w:val="center"/>
            </w:pPr>
            <w:r>
              <w:t>delWhiteListAll</w:t>
            </w:r>
          </w:p>
        </w:tc>
        <w:tc>
          <w:tcPr>
            <w:tcW w:w="718" w:type="dxa"/>
          </w:tcPr>
          <w:p w:rsidR="00FD633A" w:rsidRDefault="00083061">
            <w:pPr>
              <w:jc w:val="center"/>
            </w:pPr>
            <w:r>
              <w:rPr>
                <w:rFonts w:hint="eastAsia"/>
              </w:rPr>
              <w:t>int</w:t>
            </w:r>
          </w:p>
        </w:tc>
        <w:tc>
          <w:tcPr>
            <w:tcW w:w="782" w:type="dxa"/>
          </w:tcPr>
          <w:p w:rsidR="00FD633A" w:rsidRDefault="00083061">
            <w:pPr>
              <w:jc w:val="center"/>
            </w:pPr>
            <w:r>
              <w:rPr>
                <w:rFonts w:hint="eastAsia"/>
              </w:rPr>
              <w:t>1</w:t>
            </w:r>
          </w:p>
        </w:tc>
        <w:tc>
          <w:tcPr>
            <w:tcW w:w="761" w:type="dxa"/>
          </w:tcPr>
          <w:p w:rsidR="00FD633A" w:rsidRDefault="00083061">
            <w:pPr>
              <w:jc w:val="center"/>
            </w:pPr>
            <w:r>
              <w:rPr>
                <w:rFonts w:hint="eastAsia"/>
              </w:rPr>
              <w:t>是</w:t>
            </w:r>
          </w:p>
        </w:tc>
        <w:tc>
          <w:tcPr>
            <w:tcW w:w="3934" w:type="dxa"/>
          </w:tcPr>
          <w:p w:rsidR="00FD633A" w:rsidRDefault="00083061">
            <w:r>
              <w:rPr>
                <w:rFonts w:hint="eastAsia"/>
              </w:rPr>
              <w:t>删除所有白名单信息</w:t>
            </w:r>
          </w:p>
        </w:tc>
      </w:tr>
    </w:tbl>
    <w:p w:rsidR="00FD633A" w:rsidRDefault="00083061">
      <w:pPr>
        <w:pStyle w:val="2"/>
        <w:numPr>
          <w:ilvl w:val="0"/>
          <w:numId w:val="7"/>
        </w:numPr>
      </w:pPr>
      <w:bookmarkStart w:id="56" w:name="_Toc155194285"/>
      <w:r>
        <w:rPr>
          <w:rFonts w:hint="eastAsia"/>
        </w:rPr>
        <w:t>相机应答删除所有白名单信息</w:t>
      </w:r>
      <w:bookmarkEnd w:id="56"/>
    </w:p>
    <w:p w:rsidR="00FD633A" w:rsidRDefault="00FD633A"/>
    <w:p w:rsidR="00FD633A" w:rsidRDefault="00083061">
      <w:r>
        <w:rPr>
          <w:rFonts w:hint="eastAsia"/>
        </w:rPr>
        <w:t>相机端在删除所有白名单消息后会应答一条消息给</w:t>
      </w:r>
      <w:r>
        <w:rPr>
          <w:rFonts w:hint="eastAsia"/>
        </w:rPr>
        <w:t>HTTP</w:t>
      </w:r>
      <w:r>
        <w:rPr>
          <w:rFonts w:hint="eastAsia"/>
        </w:rPr>
        <w:t>服务器。应答内容如下：</w:t>
      </w:r>
    </w:p>
    <w:p w:rsidR="00FD633A" w:rsidRDefault="00083061">
      <w:r>
        <w:t>{</w:t>
      </w:r>
    </w:p>
    <w:p w:rsidR="00FD633A" w:rsidRDefault="00083061">
      <w:r>
        <w:tab/>
        <w:t>"Response_DelWhiteListAll": {</w:t>
      </w:r>
    </w:p>
    <w:p w:rsidR="00FD633A" w:rsidRDefault="00083061">
      <w:r>
        <w:tab/>
      </w:r>
      <w:r>
        <w:tab/>
        <w:t>"reponse": "ok",</w:t>
      </w:r>
    </w:p>
    <w:p w:rsidR="00FD633A" w:rsidRDefault="00083061">
      <w:r>
        <w:tab/>
      </w:r>
      <w:r>
        <w:tab/>
        <w:t>"serialno": "e10b2d6c8c07b422361457935b518642"</w:t>
      </w:r>
    </w:p>
    <w:p w:rsidR="00FD633A" w:rsidRDefault="00083061">
      <w:r>
        <w:tab/>
        <w:t>}</w:t>
      </w:r>
    </w:p>
    <w:p w:rsidR="00FD633A" w:rsidRDefault="00083061">
      <w:r>
        <w:t>}</w:t>
      </w:r>
    </w:p>
    <w:p w:rsidR="00FD633A" w:rsidRDefault="00FD633A"/>
    <w:p w:rsidR="00FD633A" w:rsidRDefault="00FD633A"/>
    <w:tbl>
      <w:tblPr>
        <w:tblStyle w:val="a9"/>
        <w:tblW w:w="0" w:type="auto"/>
        <w:tblLayout w:type="fixed"/>
        <w:tblLook w:val="04A0" w:firstRow="1" w:lastRow="0" w:firstColumn="1" w:lastColumn="0" w:noHBand="0" w:noVBand="1"/>
      </w:tblPr>
      <w:tblGrid>
        <w:gridCol w:w="2520"/>
        <w:gridCol w:w="750"/>
        <w:gridCol w:w="707"/>
        <w:gridCol w:w="771"/>
        <w:gridCol w:w="3774"/>
      </w:tblGrid>
      <w:tr w:rsidR="00FD633A">
        <w:tc>
          <w:tcPr>
            <w:tcW w:w="2520" w:type="dxa"/>
            <w:shd w:val="clear" w:color="auto" w:fill="ED7D31" w:themeFill="accent2"/>
          </w:tcPr>
          <w:p w:rsidR="00FD633A" w:rsidRDefault="00083061">
            <w:pPr>
              <w:jc w:val="center"/>
            </w:pPr>
            <w:r>
              <w:rPr>
                <w:rFonts w:hint="eastAsia"/>
              </w:rPr>
              <w:t>字段名称</w:t>
            </w:r>
          </w:p>
        </w:tc>
        <w:tc>
          <w:tcPr>
            <w:tcW w:w="750" w:type="dxa"/>
            <w:shd w:val="clear" w:color="auto" w:fill="ED7D31" w:themeFill="accent2"/>
          </w:tcPr>
          <w:p w:rsidR="00FD633A" w:rsidRDefault="00083061">
            <w:pPr>
              <w:jc w:val="center"/>
            </w:pPr>
            <w:r>
              <w:rPr>
                <w:rFonts w:hint="eastAsia"/>
              </w:rPr>
              <w:t>类型</w:t>
            </w:r>
          </w:p>
        </w:tc>
        <w:tc>
          <w:tcPr>
            <w:tcW w:w="707" w:type="dxa"/>
            <w:shd w:val="clear" w:color="auto" w:fill="ED7D31" w:themeFill="accent2"/>
          </w:tcPr>
          <w:p w:rsidR="00FD633A" w:rsidRDefault="00083061">
            <w:pPr>
              <w:jc w:val="center"/>
            </w:pPr>
            <w:r>
              <w:rPr>
                <w:rFonts w:hint="eastAsia"/>
              </w:rPr>
              <w:t>取值范围</w:t>
            </w:r>
          </w:p>
        </w:tc>
        <w:tc>
          <w:tcPr>
            <w:tcW w:w="771" w:type="dxa"/>
            <w:shd w:val="clear" w:color="auto" w:fill="ED7D31" w:themeFill="accent2"/>
          </w:tcPr>
          <w:p w:rsidR="00FD633A" w:rsidRDefault="00083061">
            <w:pPr>
              <w:jc w:val="center"/>
            </w:pPr>
            <w:r>
              <w:rPr>
                <w:rFonts w:hint="eastAsia"/>
              </w:rPr>
              <w:t>是否必填</w:t>
            </w:r>
          </w:p>
        </w:tc>
        <w:tc>
          <w:tcPr>
            <w:tcW w:w="3774" w:type="dxa"/>
            <w:shd w:val="clear" w:color="auto" w:fill="ED7D31" w:themeFill="accent2"/>
          </w:tcPr>
          <w:p w:rsidR="00FD633A" w:rsidRDefault="00083061">
            <w:pPr>
              <w:jc w:val="center"/>
            </w:pPr>
            <w:r>
              <w:rPr>
                <w:rFonts w:hint="eastAsia"/>
              </w:rPr>
              <w:t>说明</w:t>
            </w:r>
          </w:p>
        </w:tc>
      </w:tr>
      <w:tr w:rsidR="00FD633A">
        <w:tc>
          <w:tcPr>
            <w:tcW w:w="2520" w:type="dxa"/>
          </w:tcPr>
          <w:p w:rsidR="00FD633A" w:rsidRDefault="00083061">
            <w:r>
              <w:t>Response_DelWhiteListAll</w:t>
            </w:r>
          </w:p>
        </w:tc>
        <w:tc>
          <w:tcPr>
            <w:tcW w:w="750" w:type="dxa"/>
          </w:tcPr>
          <w:p w:rsidR="00FD633A" w:rsidRDefault="00083061">
            <w:pPr>
              <w:jc w:val="center"/>
            </w:pPr>
            <w:r>
              <w:rPr>
                <w:rFonts w:hint="eastAsia"/>
              </w:rPr>
              <w:t>json</w:t>
            </w:r>
          </w:p>
        </w:tc>
        <w:tc>
          <w:tcPr>
            <w:tcW w:w="707" w:type="dxa"/>
          </w:tcPr>
          <w:p w:rsidR="00FD633A" w:rsidRDefault="00FD633A">
            <w:pPr>
              <w:jc w:val="center"/>
            </w:pPr>
          </w:p>
        </w:tc>
        <w:tc>
          <w:tcPr>
            <w:tcW w:w="771" w:type="dxa"/>
          </w:tcPr>
          <w:p w:rsidR="00FD633A" w:rsidRDefault="00083061">
            <w:pPr>
              <w:jc w:val="center"/>
            </w:pPr>
            <w:r>
              <w:rPr>
                <w:rFonts w:hint="eastAsia"/>
              </w:rPr>
              <w:t>是</w:t>
            </w:r>
          </w:p>
        </w:tc>
        <w:tc>
          <w:tcPr>
            <w:tcW w:w="3774" w:type="dxa"/>
          </w:tcPr>
          <w:p w:rsidR="00FD633A" w:rsidRDefault="00083061">
            <w:r>
              <w:rPr>
                <w:rFonts w:hint="eastAsia"/>
              </w:rPr>
              <w:t>推送结果为删除全部白名单结果状态</w:t>
            </w:r>
          </w:p>
        </w:tc>
      </w:tr>
      <w:tr w:rsidR="00FD633A">
        <w:tc>
          <w:tcPr>
            <w:tcW w:w="2520" w:type="dxa"/>
            <w:shd w:val="clear" w:color="auto" w:fill="EDEDED" w:themeFill="accent3" w:themeFillTint="32"/>
          </w:tcPr>
          <w:p w:rsidR="00FD633A" w:rsidRDefault="00083061">
            <w:r>
              <w:t>reponse</w:t>
            </w:r>
          </w:p>
        </w:tc>
        <w:tc>
          <w:tcPr>
            <w:tcW w:w="750" w:type="dxa"/>
            <w:shd w:val="clear" w:color="auto" w:fill="EDEDED" w:themeFill="accent3" w:themeFillTint="32"/>
          </w:tcPr>
          <w:p w:rsidR="00FD633A" w:rsidRDefault="00083061">
            <w:pPr>
              <w:jc w:val="center"/>
            </w:pPr>
            <w:r>
              <w:rPr>
                <w:rFonts w:hint="eastAsia"/>
              </w:rPr>
              <w:t>string</w:t>
            </w:r>
          </w:p>
        </w:tc>
        <w:tc>
          <w:tcPr>
            <w:tcW w:w="707" w:type="dxa"/>
            <w:shd w:val="clear" w:color="auto" w:fill="EDEDED" w:themeFill="accent3" w:themeFillTint="32"/>
          </w:tcPr>
          <w:p w:rsidR="00FD633A" w:rsidRDefault="00FD633A">
            <w:pPr>
              <w:jc w:val="center"/>
            </w:pPr>
          </w:p>
        </w:tc>
        <w:tc>
          <w:tcPr>
            <w:tcW w:w="771" w:type="dxa"/>
            <w:shd w:val="clear" w:color="auto" w:fill="EDEDED" w:themeFill="accent3" w:themeFillTint="32"/>
          </w:tcPr>
          <w:p w:rsidR="00FD633A" w:rsidRDefault="00083061">
            <w:pPr>
              <w:jc w:val="center"/>
            </w:pPr>
            <w:r>
              <w:rPr>
                <w:rFonts w:hint="eastAsia"/>
              </w:rPr>
              <w:t>是</w:t>
            </w:r>
          </w:p>
        </w:tc>
        <w:tc>
          <w:tcPr>
            <w:tcW w:w="3774" w:type="dxa"/>
            <w:shd w:val="clear" w:color="auto" w:fill="EDEDED" w:themeFill="accent3" w:themeFillTint="32"/>
          </w:tcPr>
          <w:p w:rsidR="00FD633A" w:rsidRDefault="00083061">
            <w:r>
              <w:t>“</w:t>
            </w:r>
            <w:r>
              <w:rPr>
                <w:rFonts w:hint="eastAsia"/>
              </w:rPr>
              <w:t>ok</w:t>
            </w:r>
            <w:r>
              <w:t>”</w:t>
            </w:r>
            <w:r>
              <w:rPr>
                <w:rFonts w:hint="eastAsia"/>
              </w:rPr>
              <w:t>表示成功</w:t>
            </w:r>
            <w:r>
              <w:rPr>
                <w:rFonts w:hint="eastAsia"/>
              </w:rPr>
              <w:t xml:space="preserve">  </w:t>
            </w:r>
            <w:r>
              <w:t>“</w:t>
            </w:r>
            <w:r>
              <w:rPr>
                <w:rFonts w:hint="eastAsia"/>
              </w:rPr>
              <w:t>no</w:t>
            </w:r>
            <w:r>
              <w:t>”</w:t>
            </w:r>
            <w:r>
              <w:rPr>
                <w:rFonts w:hint="eastAsia"/>
              </w:rPr>
              <w:t>表示失败</w:t>
            </w:r>
          </w:p>
        </w:tc>
      </w:tr>
      <w:tr w:rsidR="00FD633A">
        <w:tc>
          <w:tcPr>
            <w:tcW w:w="2520" w:type="dxa"/>
          </w:tcPr>
          <w:p w:rsidR="00FD633A" w:rsidRDefault="00083061">
            <w:r>
              <w:t>serialno</w:t>
            </w:r>
          </w:p>
        </w:tc>
        <w:tc>
          <w:tcPr>
            <w:tcW w:w="750" w:type="dxa"/>
          </w:tcPr>
          <w:p w:rsidR="00FD633A" w:rsidRDefault="00083061">
            <w:pPr>
              <w:jc w:val="center"/>
            </w:pPr>
            <w:r>
              <w:rPr>
                <w:rFonts w:hint="eastAsia"/>
              </w:rPr>
              <w:t>string</w:t>
            </w:r>
          </w:p>
        </w:tc>
        <w:tc>
          <w:tcPr>
            <w:tcW w:w="707" w:type="dxa"/>
          </w:tcPr>
          <w:p w:rsidR="00FD633A" w:rsidRDefault="00FD633A">
            <w:pPr>
              <w:jc w:val="center"/>
            </w:pPr>
          </w:p>
        </w:tc>
        <w:tc>
          <w:tcPr>
            <w:tcW w:w="771" w:type="dxa"/>
          </w:tcPr>
          <w:p w:rsidR="00FD633A" w:rsidRDefault="00083061">
            <w:pPr>
              <w:jc w:val="center"/>
            </w:pPr>
            <w:r>
              <w:rPr>
                <w:rFonts w:hint="eastAsia"/>
              </w:rPr>
              <w:t>是</w:t>
            </w:r>
          </w:p>
        </w:tc>
        <w:tc>
          <w:tcPr>
            <w:tcW w:w="3774" w:type="dxa"/>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bl>
    <w:p w:rsidR="00FD633A" w:rsidRDefault="00083061">
      <w:pPr>
        <w:rPr>
          <w:ins w:id="57" w:author="Administrator" w:date="2021-07-12T15:39:00Z"/>
        </w:rPr>
      </w:pPr>
      <w:ins w:id="58" w:author="Administrator" w:date="2021-07-12T15:39:00Z">
        <w:r>
          <w:br w:type="page"/>
        </w:r>
      </w:ins>
    </w:p>
    <w:p w:rsidR="00FD633A" w:rsidRDefault="00083061">
      <w:pPr>
        <w:pStyle w:val="1"/>
        <w:numPr>
          <w:ilvl w:val="0"/>
          <w:numId w:val="1"/>
        </w:numPr>
      </w:pPr>
      <w:bookmarkStart w:id="59" w:name="_Toc155194286"/>
      <w:r>
        <w:rPr>
          <w:rFonts w:hint="eastAsia"/>
        </w:rPr>
        <w:lastRenderedPageBreak/>
        <w:t>删除指定白名单</w:t>
      </w:r>
      <w:r>
        <w:rPr>
          <w:rFonts w:hint="eastAsia"/>
        </w:rPr>
        <w:t>,</w:t>
      </w:r>
      <w:r>
        <w:rPr>
          <w:rFonts w:hint="eastAsia"/>
        </w:rPr>
        <w:t>交互数据内容说明</w:t>
      </w:r>
      <w:bookmarkEnd w:id="59"/>
    </w:p>
    <w:p w:rsidR="00FD633A" w:rsidRDefault="00083061">
      <w:pPr>
        <w:pStyle w:val="2"/>
        <w:numPr>
          <w:ilvl w:val="0"/>
          <w:numId w:val="8"/>
        </w:numPr>
      </w:pPr>
      <w:bookmarkStart w:id="60" w:name="_Toc155194287"/>
      <w:r>
        <w:rPr>
          <w:rFonts w:hint="eastAsia"/>
        </w:rPr>
        <w:t>HTTP</w:t>
      </w:r>
      <w:r>
        <w:rPr>
          <w:rFonts w:hint="eastAsia"/>
        </w:rPr>
        <w:t>发送删除指定白名单信息请求</w:t>
      </w:r>
      <w:bookmarkEnd w:id="60"/>
    </w:p>
    <w:p w:rsidR="00FD633A" w:rsidRDefault="00083061">
      <w:r>
        <w:rPr>
          <w:rFonts w:hint="eastAsia"/>
        </w:rPr>
        <w:t>HTTP</w:t>
      </w:r>
      <w:r>
        <w:rPr>
          <w:rFonts w:hint="eastAsia"/>
        </w:rPr>
        <w:t>服务器与相机是短连接通讯，若服务器想删除全部白名单数据时可等待相机端发送心跳时应答删除</w:t>
      </w:r>
      <w:r>
        <w:rPr>
          <w:rFonts w:hint="eastAsia"/>
          <w:szCs w:val="21"/>
        </w:rPr>
        <w:t>指定</w:t>
      </w:r>
      <w:r>
        <w:rPr>
          <w:rFonts w:hint="eastAsia"/>
        </w:rPr>
        <w:t>白名单添加消息。删除</w:t>
      </w:r>
      <w:r>
        <w:rPr>
          <w:rFonts w:hint="eastAsia"/>
          <w:szCs w:val="21"/>
        </w:rPr>
        <w:t>指定</w:t>
      </w:r>
      <w:r>
        <w:rPr>
          <w:rFonts w:hint="eastAsia"/>
        </w:rPr>
        <w:t>白名单消息如下：</w:t>
      </w:r>
    </w:p>
    <w:p w:rsidR="00FD633A" w:rsidRDefault="00083061">
      <w:r>
        <w:t>{</w:t>
      </w:r>
    </w:p>
    <w:p w:rsidR="00FD633A" w:rsidRDefault="00083061">
      <w:r>
        <w:tab/>
        <w:t>"deleteWhiteList": {</w:t>
      </w:r>
    </w:p>
    <w:p w:rsidR="00FD633A" w:rsidRDefault="00083061">
      <w:r>
        <w:tab/>
      </w:r>
      <w:r>
        <w:tab/>
        <w:t>"del_data": [{</w:t>
      </w:r>
    </w:p>
    <w:p w:rsidR="00FD633A" w:rsidRDefault="00083061">
      <w:r>
        <w:tab/>
      </w:r>
      <w:r>
        <w:tab/>
      </w:r>
      <w:r>
        <w:tab/>
        <w:t>"carnum": "</w:t>
      </w:r>
      <w:r>
        <w:t>粤</w:t>
      </w:r>
      <w:r>
        <w:t>B88888"</w:t>
      </w:r>
    </w:p>
    <w:p w:rsidR="00FD633A" w:rsidRDefault="00083061">
      <w:r>
        <w:tab/>
      </w:r>
      <w:r>
        <w:tab/>
        <w:t>}]</w:t>
      </w:r>
    </w:p>
    <w:p w:rsidR="00FD633A" w:rsidRDefault="00083061">
      <w:r>
        <w:tab/>
        <w:t>}</w:t>
      </w:r>
    </w:p>
    <w:p w:rsidR="00FD633A" w:rsidRDefault="00083061">
      <w:r>
        <w:t>}</w:t>
      </w:r>
    </w:p>
    <w:p w:rsidR="00FD633A" w:rsidRDefault="00FD633A"/>
    <w:tbl>
      <w:tblPr>
        <w:tblStyle w:val="a9"/>
        <w:tblW w:w="0" w:type="auto"/>
        <w:tblLayout w:type="fixed"/>
        <w:tblLook w:val="04A0" w:firstRow="1" w:lastRow="0" w:firstColumn="1" w:lastColumn="0" w:noHBand="0" w:noVBand="1"/>
      </w:tblPr>
      <w:tblGrid>
        <w:gridCol w:w="2520"/>
        <w:gridCol w:w="750"/>
        <w:gridCol w:w="707"/>
        <w:gridCol w:w="771"/>
        <w:gridCol w:w="3774"/>
      </w:tblGrid>
      <w:tr w:rsidR="00FD633A">
        <w:tc>
          <w:tcPr>
            <w:tcW w:w="2520" w:type="dxa"/>
            <w:shd w:val="clear" w:color="auto" w:fill="ED7D31" w:themeFill="accent2"/>
          </w:tcPr>
          <w:p w:rsidR="00FD633A" w:rsidRDefault="00083061">
            <w:pPr>
              <w:jc w:val="center"/>
            </w:pPr>
            <w:r>
              <w:rPr>
                <w:rFonts w:hint="eastAsia"/>
              </w:rPr>
              <w:t>字段名称</w:t>
            </w:r>
          </w:p>
        </w:tc>
        <w:tc>
          <w:tcPr>
            <w:tcW w:w="750" w:type="dxa"/>
            <w:shd w:val="clear" w:color="auto" w:fill="ED7D31" w:themeFill="accent2"/>
          </w:tcPr>
          <w:p w:rsidR="00FD633A" w:rsidRDefault="00083061">
            <w:pPr>
              <w:jc w:val="center"/>
            </w:pPr>
            <w:r>
              <w:rPr>
                <w:rFonts w:hint="eastAsia"/>
              </w:rPr>
              <w:t>类型</w:t>
            </w:r>
          </w:p>
        </w:tc>
        <w:tc>
          <w:tcPr>
            <w:tcW w:w="707" w:type="dxa"/>
            <w:shd w:val="clear" w:color="auto" w:fill="ED7D31" w:themeFill="accent2"/>
          </w:tcPr>
          <w:p w:rsidR="00FD633A" w:rsidRDefault="00083061">
            <w:pPr>
              <w:jc w:val="center"/>
            </w:pPr>
            <w:r>
              <w:rPr>
                <w:rFonts w:hint="eastAsia"/>
              </w:rPr>
              <w:t>取值范围</w:t>
            </w:r>
          </w:p>
        </w:tc>
        <w:tc>
          <w:tcPr>
            <w:tcW w:w="771" w:type="dxa"/>
            <w:shd w:val="clear" w:color="auto" w:fill="ED7D31" w:themeFill="accent2"/>
          </w:tcPr>
          <w:p w:rsidR="00FD633A" w:rsidRDefault="00083061">
            <w:pPr>
              <w:jc w:val="center"/>
            </w:pPr>
            <w:r>
              <w:rPr>
                <w:rFonts w:hint="eastAsia"/>
              </w:rPr>
              <w:t>是否必填</w:t>
            </w:r>
          </w:p>
        </w:tc>
        <w:tc>
          <w:tcPr>
            <w:tcW w:w="3774" w:type="dxa"/>
            <w:shd w:val="clear" w:color="auto" w:fill="ED7D31" w:themeFill="accent2"/>
          </w:tcPr>
          <w:p w:rsidR="00FD633A" w:rsidRDefault="00083061">
            <w:pPr>
              <w:jc w:val="center"/>
            </w:pPr>
            <w:r>
              <w:rPr>
                <w:rFonts w:hint="eastAsia"/>
              </w:rPr>
              <w:t>说明</w:t>
            </w:r>
          </w:p>
        </w:tc>
      </w:tr>
      <w:tr w:rsidR="00FD633A">
        <w:tc>
          <w:tcPr>
            <w:tcW w:w="2520" w:type="dxa"/>
          </w:tcPr>
          <w:p w:rsidR="00FD633A" w:rsidRDefault="00083061">
            <w:r>
              <w:t>deleteWhiteList</w:t>
            </w:r>
          </w:p>
        </w:tc>
        <w:tc>
          <w:tcPr>
            <w:tcW w:w="750" w:type="dxa"/>
          </w:tcPr>
          <w:p w:rsidR="00FD633A" w:rsidRDefault="00083061">
            <w:pPr>
              <w:jc w:val="center"/>
            </w:pPr>
            <w:r>
              <w:rPr>
                <w:rFonts w:hint="eastAsia"/>
              </w:rPr>
              <w:t>json</w:t>
            </w:r>
          </w:p>
        </w:tc>
        <w:tc>
          <w:tcPr>
            <w:tcW w:w="707" w:type="dxa"/>
          </w:tcPr>
          <w:p w:rsidR="00FD633A" w:rsidRDefault="00FD633A">
            <w:pPr>
              <w:jc w:val="center"/>
            </w:pPr>
          </w:p>
        </w:tc>
        <w:tc>
          <w:tcPr>
            <w:tcW w:w="771" w:type="dxa"/>
          </w:tcPr>
          <w:p w:rsidR="00FD633A" w:rsidRDefault="00083061">
            <w:pPr>
              <w:jc w:val="center"/>
            </w:pPr>
            <w:r>
              <w:rPr>
                <w:rFonts w:hint="eastAsia"/>
              </w:rPr>
              <w:t>是</w:t>
            </w:r>
          </w:p>
        </w:tc>
        <w:tc>
          <w:tcPr>
            <w:tcW w:w="3774" w:type="dxa"/>
          </w:tcPr>
          <w:p w:rsidR="00FD633A" w:rsidRDefault="00083061">
            <w:r>
              <w:rPr>
                <w:rFonts w:hint="eastAsia"/>
              </w:rPr>
              <w:t>该应答要求相机删除指定车牌号的白名单数据</w:t>
            </w:r>
          </w:p>
        </w:tc>
      </w:tr>
      <w:tr w:rsidR="00FD633A">
        <w:tc>
          <w:tcPr>
            <w:tcW w:w="2520" w:type="dxa"/>
            <w:shd w:val="clear" w:color="auto" w:fill="EDEDED" w:themeFill="accent3" w:themeFillTint="32"/>
          </w:tcPr>
          <w:p w:rsidR="00FD633A" w:rsidRDefault="00083061">
            <w:r>
              <w:t>del_data</w:t>
            </w:r>
          </w:p>
        </w:tc>
        <w:tc>
          <w:tcPr>
            <w:tcW w:w="750" w:type="dxa"/>
            <w:shd w:val="clear" w:color="auto" w:fill="EDEDED" w:themeFill="accent3" w:themeFillTint="32"/>
          </w:tcPr>
          <w:p w:rsidR="00FD633A" w:rsidRDefault="00083061">
            <w:pPr>
              <w:jc w:val="center"/>
            </w:pPr>
            <w:r>
              <w:rPr>
                <w:rFonts w:hint="eastAsia"/>
              </w:rPr>
              <w:t>json</w:t>
            </w:r>
          </w:p>
        </w:tc>
        <w:tc>
          <w:tcPr>
            <w:tcW w:w="707" w:type="dxa"/>
            <w:shd w:val="clear" w:color="auto" w:fill="EDEDED" w:themeFill="accent3" w:themeFillTint="32"/>
          </w:tcPr>
          <w:p w:rsidR="00FD633A" w:rsidRDefault="00FD633A">
            <w:pPr>
              <w:jc w:val="center"/>
            </w:pPr>
          </w:p>
        </w:tc>
        <w:tc>
          <w:tcPr>
            <w:tcW w:w="771" w:type="dxa"/>
            <w:shd w:val="clear" w:color="auto" w:fill="EDEDED" w:themeFill="accent3" w:themeFillTint="32"/>
          </w:tcPr>
          <w:p w:rsidR="00FD633A" w:rsidRDefault="00083061">
            <w:pPr>
              <w:jc w:val="center"/>
            </w:pPr>
            <w:r>
              <w:rPr>
                <w:rFonts w:hint="eastAsia"/>
              </w:rPr>
              <w:t>是</w:t>
            </w:r>
          </w:p>
        </w:tc>
        <w:tc>
          <w:tcPr>
            <w:tcW w:w="3774" w:type="dxa"/>
            <w:shd w:val="clear" w:color="auto" w:fill="EDEDED" w:themeFill="accent3" w:themeFillTint="32"/>
          </w:tcPr>
          <w:p w:rsidR="00FD633A" w:rsidRDefault="00083061">
            <w:r>
              <w:rPr>
                <w:rFonts w:hint="eastAsia"/>
              </w:rPr>
              <w:t>要删除的车牌号数组</w:t>
            </w:r>
          </w:p>
          <w:p w:rsidR="00FD633A" w:rsidRDefault="00083061">
            <w:r>
              <w:rPr>
                <w:rFonts w:hint="eastAsia"/>
                <w:color w:val="FF0000"/>
              </w:rPr>
              <w:t>注意：数组元素最多为</w:t>
            </w:r>
            <w:r>
              <w:rPr>
                <w:rFonts w:hint="eastAsia"/>
                <w:color w:val="FF0000"/>
              </w:rPr>
              <w:t>10</w:t>
            </w:r>
            <w:r>
              <w:rPr>
                <w:rFonts w:hint="eastAsia"/>
                <w:color w:val="FF0000"/>
              </w:rPr>
              <w:t>个，超过</w:t>
            </w:r>
            <w:r>
              <w:rPr>
                <w:rFonts w:hint="eastAsia"/>
                <w:color w:val="FF0000"/>
              </w:rPr>
              <w:t>10</w:t>
            </w:r>
            <w:r>
              <w:rPr>
                <w:rFonts w:hint="eastAsia"/>
                <w:color w:val="FF0000"/>
              </w:rPr>
              <w:t>个，分多次</w:t>
            </w:r>
          </w:p>
        </w:tc>
      </w:tr>
      <w:tr w:rsidR="00FD633A">
        <w:tc>
          <w:tcPr>
            <w:tcW w:w="2520" w:type="dxa"/>
          </w:tcPr>
          <w:p w:rsidR="00FD633A" w:rsidRDefault="00083061">
            <w:r>
              <w:rPr>
                <w:rFonts w:hint="eastAsia"/>
              </w:rPr>
              <w:t>carnum</w:t>
            </w:r>
          </w:p>
        </w:tc>
        <w:tc>
          <w:tcPr>
            <w:tcW w:w="750" w:type="dxa"/>
          </w:tcPr>
          <w:p w:rsidR="00FD633A" w:rsidRDefault="00083061">
            <w:pPr>
              <w:jc w:val="center"/>
            </w:pPr>
            <w:r>
              <w:rPr>
                <w:rFonts w:hint="eastAsia"/>
              </w:rPr>
              <w:t>string</w:t>
            </w:r>
          </w:p>
        </w:tc>
        <w:tc>
          <w:tcPr>
            <w:tcW w:w="707" w:type="dxa"/>
          </w:tcPr>
          <w:p w:rsidR="00FD633A" w:rsidRDefault="00FD633A">
            <w:pPr>
              <w:jc w:val="center"/>
            </w:pPr>
          </w:p>
        </w:tc>
        <w:tc>
          <w:tcPr>
            <w:tcW w:w="771" w:type="dxa"/>
          </w:tcPr>
          <w:p w:rsidR="00FD633A" w:rsidRDefault="00083061">
            <w:pPr>
              <w:jc w:val="center"/>
            </w:pPr>
            <w:r>
              <w:rPr>
                <w:rFonts w:hint="eastAsia"/>
              </w:rPr>
              <w:t>是</w:t>
            </w:r>
          </w:p>
        </w:tc>
        <w:tc>
          <w:tcPr>
            <w:tcW w:w="3774" w:type="dxa"/>
          </w:tcPr>
          <w:p w:rsidR="00FD633A" w:rsidRDefault="00083061">
            <w:r>
              <w:rPr>
                <w:rFonts w:hint="eastAsia"/>
              </w:rPr>
              <w:t>车牌号码</w:t>
            </w:r>
            <w:r>
              <w:rPr>
                <w:rFonts w:hint="eastAsia"/>
              </w:rPr>
              <w:t>(</w:t>
            </w:r>
            <w:r>
              <w:rPr>
                <w:rFonts w:hint="eastAsia"/>
              </w:rPr>
              <w:t>汉字编码</w:t>
            </w:r>
            <w:r>
              <w:rPr>
                <w:rFonts w:hint="eastAsia"/>
              </w:rPr>
              <w:t>GB2312)</w:t>
            </w:r>
          </w:p>
        </w:tc>
      </w:tr>
    </w:tbl>
    <w:p w:rsidR="00FD633A" w:rsidRDefault="00FD633A"/>
    <w:p w:rsidR="00FD633A" w:rsidRDefault="00083061">
      <w:pPr>
        <w:pStyle w:val="2"/>
        <w:numPr>
          <w:ilvl w:val="0"/>
          <w:numId w:val="8"/>
        </w:numPr>
      </w:pPr>
      <w:bookmarkStart w:id="61" w:name="_Toc155194288"/>
      <w:r>
        <w:rPr>
          <w:rFonts w:hint="eastAsia"/>
        </w:rPr>
        <w:t>相机应答删除指定白名单信息</w:t>
      </w:r>
      <w:bookmarkEnd w:id="61"/>
    </w:p>
    <w:p w:rsidR="00FD633A" w:rsidRDefault="00083061">
      <w:r>
        <w:t>{</w:t>
      </w:r>
    </w:p>
    <w:p w:rsidR="00FD633A" w:rsidRDefault="00083061">
      <w:r>
        <w:tab/>
        <w:t>" Response_DeleteWhiteList": {</w:t>
      </w:r>
    </w:p>
    <w:p w:rsidR="00FD633A" w:rsidRDefault="00083061">
      <w:r>
        <w:tab/>
      </w:r>
      <w:r>
        <w:tab/>
        <w:t>"reponse": "ok",</w:t>
      </w:r>
    </w:p>
    <w:p w:rsidR="00FD633A" w:rsidRDefault="00083061">
      <w:r>
        <w:tab/>
      </w:r>
      <w:r>
        <w:tab/>
        <w:t>"serialno": "e10b2d6c8c07b422361457935b518642"</w:t>
      </w:r>
    </w:p>
    <w:p w:rsidR="00FD633A" w:rsidRDefault="00083061">
      <w:r>
        <w:tab/>
        <w:t>}</w:t>
      </w:r>
    </w:p>
    <w:p w:rsidR="00FD633A" w:rsidRDefault="00083061">
      <w:r>
        <w:t>}</w:t>
      </w:r>
    </w:p>
    <w:p w:rsidR="00FD633A" w:rsidRDefault="00FD633A"/>
    <w:tbl>
      <w:tblPr>
        <w:tblStyle w:val="a9"/>
        <w:tblW w:w="0" w:type="auto"/>
        <w:tblLayout w:type="fixed"/>
        <w:tblLook w:val="04A0" w:firstRow="1" w:lastRow="0" w:firstColumn="1" w:lastColumn="0" w:noHBand="0" w:noVBand="1"/>
      </w:tblPr>
      <w:tblGrid>
        <w:gridCol w:w="2723"/>
        <w:gridCol w:w="783"/>
        <w:gridCol w:w="717"/>
        <w:gridCol w:w="804"/>
        <w:gridCol w:w="3495"/>
      </w:tblGrid>
      <w:tr w:rsidR="00FD633A">
        <w:tc>
          <w:tcPr>
            <w:tcW w:w="2723" w:type="dxa"/>
            <w:shd w:val="clear" w:color="auto" w:fill="ED7D31" w:themeFill="accent2"/>
          </w:tcPr>
          <w:p w:rsidR="00FD633A" w:rsidRDefault="00083061">
            <w:pPr>
              <w:jc w:val="center"/>
            </w:pPr>
            <w:r>
              <w:rPr>
                <w:rFonts w:hint="eastAsia"/>
              </w:rPr>
              <w:t>字段名称</w:t>
            </w:r>
          </w:p>
        </w:tc>
        <w:tc>
          <w:tcPr>
            <w:tcW w:w="783" w:type="dxa"/>
            <w:shd w:val="clear" w:color="auto" w:fill="ED7D31" w:themeFill="accent2"/>
          </w:tcPr>
          <w:p w:rsidR="00FD633A" w:rsidRDefault="00083061">
            <w:pPr>
              <w:jc w:val="center"/>
            </w:pPr>
            <w:r>
              <w:rPr>
                <w:rFonts w:hint="eastAsia"/>
              </w:rPr>
              <w:t>类型</w:t>
            </w:r>
          </w:p>
        </w:tc>
        <w:tc>
          <w:tcPr>
            <w:tcW w:w="717" w:type="dxa"/>
            <w:shd w:val="clear" w:color="auto" w:fill="ED7D31" w:themeFill="accent2"/>
          </w:tcPr>
          <w:p w:rsidR="00FD633A" w:rsidRDefault="00083061">
            <w:pPr>
              <w:jc w:val="center"/>
            </w:pPr>
            <w:r>
              <w:rPr>
                <w:rFonts w:hint="eastAsia"/>
              </w:rPr>
              <w:t>取值范围</w:t>
            </w:r>
          </w:p>
        </w:tc>
        <w:tc>
          <w:tcPr>
            <w:tcW w:w="804" w:type="dxa"/>
            <w:shd w:val="clear" w:color="auto" w:fill="ED7D31" w:themeFill="accent2"/>
          </w:tcPr>
          <w:p w:rsidR="00FD633A" w:rsidRDefault="00083061">
            <w:pPr>
              <w:jc w:val="center"/>
            </w:pPr>
            <w:r>
              <w:rPr>
                <w:rFonts w:hint="eastAsia"/>
              </w:rPr>
              <w:t>是否必填</w:t>
            </w:r>
          </w:p>
        </w:tc>
        <w:tc>
          <w:tcPr>
            <w:tcW w:w="3495" w:type="dxa"/>
            <w:shd w:val="clear" w:color="auto" w:fill="ED7D31" w:themeFill="accent2"/>
          </w:tcPr>
          <w:p w:rsidR="00FD633A" w:rsidRDefault="00083061">
            <w:pPr>
              <w:jc w:val="center"/>
            </w:pPr>
            <w:r>
              <w:rPr>
                <w:rFonts w:hint="eastAsia"/>
              </w:rPr>
              <w:t>说明</w:t>
            </w:r>
          </w:p>
        </w:tc>
      </w:tr>
      <w:tr w:rsidR="00FD633A">
        <w:tc>
          <w:tcPr>
            <w:tcW w:w="2723" w:type="dxa"/>
          </w:tcPr>
          <w:p w:rsidR="00FD633A" w:rsidRDefault="00083061">
            <w:r>
              <w:rPr>
                <w:sz w:val="23"/>
                <w:szCs w:val="23"/>
              </w:rPr>
              <w:t>Response_DeleteWhiteList</w:t>
            </w:r>
          </w:p>
        </w:tc>
        <w:tc>
          <w:tcPr>
            <w:tcW w:w="783" w:type="dxa"/>
          </w:tcPr>
          <w:p w:rsidR="00FD633A" w:rsidRDefault="00083061">
            <w:pPr>
              <w:jc w:val="center"/>
            </w:pPr>
            <w:r>
              <w:rPr>
                <w:rFonts w:hint="eastAsia"/>
              </w:rPr>
              <w:t>json</w:t>
            </w:r>
          </w:p>
        </w:tc>
        <w:tc>
          <w:tcPr>
            <w:tcW w:w="717" w:type="dxa"/>
          </w:tcPr>
          <w:p w:rsidR="00FD633A" w:rsidRDefault="00FD633A">
            <w:pPr>
              <w:jc w:val="center"/>
            </w:pPr>
          </w:p>
        </w:tc>
        <w:tc>
          <w:tcPr>
            <w:tcW w:w="804" w:type="dxa"/>
          </w:tcPr>
          <w:p w:rsidR="00FD633A" w:rsidRDefault="00083061">
            <w:pPr>
              <w:jc w:val="center"/>
            </w:pPr>
            <w:r>
              <w:rPr>
                <w:rFonts w:hint="eastAsia"/>
              </w:rPr>
              <w:t>是</w:t>
            </w:r>
          </w:p>
        </w:tc>
        <w:tc>
          <w:tcPr>
            <w:tcW w:w="3495" w:type="dxa"/>
          </w:tcPr>
          <w:p w:rsidR="00FD633A" w:rsidRDefault="00083061">
            <w:r>
              <w:rPr>
                <w:rFonts w:hint="eastAsia"/>
              </w:rPr>
              <w:t>推送结果为删除指定白名单结果状态</w:t>
            </w:r>
          </w:p>
        </w:tc>
      </w:tr>
      <w:tr w:rsidR="00FD633A">
        <w:tc>
          <w:tcPr>
            <w:tcW w:w="2723" w:type="dxa"/>
            <w:shd w:val="clear" w:color="auto" w:fill="EDEDED" w:themeFill="accent3" w:themeFillTint="32"/>
          </w:tcPr>
          <w:p w:rsidR="00FD633A" w:rsidRDefault="00083061">
            <w:r>
              <w:t>reponse</w:t>
            </w:r>
          </w:p>
        </w:tc>
        <w:tc>
          <w:tcPr>
            <w:tcW w:w="783" w:type="dxa"/>
            <w:shd w:val="clear" w:color="auto" w:fill="EDEDED" w:themeFill="accent3" w:themeFillTint="32"/>
          </w:tcPr>
          <w:p w:rsidR="00FD633A" w:rsidRDefault="00083061">
            <w:pPr>
              <w:jc w:val="center"/>
            </w:pPr>
            <w:r>
              <w:rPr>
                <w:rFonts w:hint="eastAsia"/>
              </w:rPr>
              <w:t>string</w:t>
            </w:r>
          </w:p>
        </w:tc>
        <w:tc>
          <w:tcPr>
            <w:tcW w:w="717" w:type="dxa"/>
            <w:shd w:val="clear" w:color="auto" w:fill="EDEDED" w:themeFill="accent3" w:themeFillTint="32"/>
          </w:tcPr>
          <w:p w:rsidR="00FD633A" w:rsidRDefault="00FD633A">
            <w:pPr>
              <w:jc w:val="center"/>
            </w:pPr>
          </w:p>
        </w:tc>
        <w:tc>
          <w:tcPr>
            <w:tcW w:w="804" w:type="dxa"/>
            <w:shd w:val="clear" w:color="auto" w:fill="EDEDED" w:themeFill="accent3" w:themeFillTint="32"/>
          </w:tcPr>
          <w:p w:rsidR="00FD633A" w:rsidRDefault="00083061">
            <w:pPr>
              <w:jc w:val="center"/>
            </w:pPr>
            <w:r>
              <w:rPr>
                <w:rFonts w:hint="eastAsia"/>
              </w:rPr>
              <w:t>是</w:t>
            </w:r>
          </w:p>
        </w:tc>
        <w:tc>
          <w:tcPr>
            <w:tcW w:w="3495" w:type="dxa"/>
            <w:shd w:val="clear" w:color="auto" w:fill="EDEDED" w:themeFill="accent3" w:themeFillTint="32"/>
          </w:tcPr>
          <w:p w:rsidR="00FD633A" w:rsidRDefault="00083061">
            <w:r>
              <w:t>“</w:t>
            </w:r>
            <w:r>
              <w:rPr>
                <w:rFonts w:hint="eastAsia"/>
              </w:rPr>
              <w:t>ok</w:t>
            </w:r>
            <w:r>
              <w:t>”</w:t>
            </w:r>
            <w:r>
              <w:rPr>
                <w:rFonts w:hint="eastAsia"/>
              </w:rPr>
              <w:t>表示成功</w:t>
            </w:r>
            <w:r>
              <w:rPr>
                <w:rFonts w:hint="eastAsia"/>
              </w:rPr>
              <w:t xml:space="preserve">  </w:t>
            </w:r>
            <w:r>
              <w:t>“</w:t>
            </w:r>
            <w:r>
              <w:rPr>
                <w:rFonts w:hint="eastAsia"/>
              </w:rPr>
              <w:t>no</w:t>
            </w:r>
            <w:r>
              <w:t>”</w:t>
            </w:r>
            <w:r>
              <w:rPr>
                <w:rFonts w:hint="eastAsia"/>
              </w:rPr>
              <w:t>表示失败</w:t>
            </w:r>
          </w:p>
        </w:tc>
      </w:tr>
      <w:tr w:rsidR="00FD633A">
        <w:tc>
          <w:tcPr>
            <w:tcW w:w="2723" w:type="dxa"/>
          </w:tcPr>
          <w:p w:rsidR="00FD633A" w:rsidRDefault="00083061">
            <w:r>
              <w:t>serialno</w:t>
            </w:r>
          </w:p>
        </w:tc>
        <w:tc>
          <w:tcPr>
            <w:tcW w:w="783" w:type="dxa"/>
          </w:tcPr>
          <w:p w:rsidR="00FD633A" w:rsidRDefault="00083061">
            <w:pPr>
              <w:jc w:val="center"/>
            </w:pPr>
            <w:r>
              <w:rPr>
                <w:rFonts w:hint="eastAsia"/>
              </w:rPr>
              <w:t>string</w:t>
            </w:r>
          </w:p>
        </w:tc>
        <w:tc>
          <w:tcPr>
            <w:tcW w:w="717" w:type="dxa"/>
          </w:tcPr>
          <w:p w:rsidR="00FD633A" w:rsidRDefault="00FD633A">
            <w:pPr>
              <w:jc w:val="center"/>
            </w:pPr>
          </w:p>
        </w:tc>
        <w:tc>
          <w:tcPr>
            <w:tcW w:w="804" w:type="dxa"/>
          </w:tcPr>
          <w:p w:rsidR="00FD633A" w:rsidRDefault="00083061">
            <w:pPr>
              <w:jc w:val="center"/>
            </w:pPr>
            <w:r>
              <w:rPr>
                <w:rFonts w:hint="eastAsia"/>
              </w:rPr>
              <w:t>是</w:t>
            </w:r>
          </w:p>
        </w:tc>
        <w:tc>
          <w:tcPr>
            <w:tcW w:w="3495" w:type="dxa"/>
          </w:tcPr>
          <w:p w:rsidR="00FD633A" w:rsidRDefault="00083061">
            <w:r>
              <w:rPr>
                <w:rFonts w:hint="eastAsia"/>
              </w:rPr>
              <w:t>相机序列号</w:t>
            </w:r>
            <w:r>
              <w:rPr>
                <w:rFonts w:hint="eastAsia"/>
              </w:rPr>
              <w:t>,</w:t>
            </w:r>
            <w:r>
              <w:rPr>
                <w:rFonts w:hint="eastAsia"/>
              </w:rPr>
              <w:t>相机唯一标识</w:t>
            </w:r>
            <w:r>
              <w:rPr>
                <w:rFonts w:hint="eastAsia"/>
              </w:rPr>
              <w:t>(</w:t>
            </w:r>
            <w:r>
              <w:rPr>
                <w:rFonts w:hint="eastAsia"/>
              </w:rPr>
              <w:t>可在</w:t>
            </w:r>
            <w:r>
              <w:rPr>
                <w:rFonts w:hint="eastAsia"/>
                <w:sz w:val="23"/>
                <w:szCs w:val="23"/>
              </w:rPr>
              <w:t>客户端</w:t>
            </w:r>
            <w:r>
              <w:rPr>
                <w:rFonts w:hint="eastAsia"/>
                <w:sz w:val="23"/>
                <w:szCs w:val="23"/>
              </w:rPr>
              <w:t>-&gt;</w:t>
            </w:r>
            <w:r>
              <w:rPr>
                <w:rFonts w:hint="eastAsia"/>
                <w:sz w:val="23"/>
                <w:szCs w:val="23"/>
              </w:rPr>
              <w:t>设备信息</w:t>
            </w:r>
            <w:r>
              <w:rPr>
                <w:rFonts w:hint="eastAsia"/>
                <w:sz w:val="23"/>
                <w:szCs w:val="23"/>
              </w:rPr>
              <w:t>-&gt;</w:t>
            </w:r>
            <w:r>
              <w:rPr>
                <w:rFonts w:hint="eastAsia"/>
                <w:sz w:val="23"/>
                <w:szCs w:val="23"/>
              </w:rPr>
              <w:t>相机系列号</w:t>
            </w:r>
            <w:r>
              <w:rPr>
                <w:rFonts w:hint="eastAsia"/>
                <w:sz w:val="23"/>
                <w:szCs w:val="23"/>
              </w:rPr>
              <w:t xml:space="preserve"> </w:t>
            </w:r>
            <w:r>
              <w:rPr>
                <w:rFonts w:hint="eastAsia"/>
                <w:sz w:val="23"/>
                <w:szCs w:val="23"/>
              </w:rPr>
              <w:t>查看</w:t>
            </w:r>
            <w:r>
              <w:rPr>
                <w:rFonts w:hint="eastAsia"/>
              </w:rPr>
              <w:t>)</w:t>
            </w:r>
          </w:p>
        </w:tc>
      </w:tr>
    </w:tbl>
    <w:p w:rsidR="00312B83" w:rsidRDefault="00312B83" w:rsidP="00312B83">
      <w:pPr>
        <w:pStyle w:val="1"/>
      </w:pPr>
      <w:bookmarkStart w:id="62" w:name="_Toc155194289"/>
      <w:r>
        <w:rPr>
          <w:rFonts w:hint="eastAsia"/>
        </w:rPr>
        <w:lastRenderedPageBreak/>
        <w:t>十一</w:t>
      </w:r>
      <w:bookmarkStart w:id="63" w:name="_Toc30272"/>
      <w:bookmarkStart w:id="64" w:name="_Toc7399"/>
      <w:r>
        <w:rPr>
          <w:rFonts w:hint="eastAsia"/>
        </w:rPr>
        <w:t>.</w:t>
      </w:r>
      <w:r>
        <w:rPr>
          <w:rFonts w:hint="eastAsia"/>
        </w:rPr>
        <w:t>设置</w:t>
      </w:r>
      <w:r>
        <w:rPr>
          <w:rFonts w:hint="eastAsia"/>
        </w:rPr>
        <w:t>LCD</w:t>
      </w:r>
      <w:r>
        <w:rPr>
          <w:rFonts w:hint="eastAsia"/>
        </w:rPr>
        <w:t>实时显示</w:t>
      </w:r>
      <w:bookmarkEnd w:id="62"/>
      <w:bookmarkEnd w:id="63"/>
      <w:bookmarkEnd w:id="64"/>
    </w:p>
    <w:p w:rsidR="00312B83" w:rsidRDefault="00312B83" w:rsidP="00312B83">
      <w:pPr>
        <w:rPr>
          <w:color w:val="FF0000"/>
        </w:rPr>
      </w:pPr>
      <w:r>
        <w:rPr>
          <w:rFonts w:eastAsia="宋体" w:hint="eastAsia"/>
          <w:sz w:val="20"/>
        </w:rPr>
        <w:t>接口说明：该接口功能为客户发送消息给相机。相机根据内容在</w:t>
      </w:r>
      <w:r>
        <w:rPr>
          <w:rFonts w:eastAsia="宋体" w:hint="eastAsia"/>
          <w:sz w:val="20"/>
        </w:rPr>
        <w:t>LCD</w:t>
      </w:r>
      <w:r>
        <w:rPr>
          <w:rFonts w:eastAsia="宋体" w:hint="eastAsia"/>
          <w:sz w:val="20"/>
        </w:rPr>
        <w:t>上显示相应的内容与图片。</w:t>
      </w:r>
      <w:r>
        <w:rPr>
          <w:rFonts w:hint="eastAsia"/>
          <w:color w:val="FF0000"/>
        </w:rPr>
        <w:t>（此功能只在带有</w:t>
      </w:r>
      <w:r>
        <w:rPr>
          <w:rFonts w:hint="eastAsia"/>
          <w:color w:val="FF0000"/>
        </w:rPr>
        <w:t>LCD</w:t>
      </w:r>
      <w:r>
        <w:rPr>
          <w:rFonts w:hint="eastAsia"/>
          <w:color w:val="FF0000"/>
        </w:rPr>
        <w:t>屏的产品上有效）</w:t>
      </w:r>
    </w:p>
    <w:p w:rsidR="00312B83" w:rsidRDefault="00312B83" w:rsidP="00312B83">
      <w:pPr>
        <w:rPr>
          <w:color w:val="FF0000"/>
        </w:rPr>
      </w:pPr>
    </w:p>
    <w:p w:rsidR="00312B83" w:rsidRPr="00312B83" w:rsidRDefault="00312B83" w:rsidP="0010514C">
      <w:pPr>
        <w:pStyle w:val="4"/>
      </w:pPr>
      <w:r w:rsidRPr="00312B83">
        <w:rPr>
          <w:rFonts w:hint="eastAsia"/>
        </w:rPr>
        <w:t>1.</w:t>
      </w:r>
      <w:r w:rsidR="0010514C">
        <w:rPr>
          <w:rFonts w:hint="eastAsia"/>
        </w:rPr>
        <w:t xml:space="preserve">HTTP </w:t>
      </w:r>
      <w:r w:rsidR="0010514C">
        <w:rPr>
          <w:rFonts w:hint="eastAsia"/>
        </w:rPr>
        <w:t>发送实时显示消息</w:t>
      </w:r>
    </w:p>
    <w:p w:rsidR="00312B83" w:rsidRPr="00312B83" w:rsidRDefault="00312B83" w:rsidP="00312B83">
      <w:pPr>
        <w:spacing w:after="3" w:line="266" w:lineRule="auto"/>
        <w:rPr>
          <w:rFonts w:eastAsia="宋体"/>
        </w:rPr>
      </w:pPr>
      <w:r>
        <w:rPr>
          <w:rFonts w:ascii="宋体" w:eastAsia="宋体" w:hAnsi="宋体" w:cs="宋体"/>
        </w:rPr>
        <w:t>示例</w:t>
      </w:r>
      <w:r>
        <w:t xml:space="preserve"> </w:t>
      </w:r>
      <w:r>
        <w:rPr>
          <w:rFonts w:eastAsia="宋体" w:hint="eastAsia"/>
        </w:rPr>
        <w:t>1:</w:t>
      </w:r>
      <w:r>
        <w:rPr>
          <w:rFonts w:eastAsia="宋体" w:hint="eastAsia"/>
        </w:rPr>
        <w:t>显示二维码和文字</w:t>
      </w:r>
    </w:p>
    <w:tbl>
      <w:tblPr>
        <w:tblStyle w:val="a9"/>
        <w:tblW w:w="0" w:type="auto"/>
        <w:shd w:val="clear" w:color="auto" w:fill="E7E6E6" w:themeFill="background2"/>
        <w:tblLook w:val="04A0" w:firstRow="1" w:lastRow="0" w:firstColumn="1" w:lastColumn="0" w:noHBand="0" w:noVBand="1"/>
      </w:tblPr>
      <w:tblGrid>
        <w:gridCol w:w="8504"/>
      </w:tblGrid>
      <w:tr w:rsidR="00312B83" w:rsidTr="00312B83">
        <w:tc>
          <w:tcPr>
            <w:tcW w:w="8504" w:type="dxa"/>
            <w:shd w:val="clear" w:color="auto" w:fill="E7E6E6" w:themeFill="background2"/>
          </w:tcPr>
          <w:p w:rsidR="00312B83" w:rsidRDefault="00312B83" w:rsidP="00312B83">
            <w:pPr>
              <w:spacing w:after="3" w:line="266" w:lineRule="auto"/>
              <w:rPr>
                <w:rFonts w:eastAsia="宋体"/>
              </w:rPr>
            </w:pPr>
            <w:r>
              <w:rPr>
                <w:rFonts w:eastAsia="宋体" w:hint="eastAsia"/>
              </w:rPr>
              <w:t>{</w:t>
            </w:r>
          </w:p>
          <w:p w:rsidR="00312B83" w:rsidRDefault="0084584C" w:rsidP="00312B83">
            <w:pPr>
              <w:spacing w:line="259" w:lineRule="auto"/>
              <w:rPr>
                <w:rFonts w:ascii="Microsoft YaHei UI" w:eastAsia="Microsoft YaHei UI" w:hAnsi="Microsoft YaHei UI" w:cs="Microsoft YaHei UI"/>
                <w:sz w:val="18"/>
              </w:rPr>
            </w:pPr>
            <w:r>
              <w:rPr>
                <w:rFonts w:eastAsia="宋体" w:hint="eastAsia"/>
              </w:rPr>
              <w:t xml:space="preserve">   </w:t>
            </w:r>
            <w:r w:rsidR="00312B83">
              <w:rPr>
                <w:rFonts w:ascii="Microsoft YaHei UI" w:eastAsia="Microsoft YaHei UI" w:hAnsi="Microsoft YaHei UI" w:cs="Microsoft YaHei UI"/>
                <w:sz w:val="18"/>
              </w:rPr>
              <w:t>"</w:t>
            </w:r>
            <w:r w:rsidR="00312B83">
              <w:rPr>
                <w:rFonts w:eastAsia="宋体" w:hint="eastAsia"/>
              </w:rPr>
              <w:t>LCDC</w:t>
            </w:r>
            <w:r w:rsidR="00312B83">
              <w:rPr>
                <w:rFonts w:ascii="Microsoft YaHei UI" w:eastAsia="Microsoft YaHei UI" w:hAnsi="Microsoft YaHei UI" w:cs="Microsoft YaHei UI"/>
                <w:sz w:val="18"/>
              </w:rPr>
              <w:t>urr</w:t>
            </w:r>
            <w:r w:rsidR="00312B83">
              <w:rPr>
                <w:rFonts w:eastAsia="宋体"/>
              </w:rPr>
              <w:t>ent</w:t>
            </w:r>
            <w:r w:rsidR="00312B83">
              <w:rPr>
                <w:rFonts w:eastAsia="宋体" w:hint="eastAsia"/>
              </w:rPr>
              <w:t>ShowInfo</w:t>
            </w:r>
            <w:r w:rsidR="0010514C">
              <w:rPr>
                <w:rFonts w:ascii="Microsoft YaHei UI" w:eastAsia="Microsoft YaHei UI" w:hAnsi="Microsoft YaHei UI" w:cs="Microsoft YaHei UI"/>
                <w:sz w:val="18"/>
              </w:rPr>
              <w:t>"</w:t>
            </w:r>
            <w:r w:rsidR="0010514C">
              <w:rPr>
                <w:rFonts w:ascii="Microsoft YaHei UI" w:eastAsia="Microsoft YaHei UI" w:hAnsi="Microsoft YaHei UI" w:cs="Microsoft YaHei UI" w:hint="eastAsia"/>
                <w:sz w:val="18"/>
              </w:rPr>
              <w:t>:{</w:t>
            </w:r>
          </w:p>
          <w:p w:rsidR="00312B83" w:rsidRDefault="00312B83" w:rsidP="00312B83">
            <w:pPr>
              <w:spacing w:line="259" w:lineRule="auto"/>
              <w:ind w:leftChars="86" w:left="181" w:firstLineChars="95" w:firstLine="171"/>
              <w:rPr>
                <w:rFonts w:ascii="Microsoft YaHei UI" w:eastAsia="Microsoft YaHei UI" w:hAnsi="Microsoft YaHei UI" w:cs="Microsoft YaHei UI"/>
                <w:sz w:val="18"/>
              </w:rPr>
            </w:pPr>
            <w:r>
              <w:rPr>
                <w:rFonts w:ascii="Microsoft YaHei UI" w:eastAsia="Microsoft YaHei UI" w:hAnsi="Microsoft YaHei UI" w:cs="Microsoft YaHei UI"/>
                <w:sz w:val="18"/>
              </w:rPr>
              <w:t>"msg_id": "1642056493874N7</w:t>
            </w:r>
            <w:r>
              <w:rPr>
                <w:rFonts w:ascii="Microsoft YaHei UI" w:eastAsia="Microsoft YaHei UI" w:hAnsi="Microsoft YaHei UI" w:cs="Microsoft YaHei UI" w:hint="eastAsia"/>
                <w:sz w:val="18"/>
              </w:rPr>
              <w:t>EC87</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w:t>
            </w:r>
          </w:p>
          <w:p w:rsidR="00312B83" w:rsidRDefault="00312B83" w:rsidP="00312B83">
            <w:pPr>
              <w:ind w:firstLineChars="200" w:firstLine="420"/>
            </w:pPr>
            <w:r>
              <w:rPr>
                <w:rFonts w:hint="eastAsia"/>
              </w:rPr>
              <w:t>"showPlayQRCode": {</w:t>
            </w:r>
          </w:p>
          <w:p w:rsidR="00312B83" w:rsidRDefault="00312B83" w:rsidP="00312B83">
            <w:r>
              <w:rPr>
                <w:rFonts w:hint="eastAsia"/>
              </w:rPr>
              <w:tab/>
            </w:r>
            <w:r>
              <w:rPr>
                <w:rFonts w:hint="eastAsia"/>
              </w:rPr>
              <w:tab/>
            </w:r>
            <w:r>
              <w:rPr>
                <w:rFonts w:hint="eastAsia"/>
              </w:rPr>
              <w:tab/>
              <w:t>"enable": 1,</w:t>
            </w:r>
          </w:p>
          <w:p w:rsidR="00312B83" w:rsidRDefault="00312B83" w:rsidP="00312B83">
            <w:r>
              <w:rPr>
                <w:rFonts w:hint="eastAsia"/>
              </w:rPr>
              <w:tab/>
            </w:r>
            <w:r>
              <w:rPr>
                <w:rFonts w:hint="eastAsia"/>
              </w:rPr>
              <w:tab/>
            </w:r>
            <w:r>
              <w:rPr>
                <w:rFonts w:hint="eastAsia"/>
              </w:rPr>
              <w:tab/>
              <w:t>"urlMode": 1,</w:t>
            </w:r>
          </w:p>
          <w:p w:rsidR="00312B83" w:rsidRDefault="00312B83" w:rsidP="00312B83">
            <w:r>
              <w:rPr>
                <w:rFonts w:hint="eastAsia"/>
              </w:rPr>
              <w:tab/>
            </w:r>
            <w:r>
              <w:rPr>
                <w:rFonts w:hint="eastAsia"/>
              </w:rPr>
              <w:tab/>
            </w:r>
            <w:r>
              <w:rPr>
                <w:rFonts w:hint="eastAsia"/>
              </w:rPr>
              <w:tab/>
              <w:t>"url": "qr code info",</w:t>
            </w:r>
          </w:p>
          <w:p w:rsidR="00312B83" w:rsidRDefault="00312B83" w:rsidP="00312B83">
            <w:r>
              <w:rPr>
                <w:rFonts w:hint="eastAsia"/>
              </w:rPr>
              <w:tab/>
            </w:r>
            <w:r>
              <w:rPr>
                <w:rFonts w:hint="eastAsia"/>
              </w:rPr>
              <w:tab/>
            </w:r>
            <w:r>
              <w:rPr>
                <w:rFonts w:hint="eastAsia"/>
              </w:rPr>
              <w:tab/>
              <w:t>"scond": 30</w:t>
            </w:r>
          </w:p>
          <w:p w:rsidR="00312B83" w:rsidRDefault="00312B83" w:rsidP="00312B83">
            <w:pPr>
              <w:rPr>
                <w:rFonts w:ascii="Microsoft YaHei UI" w:eastAsia="Microsoft YaHei UI" w:hAnsi="Microsoft YaHei UI" w:cs="Microsoft YaHei UI"/>
                <w:sz w:val="18"/>
              </w:rPr>
            </w:pPr>
            <w:r>
              <w:rPr>
                <w:rFonts w:hint="eastAsia"/>
              </w:rPr>
              <w:tab/>
            </w:r>
            <w:r>
              <w:rPr>
                <w:rFonts w:hint="eastAsia"/>
              </w:rPr>
              <w:tab/>
              <w:t>},</w:t>
            </w:r>
          </w:p>
          <w:p w:rsidR="00312B83" w:rsidRDefault="00312B83" w:rsidP="00312B83">
            <w:pPr>
              <w:ind w:leftChars="100" w:left="210" w:firstLineChars="95" w:firstLine="199"/>
            </w:pPr>
            <w:r>
              <w:rPr>
                <w:rFonts w:hint="eastAsia"/>
              </w:rPr>
              <w:t>"showDataInfo": {</w:t>
            </w:r>
          </w:p>
          <w:p w:rsidR="00312B83" w:rsidRDefault="00312B83" w:rsidP="00312B83">
            <w:r>
              <w:rPr>
                <w:rFonts w:hint="eastAsia"/>
              </w:rPr>
              <w:tab/>
            </w:r>
            <w:r>
              <w:rPr>
                <w:rFonts w:hint="eastAsia"/>
              </w:rPr>
              <w:tab/>
            </w:r>
            <w:r>
              <w:rPr>
                <w:rFonts w:hint="eastAsia"/>
              </w:rPr>
              <w:tab/>
              <w:t>"scond": 25,</w:t>
            </w:r>
          </w:p>
          <w:p w:rsidR="00312B83" w:rsidRDefault="00312B83" w:rsidP="00312B83">
            <w:r>
              <w:rPr>
                <w:rFonts w:hint="eastAsia"/>
              </w:rPr>
              <w:tab/>
            </w:r>
            <w:r>
              <w:rPr>
                <w:rFonts w:hint="eastAsia"/>
              </w:rPr>
              <w:tab/>
            </w:r>
            <w:r>
              <w:rPr>
                <w:rFonts w:hint="eastAsia"/>
              </w:rPr>
              <w:tab/>
              <w:t>"lineInfo": [{</w:t>
            </w:r>
          </w:p>
          <w:p w:rsidR="00312B83" w:rsidRDefault="00312B83" w:rsidP="00312B83">
            <w:r>
              <w:rPr>
                <w:rFonts w:hint="eastAsia"/>
              </w:rPr>
              <w:tab/>
            </w:r>
            <w:r>
              <w:rPr>
                <w:rFonts w:hint="eastAsia"/>
              </w:rPr>
              <w:tab/>
            </w:r>
            <w:r>
              <w:rPr>
                <w:rFonts w:hint="eastAsia"/>
              </w:rPr>
              <w:tab/>
            </w:r>
            <w:r>
              <w:rPr>
                <w:rFonts w:hint="eastAsia"/>
              </w:rPr>
              <w:tab/>
              <w:t>"line": 1,</w:t>
            </w:r>
          </w:p>
          <w:p w:rsidR="00312B83" w:rsidRDefault="00312B83" w:rsidP="00312B83">
            <w:r>
              <w:rPr>
                <w:rFonts w:hint="eastAsia"/>
              </w:rPr>
              <w:tab/>
            </w:r>
            <w:r>
              <w:rPr>
                <w:rFonts w:hint="eastAsia"/>
              </w:rPr>
              <w:tab/>
            </w:r>
            <w:r>
              <w:rPr>
                <w:rFonts w:hint="eastAsia"/>
              </w:rPr>
              <w:tab/>
            </w:r>
            <w:r>
              <w:rPr>
                <w:rFonts w:hint="eastAsia"/>
              </w:rPr>
              <w:tab/>
              <w:t>"fontcolor": 0,</w:t>
            </w:r>
          </w:p>
          <w:p w:rsidR="00312B83" w:rsidRDefault="00312B83" w:rsidP="00312B83">
            <w:r>
              <w:rPr>
                <w:rFonts w:hint="eastAsia"/>
              </w:rPr>
              <w:tab/>
            </w:r>
            <w:r>
              <w:rPr>
                <w:rFonts w:hint="eastAsia"/>
              </w:rPr>
              <w:tab/>
            </w:r>
            <w:r>
              <w:rPr>
                <w:rFonts w:hint="eastAsia"/>
              </w:rPr>
              <w:tab/>
            </w:r>
            <w:r>
              <w:rPr>
                <w:rFonts w:hint="eastAsia"/>
              </w:rPr>
              <w:tab/>
              <w:t>"fontsize": 1,</w:t>
            </w:r>
          </w:p>
          <w:p w:rsidR="00312B83" w:rsidRDefault="00312B83" w:rsidP="00312B83">
            <w:r>
              <w:rPr>
                <w:rFonts w:hint="eastAsia"/>
              </w:rPr>
              <w:tab/>
            </w:r>
            <w:r>
              <w:rPr>
                <w:rFonts w:hint="eastAsia"/>
              </w:rPr>
              <w:tab/>
            </w:r>
            <w:r>
              <w:rPr>
                <w:rFonts w:hint="eastAsia"/>
              </w:rPr>
              <w:tab/>
            </w:r>
            <w:r>
              <w:rPr>
                <w:rFonts w:hint="eastAsia"/>
              </w:rPr>
              <w:tab/>
              <w:t>"lcdcontent": "</w:t>
            </w:r>
            <w:r>
              <w:rPr>
                <w:rFonts w:hint="eastAsia"/>
              </w:rPr>
              <w:t>这是第一行数据</w:t>
            </w:r>
            <w:r>
              <w:rPr>
                <w:rFonts w:hint="eastAsia"/>
              </w:rPr>
              <w:t>"</w:t>
            </w:r>
          </w:p>
          <w:p w:rsidR="00312B83" w:rsidRDefault="00312B83" w:rsidP="00312B83">
            <w:r>
              <w:rPr>
                <w:rFonts w:hint="eastAsia"/>
              </w:rPr>
              <w:tab/>
            </w:r>
            <w:r>
              <w:rPr>
                <w:rFonts w:hint="eastAsia"/>
              </w:rPr>
              <w:tab/>
            </w:r>
            <w:r>
              <w:rPr>
                <w:rFonts w:hint="eastAsia"/>
              </w:rPr>
              <w:tab/>
              <w:t>}, {</w:t>
            </w:r>
            <w:r>
              <w:rPr>
                <w:rFonts w:hint="eastAsia"/>
              </w:rPr>
              <w:tab/>
            </w:r>
            <w:r>
              <w:rPr>
                <w:rFonts w:hint="eastAsia"/>
              </w:rPr>
              <w:tab/>
            </w:r>
            <w:r>
              <w:rPr>
                <w:rFonts w:hint="eastAsia"/>
              </w:rPr>
              <w:tab/>
            </w:r>
            <w:r>
              <w:rPr>
                <w:rFonts w:hint="eastAsia"/>
                <w:color w:val="FF0000"/>
              </w:rPr>
              <w:t>//</w:t>
            </w:r>
            <w:r>
              <w:rPr>
                <w:rFonts w:hint="eastAsia"/>
                <w:color w:val="FF0000"/>
              </w:rPr>
              <w:t>例：第二、四行不显示内容，直接不传即可</w:t>
            </w:r>
          </w:p>
          <w:p w:rsidR="00312B83" w:rsidRDefault="00312B83" w:rsidP="00312B83">
            <w:r>
              <w:rPr>
                <w:rFonts w:hint="eastAsia"/>
              </w:rPr>
              <w:tab/>
            </w:r>
            <w:r>
              <w:rPr>
                <w:rFonts w:hint="eastAsia"/>
              </w:rPr>
              <w:tab/>
            </w:r>
            <w:r>
              <w:rPr>
                <w:rFonts w:hint="eastAsia"/>
              </w:rPr>
              <w:tab/>
            </w:r>
            <w:r>
              <w:rPr>
                <w:rFonts w:hint="eastAsia"/>
              </w:rPr>
              <w:tab/>
              <w:t>"line": 3,</w:t>
            </w:r>
          </w:p>
          <w:p w:rsidR="00312B83" w:rsidRDefault="00312B83" w:rsidP="00312B83">
            <w:r>
              <w:rPr>
                <w:rFonts w:hint="eastAsia"/>
              </w:rPr>
              <w:tab/>
            </w:r>
            <w:r>
              <w:rPr>
                <w:rFonts w:hint="eastAsia"/>
              </w:rPr>
              <w:tab/>
            </w:r>
            <w:r>
              <w:rPr>
                <w:rFonts w:hint="eastAsia"/>
              </w:rPr>
              <w:tab/>
            </w:r>
            <w:r>
              <w:rPr>
                <w:rFonts w:hint="eastAsia"/>
              </w:rPr>
              <w:tab/>
              <w:t>"fontcolor": 0,</w:t>
            </w:r>
          </w:p>
          <w:p w:rsidR="00312B83" w:rsidRDefault="00312B83" w:rsidP="00312B83">
            <w:r>
              <w:rPr>
                <w:rFonts w:hint="eastAsia"/>
              </w:rPr>
              <w:tab/>
            </w:r>
            <w:r>
              <w:rPr>
                <w:rFonts w:hint="eastAsia"/>
              </w:rPr>
              <w:tab/>
            </w:r>
            <w:r>
              <w:rPr>
                <w:rFonts w:hint="eastAsia"/>
              </w:rPr>
              <w:tab/>
            </w:r>
            <w:r>
              <w:rPr>
                <w:rFonts w:hint="eastAsia"/>
              </w:rPr>
              <w:tab/>
              <w:t>"fontsize": 1,</w:t>
            </w:r>
          </w:p>
          <w:p w:rsidR="00312B83" w:rsidRDefault="00312B83" w:rsidP="00312B83">
            <w:r>
              <w:rPr>
                <w:rFonts w:hint="eastAsia"/>
              </w:rPr>
              <w:tab/>
            </w:r>
            <w:r>
              <w:rPr>
                <w:rFonts w:hint="eastAsia"/>
              </w:rPr>
              <w:tab/>
            </w:r>
            <w:r>
              <w:rPr>
                <w:rFonts w:hint="eastAsia"/>
              </w:rPr>
              <w:tab/>
            </w:r>
            <w:r>
              <w:rPr>
                <w:rFonts w:hint="eastAsia"/>
              </w:rPr>
              <w:tab/>
              <w:t>"lcdcontent": "</w:t>
            </w:r>
            <w:r>
              <w:rPr>
                <w:rFonts w:hint="eastAsia"/>
              </w:rPr>
              <w:t>这是第三行数据</w:t>
            </w:r>
            <w:r>
              <w:rPr>
                <w:rFonts w:hint="eastAsia"/>
              </w:rPr>
              <w:t>"</w:t>
            </w:r>
          </w:p>
          <w:p w:rsidR="00312B83" w:rsidRDefault="00312B83" w:rsidP="00312B83">
            <w:r>
              <w:rPr>
                <w:rFonts w:hint="eastAsia"/>
              </w:rPr>
              <w:tab/>
            </w:r>
            <w:r>
              <w:rPr>
                <w:rFonts w:hint="eastAsia"/>
              </w:rPr>
              <w:tab/>
            </w:r>
            <w:r>
              <w:rPr>
                <w:rFonts w:hint="eastAsia"/>
              </w:rPr>
              <w:tab/>
              <w:t>}, {</w:t>
            </w:r>
          </w:p>
          <w:p w:rsidR="00312B83" w:rsidRDefault="00312B83" w:rsidP="00312B83">
            <w:r>
              <w:rPr>
                <w:rFonts w:hint="eastAsia"/>
              </w:rPr>
              <w:tab/>
            </w:r>
            <w:r>
              <w:rPr>
                <w:rFonts w:hint="eastAsia"/>
              </w:rPr>
              <w:tab/>
            </w:r>
            <w:r>
              <w:rPr>
                <w:rFonts w:hint="eastAsia"/>
              </w:rPr>
              <w:tab/>
            </w:r>
            <w:r>
              <w:rPr>
                <w:rFonts w:hint="eastAsia"/>
              </w:rPr>
              <w:tab/>
              <w:t>"line": 5,</w:t>
            </w:r>
          </w:p>
          <w:p w:rsidR="00312B83" w:rsidRDefault="00312B83" w:rsidP="00312B83">
            <w:r>
              <w:rPr>
                <w:rFonts w:hint="eastAsia"/>
              </w:rPr>
              <w:tab/>
            </w:r>
            <w:r>
              <w:rPr>
                <w:rFonts w:hint="eastAsia"/>
              </w:rPr>
              <w:tab/>
            </w:r>
            <w:r>
              <w:rPr>
                <w:rFonts w:hint="eastAsia"/>
              </w:rPr>
              <w:tab/>
            </w:r>
            <w:r>
              <w:rPr>
                <w:rFonts w:hint="eastAsia"/>
              </w:rPr>
              <w:tab/>
              <w:t>"fontcolor": 0,</w:t>
            </w:r>
          </w:p>
          <w:p w:rsidR="00312B83" w:rsidRDefault="00312B83" w:rsidP="00312B83">
            <w:r>
              <w:rPr>
                <w:rFonts w:hint="eastAsia"/>
              </w:rPr>
              <w:tab/>
            </w:r>
            <w:r>
              <w:rPr>
                <w:rFonts w:hint="eastAsia"/>
              </w:rPr>
              <w:tab/>
            </w:r>
            <w:r>
              <w:rPr>
                <w:rFonts w:hint="eastAsia"/>
              </w:rPr>
              <w:tab/>
            </w:r>
            <w:r>
              <w:rPr>
                <w:rFonts w:hint="eastAsia"/>
              </w:rPr>
              <w:tab/>
              <w:t>"fontsize": 1,</w:t>
            </w:r>
          </w:p>
          <w:p w:rsidR="00312B83" w:rsidRDefault="00312B83" w:rsidP="00312B83">
            <w:r>
              <w:rPr>
                <w:rFonts w:hint="eastAsia"/>
              </w:rPr>
              <w:tab/>
            </w:r>
            <w:r>
              <w:rPr>
                <w:rFonts w:hint="eastAsia"/>
              </w:rPr>
              <w:tab/>
            </w:r>
            <w:r>
              <w:rPr>
                <w:rFonts w:hint="eastAsia"/>
              </w:rPr>
              <w:tab/>
            </w:r>
            <w:r>
              <w:rPr>
                <w:rFonts w:hint="eastAsia"/>
              </w:rPr>
              <w:tab/>
              <w:t>"lcdcontent": "</w:t>
            </w:r>
            <w:r>
              <w:rPr>
                <w:rFonts w:hint="eastAsia"/>
              </w:rPr>
              <w:t>这是第五行数据</w:t>
            </w:r>
            <w:r>
              <w:rPr>
                <w:rFonts w:hint="eastAsia"/>
              </w:rPr>
              <w:t>"</w:t>
            </w:r>
          </w:p>
          <w:p w:rsidR="00312B83" w:rsidRDefault="00312B83" w:rsidP="00312B83">
            <w:r>
              <w:rPr>
                <w:rFonts w:hint="eastAsia"/>
              </w:rPr>
              <w:tab/>
            </w:r>
            <w:r>
              <w:rPr>
                <w:rFonts w:hint="eastAsia"/>
              </w:rPr>
              <w:tab/>
            </w:r>
            <w:r>
              <w:rPr>
                <w:rFonts w:hint="eastAsia"/>
              </w:rPr>
              <w:tab/>
              <w:t>}]</w:t>
            </w:r>
          </w:p>
          <w:p w:rsidR="00312B83" w:rsidRDefault="00312B83" w:rsidP="00312B83">
            <w:pPr>
              <w:spacing w:after="3" w:line="266" w:lineRule="auto"/>
            </w:pPr>
            <w:r>
              <w:rPr>
                <w:rFonts w:hint="eastAsia"/>
              </w:rPr>
              <w:tab/>
            </w:r>
            <w:r>
              <w:rPr>
                <w:rFonts w:hint="eastAsia"/>
              </w:rPr>
              <w:tab/>
              <w:t>}</w:t>
            </w:r>
          </w:p>
          <w:p w:rsidR="0010514C" w:rsidRDefault="0010514C" w:rsidP="0010514C">
            <w:pPr>
              <w:spacing w:after="3" w:line="266" w:lineRule="auto"/>
              <w:ind w:firstLineChars="200" w:firstLine="420"/>
              <w:rPr>
                <w:rFonts w:eastAsia="宋体"/>
              </w:rPr>
            </w:pPr>
            <w:r>
              <w:rPr>
                <w:rFonts w:hint="eastAsia"/>
              </w:rPr>
              <w:t>}</w:t>
            </w:r>
          </w:p>
          <w:p w:rsidR="00312B83" w:rsidRDefault="00312B83" w:rsidP="00312B83">
            <w:pPr>
              <w:spacing w:after="3" w:line="266" w:lineRule="auto"/>
              <w:rPr>
                <w:rFonts w:eastAsia="宋体"/>
              </w:rPr>
            </w:pPr>
            <w:r>
              <w:rPr>
                <w:rFonts w:eastAsia="宋体" w:hint="eastAsia"/>
              </w:rPr>
              <w:t>}</w:t>
            </w:r>
          </w:p>
        </w:tc>
      </w:tr>
    </w:tbl>
    <w:p w:rsidR="00312B83" w:rsidRDefault="00312B83" w:rsidP="00312B83">
      <w:pPr>
        <w:spacing w:after="3" w:line="266" w:lineRule="auto"/>
        <w:rPr>
          <w:rFonts w:eastAsia="宋体"/>
        </w:rPr>
      </w:pPr>
    </w:p>
    <w:p w:rsidR="00312B83" w:rsidRDefault="00312B83" w:rsidP="00312B83">
      <w:pPr>
        <w:spacing w:after="3" w:line="266" w:lineRule="auto"/>
        <w:rPr>
          <w:rFonts w:eastAsia="宋体"/>
        </w:rPr>
      </w:pPr>
    </w:p>
    <w:p w:rsidR="00312B83" w:rsidRDefault="00312B83" w:rsidP="00312B83">
      <w:pPr>
        <w:spacing w:after="3" w:line="266" w:lineRule="auto"/>
        <w:rPr>
          <w:rFonts w:eastAsia="宋体"/>
        </w:rPr>
      </w:pPr>
      <w:r>
        <w:rPr>
          <w:rFonts w:eastAsia="宋体" w:hint="eastAsia"/>
        </w:rPr>
        <w:lastRenderedPageBreak/>
        <w:t>示例</w:t>
      </w:r>
      <w:r>
        <w:rPr>
          <w:rFonts w:eastAsia="宋体" w:hint="eastAsia"/>
        </w:rPr>
        <w:t>2</w:t>
      </w:r>
      <w:r>
        <w:rPr>
          <w:rFonts w:eastAsia="宋体" w:hint="eastAsia"/>
        </w:rPr>
        <w:t>：更新二维码和第</w:t>
      </w:r>
      <w:r>
        <w:rPr>
          <w:rFonts w:eastAsia="宋体" w:hint="eastAsia"/>
        </w:rPr>
        <w:t>1</w:t>
      </w:r>
      <w:r>
        <w:rPr>
          <w:rFonts w:eastAsia="宋体" w:hint="eastAsia"/>
        </w:rPr>
        <w:t>行文字</w:t>
      </w:r>
    </w:p>
    <w:tbl>
      <w:tblPr>
        <w:tblStyle w:val="a9"/>
        <w:tblW w:w="0" w:type="auto"/>
        <w:shd w:val="clear" w:color="auto" w:fill="E7E6E6" w:themeFill="background2"/>
        <w:tblLook w:val="04A0" w:firstRow="1" w:lastRow="0" w:firstColumn="1" w:lastColumn="0" w:noHBand="0" w:noVBand="1"/>
      </w:tblPr>
      <w:tblGrid>
        <w:gridCol w:w="8504"/>
      </w:tblGrid>
      <w:tr w:rsidR="00312B83" w:rsidTr="00312B83">
        <w:tc>
          <w:tcPr>
            <w:tcW w:w="8504" w:type="dxa"/>
            <w:shd w:val="clear" w:color="auto" w:fill="E7E6E6" w:themeFill="background2"/>
          </w:tcPr>
          <w:p w:rsidR="00312B83" w:rsidRDefault="00312B83" w:rsidP="00312B83">
            <w:pPr>
              <w:spacing w:after="3" w:line="266" w:lineRule="auto"/>
              <w:rPr>
                <w:rFonts w:eastAsia="宋体"/>
              </w:rPr>
            </w:pPr>
            <w:r>
              <w:rPr>
                <w:rFonts w:eastAsia="宋体"/>
              </w:rPr>
              <w:t>{</w:t>
            </w:r>
          </w:p>
          <w:p w:rsidR="00312B83" w:rsidRDefault="00312B83" w:rsidP="00312B83">
            <w:pPr>
              <w:spacing w:after="3" w:line="266" w:lineRule="auto"/>
              <w:rPr>
                <w:rFonts w:eastAsia="宋体"/>
              </w:rPr>
            </w:pPr>
            <w:r>
              <w:rPr>
                <w:rFonts w:eastAsia="宋体"/>
              </w:rPr>
              <w:tab/>
            </w:r>
            <w:r>
              <w:rPr>
                <w:rFonts w:eastAsia="宋体" w:hint="eastAsia"/>
              </w:rPr>
              <w:t xml:space="preserve">   </w:t>
            </w:r>
            <w:r w:rsidR="00542D0C">
              <w:rPr>
                <w:rFonts w:eastAsia="宋体"/>
              </w:rPr>
              <w:t>"LCDCurrentShowInfo"</w:t>
            </w:r>
            <w:r w:rsidR="00542D0C">
              <w:rPr>
                <w:rFonts w:eastAsia="宋体" w:hint="eastAsia"/>
              </w:rPr>
              <w:t>:{</w:t>
            </w:r>
          </w:p>
          <w:p w:rsidR="00312B83" w:rsidRDefault="00312B83" w:rsidP="00312B83">
            <w:pPr>
              <w:spacing w:after="3" w:line="266" w:lineRule="auto"/>
              <w:rPr>
                <w:rFonts w:eastAsia="宋体"/>
              </w:rPr>
            </w:pPr>
            <w:r>
              <w:rPr>
                <w:rFonts w:eastAsia="宋体"/>
              </w:rPr>
              <w:tab/>
            </w:r>
            <w:r>
              <w:rPr>
                <w:rFonts w:eastAsia="宋体" w:hint="eastAsia"/>
              </w:rPr>
              <w:t xml:space="preserve">   </w:t>
            </w:r>
            <w:r>
              <w:rPr>
                <w:rFonts w:eastAsia="宋体"/>
              </w:rPr>
              <w:t>"msg_id": "1642056493874N7EC87",</w:t>
            </w:r>
          </w:p>
          <w:p w:rsidR="00312B83" w:rsidRDefault="00312B83" w:rsidP="00312B83">
            <w:pPr>
              <w:spacing w:after="3" w:line="266" w:lineRule="auto"/>
              <w:rPr>
                <w:rFonts w:eastAsia="宋体"/>
              </w:rPr>
            </w:pPr>
            <w:r>
              <w:rPr>
                <w:rFonts w:eastAsia="宋体"/>
              </w:rPr>
              <w:tab/>
            </w:r>
            <w:r>
              <w:rPr>
                <w:rFonts w:eastAsia="宋体" w:hint="eastAsia"/>
              </w:rPr>
              <w:t xml:space="preserve">   </w:t>
            </w:r>
            <w:r>
              <w:rPr>
                <w:rFonts w:eastAsia="宋体"/>
              </w:rPr>
              <w:t>"showPlayQRCode": {</w:t>
            </w:r>
          </w:p>
          <w:p w:rsidR="00312B83" w:rsidRDefault="00312B83" w:rsidP="00312B83">
            <w:pPr>
              <w:spacing w:after="3" w:line="266" w:lineRule="auto"/>
              <w:rPr>
                <w:rFonts w:eastAsia="宋体"/>
              </w:rPr>
            </w:pPr>
            <w:r>
              <w:rPr>
                <w:rFonts w:eastAsia="宋体"/>
              </w:rPr>
              <w:tab/>
            </w:r>
            <w:r>
              <w:rPr>
                <w:rFonts w:eastAsia="宋体"/>
              </w:rPr>
              <w:tab/>
              <w:t>"enable": 1,</w:t>
            </w:r>
          </w:p>
          <w:p w:rsidR="00312B83" w:rsidRDefault="00312B83" w:rsidP="00312B83">
            <w:pPr>
              <w:spacing w:after="3" w:line="266" w:lineRule="auto"/>
              <w:rPr>
                <w:rFonts w:eastAsia="宋体"/>
              </w:rPr>
            </w:pPr>
            <w:r>
              <w:rPr>
                <w:rFonts w:eastAsia="宋体"/>
              </w:rPr>
              <w:tab/>
            </w:r>
            <w:r>
              <w:rPr>
                <w:rFonts w:eastAsia="宋体"/>
              </w:rPr>
              <w:tab/>
              <w:t>"urlMode": 0,</w:t>
            </w:r>
          </w:p>
          <w:p w:rsidR="00312B83" w:rsidRDefault="00312B83" w:rsidP="00312B83">
            <w:pPr>
              <w:spacing w:after="3" w:line="266" w:lineRule="auto"/>
              <w:rPr>
                <w:rFonts w:eastAsia="宋体"/>
              </w:rPr>
            </w:pPr>
            <w:r>
              <w:rPr>
                <w:rFonts w:eastAsia="宋体"/>
              </w:rPr>
              <w:tab/>
            </w:r>
            <w:r>
              <w:rPr>
                <w:rFonts w:eastAsia="宋体"/>
              </w:rPr>
              <w:tab/>
              <w:t>"url": "qr code info",</w:t>
            </w:r>
          </w:p>
          <w:p w:rsidR="00312B83" w:rsidRDefault="00312B83" w:rsidP="00312B83">
            <w:pPr>
              <w:spacing w:after="3" w:line="266" w:lineRule="auto"/>
              <w:rPr>
                <w:rFonts w:eastAsia="宋体"/>
              </w:rPr>
            </w:pPr>
            <w:r>
              <w:rPr>
                <w:rFonts w:eastAsia="宋体"/>
              </w:rPr>
              <w:tab/>
            </w:r>
            <w:r>
              <w:rPr>
                <w:rFonts w:eastAsia="宋体"/>
              </w:rPr>
              <w:tab/>
              <w:t>"scond": 30</w:t>
            </w:r>
          </w:p>
          <w:p w:rsidR="00312B83" w:rsidRDefault="00312B83" w:rsidP="00312B83">
            <w:pPr>
              <w:spacing w:after="3" w:line="266" w:lineRule="auto"/>
              <w:rPr>
                <w:rFonts w:eastAsia="宋体"/>
              </w:rPr>
            </w:pPr>
            <w:r>
              <w:rPr>
                <w:rFonts w:eastAsia="宋体"/>
              </w:rPr>
              <w:tab/>
            </w:r>
            <w:r>
              <w:rPr>
                <w:rFonts w:eastAsia="宋体" w:hint="eastAsia"/>
              </w:rPr>
              <w:t xml:space="preserve">   </w:t>
            </w:r>
            <w:r>
              <w:rPr>
                <w:rFonts w:eastAsia="宋体"/>
              </w:rPr>
              <w:t>},</w:t>
            </w:r>
          </w:p>
          <w:p w:rsidR="00312B83" w:rsidRDefault="00312B83" w:rsidP="00312B83">
            <w:pPr>
              <w:spacing w:after="3" w:line="266" w:lineRule="auto"/>
              <w:rPr>
                <w:rFonts w:eastAsia="宋体"/>
              </w:rPr>
            </w:pPr>
            <w:r>
              <w:rPr>
                <w:rFonts w:eastAsia="宋体"/>
              </w:rPr>
              <w:tab/>
            </w:r>
            <w:r>
              <w:rPr>
                <w:rFonts w:eastAsia="宋体" w:hint="eastAsia"/>
              </w:rPr>
              <w:t xml:space="preserve">   </w:t>
            </w:r>
            <w:r>
              <w:rPr>
                <w:rFonts w:eastAsia="宋体"/>
              </w:rPr>
              <w:t>"showSingleData": {</w:t>
            </w:r>
          </w:p>
          <w:p w:rsidR="00312B83" w:rsidRDefault="00312B83" w:rsidP="00312B83">
            <w:pPr>
              <w:spacing w:after="3" w:line="266" w:lineRule="auto"/>
              <w:rPr>
                <w:rFonts w:eastAsia="宋体"/>
              </w:rPr>
            </w:pPr>
            <w:r>
              <w:rPr>
                <w:rFonts w:eastAsia="宋体"/>
              </w:rPr>
              <w:tab/>
            </w:r>
            <w:r>
              <w:rPr>
                <w:rFonts w:eastAsia="宋体"/>
              </w:rPr>
              <w:tab/>
              <w:t>"scond": 25,</w:t>
            </w:r>
          </w:p>
          <w:p w:rsidR="00312B83" w:rsidRDefault="00312B83" w:rsidP="00312B83">
            <w:pPr>
              <w:spacing w:after="3" w:line="266" w:lineRule="auto"/>
              <w:rPr>
                <w:rFonts w:eastAsia="宋体"/>
              </w:rPr>
            </w:pPr>
            <w:r>
              <w:rPr>
                <w:rFonts w:eastAsia="宋体"/>
              </w:rPr>
              <w:tab/>
            </w:r>
            <w:r>
              <w:rPr>
                <w:rFonts w:eastAsia="宋体"/>
              </w:rPr>
              <w:tab/>
              <w:t xml:space="preserve">"lineNum": </w:t>
            </w:r>
            <w:r>
              <w:rPr>
                <w:rFonts w:eastAsia="宋体" w:hint="eastAsia"/>
              </w:rPr>
              <w:t>1</w:t>
            </w:r>
            <w:r>
              <w:rPr>
                <w:rFonts w:eastAsia="宋体"/>
              </w:rPr>
              <w:t>,</w:t>
            </w:r>
          </w:p>
          <w:p w:rsidR="00312B83" w:rsidRDefault="00312B83" w:rsidP="00312B83">
            <w:pPr>
              <w:spacing w:after="3" w:line="266" w:lineRule="auto"/>
              <w:rPr>
                <w:rFonts w:eastAsia="宋体"/>
              </w:rPr>
            </w:pPr>
            <w:r>
              <w:rPr>
                <w:rFonts w:eastAsia="宋体"/>
              </w:rPr>
              <w:tab/>
            </w:r>
            <w:r>
              <w:rPr>
                <w:rFonts w:eastAsia="宋体"/>
              </w:rPr>
              <w:tab/>
              <w:t>"fontcolor": 0,</w:t>
            </w:r>
          </w:p>
          <w:p w:rsidR="00312B83" w:rsidRDefault="00312B83" w:rsidP="00312B83">
            <w:pPr>
              <w:spacing w:after="3" w:line="266" w:lineRule="auto"/>
              <w:rPr>
                <w:rFonts w:eastAsia="宋体"/>
              </w:rPr>
            </w:pPr>
            <w:r>
              <w:rPr>
                <w:rFonts w:eastAsia="宋体"/>
              </w:rPr>
              <w:tab/>
            </w:r>
            <w:r>
              <w:rPr>
                <w:rFonts w:eastAsia="宋体"/>
              </w:rPr>
              <w:tab/>
              <w:t>"fontsize": 1,</w:t>
            </w:r>
          </w:p>
          <w:p w:rsidR="00312B83" w:rsidRDefault="00312B83" w:rsidP="00312B83">
            <w:pPr>
              <w:spacing w:after="3" w:line="266" w:lineRule="auto"/>
              <w:rPr>
                <w:rFonts w:eastAsia="宋体"/>
              </w:rPr>
            </w:pPr>
            <w:r>
              <w:rPr>
                <w:rFonts w:eastAsia="宋体"/>
              </w:rPr>
              <w:tab/>
            </w:r>
            <w:r>
              <w:rPr>
                <w:rFonts w:eastAsia="宋体"/>
              </w:rPr>
              <w:tab/>
              <w:t>"lcdcontent": "</w:t>
            </w:r>
            <w:r>
              <w:rPr>
                <w:rFonts w:eastAsia="宋体"/>
              </w:rPr>
              <w:t>这是第一行数据</w:t>
            </w:r>
            <w:r>
              <w:rPr>
                <w:rFonts w:eastAsia="宋体"/>
              </w:rPr>
              <w:t>"</w:t>
            </w:r>
          </w:p>
          <w:p w:rsidR="00312B83" w:rsidRDefault="00312B83" w:rsidP="00312B83">
            <w:pPr>
              <w:spacing w:after="3" w:line="266" w:lineRule="auto"/>
              <w:rPr>
                <w:rFonts w:eastAsia="宋体"/>
              </w:rPr>
            </w:pPr>
            <w:r>
              <w:rPr>
                <w:rFonts w:eastAsia="宋体"/>
              </w:rPr>
              <w:tab/>
            </w:r>
            <w:r>
              <w:rPr>
                <w:rFonts w:eastAsia="宋体" w:hint="eastAsia"/>
              </w:rPr>
              <w:t xml:space="preserve">   </w:t>
            </w:r>
            <w:r>
              <w:rPr>
                <w:rFonts w:eastAsia="宋体"/>
              </w:rPr>
              <w:t>}</w:t>
            </w:r>
          </w:p>
          <w:p w:rsidR="00542D0C" w:rsidRDefault="00542D0C" w:rsidP="00542D0C">
            <w:pPr>
              <w:spacing w:after="3" w:line="266" w:lineRule="auto"/>
              <w:ind w:firstLineChars="150" w:firstLine="315"/>
              <w:rPr>
                <w:rFonts w:eastAsia="宋体"/>
              </w:rPr>
            </w:pPr>
            <w:r>
              <w:rPr>
                <w:rFonts w:eastAsia="宋体" w:hint="eastAsia"/>
              </w:rPr>
              <w:t>}</w:t>
            </w:r>
          </w:p>
          <w:p w:rsidR="00312B83" w:rsidRDefault="00312B83" w:rsidP="00312B83">
            <w:pPr>
              <w:spacing w:after="3" w:line="266" w:lineRule="auto"/>
              <w:rPr>
                <w:rFonts w:eastAsia="宋体"/>
              </w:rPr>
            </w:pPr>
            <w:r>
              <w:rPr>
                <w:rFonts w:eastAsia="宋体"/>
              </w:rPr>
              <w:t>}</w:t>
            </w:r>
          </w:p>
        </w:tc>
      </w:tr>
    </w:tbl>
    <w:p w:rsidR="00312B83" w:rsidRDefault="00312B83" w:rsidP="00312B83"/>
    <w:p w:rsidR="00312B83" w:rsidRDefault="00312B83" w:rsidP="00312B83"/>
    <w:tbl>
      <w:tblPr>
        <w:tblStyle w:val="TableGrid"/>
        <w:tblW w:w="8506" w:type="dxa"/>
        <w:tblInd w:w="6" w:type="dxa"/>
        <w:tblLayout w:type="fixed"/>
        <w:tblCellMar>
          <w:top w:w="68" w:type="dxa"/>
          <w:left w:w="106" w:type="dxa"/>
          <w:right w:w="105" w:type="dxa"/>
        </w:tblCellMar>
        <w:tblLook w:val="04A0" w:firstRow="1" w:lastRow="0" w:firstColumn="1" w:lastColumn="0" w:noHBand="0" w:noVBand="1"/>
      </w:tblPr>
      <w:tblGrid>
        <w:gridCol w:w="2175"/>
        <w:gridCol w:w="759"/>
        <w:gridCol w:w="684"/>
        <w:gridCol w:w="1978"/>
        <w:gridCol w:w="2910"/>
      </w:tblGrid>
      <w:tr w:rsidR="00312B83" w:rsidTr="00312B83">
        <w:trPr>
          <w:trHeight w:val="319"/>
        </w:trPr>
        <w:tc>
          <w:tcPr>
            <w:tcW w:w="2175" w:type="dxa"/>
            <w:tcBorders>
              <w:top w:val="single" w:sz="4" w:space="0" w:color="000000"/>
              <w:left w:val="single" w:sz="4" w:space="0" w:color="000000"/>
              <w:bottom w:val="single" w:sz="4" w:space="0" w:color="000000"/>
              <w:right w:val="single" w:sz="4" w:space="0" w:color="000000"/>
            </w:tcBorders>
            <w:shd w:val="clear" w:color="auto" w:fill="00B0F0"/>
          </w:tcPr>
          <w:p w:rsidR="00312B83" w:rsidRDefault="00312B83" w:rsidP="00312B83">
            <w:pPr>
              <w:spacing w:line="259" w:lineRule="auto"/>
              <w:ind w:left="4"/>
              <w:jc w:val="center"/>
            </w:pPr>
            <w:r>
              <w:rPr>
                <w:rFonts w:ascii="Microsoft YaHei UI" w:eastAsia="Microsoft YaHei UI" w:hAnsi="Microsoft YaHei UI" w:cs="Microsoft YaHei UI"/>
                <w:sz w:val="18"/>
              </w:rPr>
              <w:t>字段项</w:t>
            </w:r>
          </w:p>
        </w:tc>
        <w:tc>
          <w:tcPr>
            <w:tcW w:w="759" w:type="dxa"/>
            <w:tcBorders>
              <w:top w:val="single" w:sz="4" w:space="0" w:color="000000"/>
              <w:left w:val="single" w:sz="4" w:space="0" w:color="000000"/>
              <w:bottom w:val="single" w:sz="4" w:space="0" w:color="000000"/>
              <w:right w:val="single" w:sz="4" w:space="0" w:color="000000"/>
            </w:tcBorders>
            <w:shd w:val="clear" w:color="auto" w:fill="00B0F0"/>
          </w:tcPr>
          <w:p w:rsidR="00312B83" w:rsidRDefault="00312B83" w:rsidP="00312B83">
            <w:pPr>
              <w:spacing w:line="259" w:lineRule="auto"/>
              <w:ind w:left="5"/>
              <w:jc w:val="center"/>
            </w:pPr>
            <w:r>
              <w:rPr>
                <w:rFonts w:ascii="Microsoft YaHei UI" w:eastAsia="Microsoft YaHei UI" w:hAnsi="Microsoft YaHei UI" w:cs="Microsoft YaHei UI"/>
                <w:sz w:val="18"/>
              </w:rPr>
              <w:t>类型</w:t>
            </w:r>
          </w:p>
        </w:tc>
        <w:tc>
          <w:tcPr>
            <w:tcW w:w="684" w:type="dxa"/>
            <w:tcBorders>
              <w:top w:val="single" w:sz="4" w:space="0" w:color="000000"/>
              <w:left w:val="single" w:sz="4" w:space="0" w:color="000000"/>
              <w:bottom w:val="single" w:sz="4" w:space="0" w:color="000000"/>
              <w:right w:val="single" w:sz="4" w:space="0" w:color="000000"/>
            </w:tcBorders>
            <w:shd w:val="clear" w:color="auto" w:fill="00B0F0"/>
          </w:tcPr>
          <w:p w:rsidR="00312B83" w:rsidRDefault="00312B83" w:rsidP="00312B83">
            <w:pPr>
              <w:spacing w:line="259" w:lineRule="auto"/>
              <w:jc w:val="center"/>
            </w:pPr>
            <w:r>
              <w:rPr>
                <w:rFonts w:ascii="Microsoft YaHei UI" w:eastAsia="Microsoft YaHei UI" w:hAnsi="Microsoft YaHei UI" w:cs="Microsoft YaHei UI"/>
                <w:sz w:val="18"/>
              </w:rPr>
              <w:t>必填项</w:t>
            </w:r>
          </w:p>
        </w:tc>
        <w:tc>
          <w:tcPr>
            <w:tcW w:w="1978" w:type="dxa"/>
            <w:tcBorders>
              <w:top w:val="single" w:sz="4" w:space="0" w:color="000000"/>
              <w:left w:val="single" w:sz="4" w:space="0" w:color="000000"/>
              <w:bottom w:val="single" w:sz="4" w:space="0" w:color="000000"/>
              <w:right w:val="single" w:sz="4" w:space="0" w:color="000000"/>
            </w:tcBorders>
            <w:shd w:val="clear" w:color="auto" w:fill="00B0F0"/>
          </w:tcPr>
          <w:p w:rsidR="00312B83" w:rsidRDefault="00312B83" w:rsidP="00312B83">
            <w:pPr>
              <w:spacing w:line="259" w:lineRule="auto"/>
              <w:ind w:left="5"/>
              <w:jc w:val="center"/>
            </w:pPr>
            <w:r>
              <w:rPr>
                <w:rFonts w:ascii="Microsoft YaHei UI" w:eastAsia="Microsoft YaHei UI" w:hAnsi="Microsoft YaHei UI" w:cs="Microsoft YaHei UI"/>
                <w:sz w:val="18"/>
              </w:rPr>
              <w:t>说明</w:t>
            </w:r>
          </w:p>
        </w:tc>
        <w:tc>
          <w:tcPr>
            <w:tcW w:w="2910" w:type="dxa"/>
            <w:tcBorders>
              <w:top w:val="single" w:sz="4" w:space="0" w:color="000000"/>
              <w:left w:val="single" w:sz="4" w:space="0" w:color="000000"/>
              <w:bottom w:val="single" w:sz="4" w:space="0" w:color="000000"/>
              <w:right w:val="single" w:sz="4" w:space="0" w:color="000000"/>
            </w:tcBorders>
            <w:shd w:val="clear" w:color="auto" w:fill="00B0F0"/>
          </w:tcPr>
          <w:p w:rsidR="00312B83" w:rsidRDefault="00312B83" w:rsidP="00312B83">
            <w:pPr>
              <w:spacing w:line="259" w:lineRule="auto"/>
              <w:ind w:left="5"/>
            </w:pPr>
            <w:r>
              <w:rPr>
                <w:rFonts w:ascii="Microsoft YaHei UI" w:eastAsia="Microsoft YaHei UI" w:hAnsi="Microsoft YaHei UI" w:cs="Microsoft YaHei UI"/>
                <w:sz w:val="18"/>
              </w:rPr>
              <w:t xml:space="preserve">备注 </w:t>
            </w:r>
          </w:p>
        </w:tc>
      </w:tr>
      <w:tr w:rsidR="00312B83" w:rsidTr="00312B83">
        <w:trPr>
          <w:trHeight w:val="323"/>
        </w:trPr>
        <w:tc>
          <w:tcPr>
            <w:tcW w:w="2175" w:type="dxa"/>
            <w:tcBorders>
              <w:top w:val="single" w:sz="4" w:space="0" w:color="000000"/>
              <w:left w:val="single" w:sz="4" w:space="0" w:color="000000"/>
              <w:bottom w:val="single" w:sz="4" w:space="0" w:color="000000"/>
              <w:right w:val="single" w:sz="4" w:space="0" w:color="000000"/>
            </w:tcBorders>
          </w:tcPr>
          <w:p w:rsidR="00312B83" w:rsidRDefault="00A7114E" w:rsidP="00312B83">
            <w:pPr>
              <w:spacing w:line="259" w:lineRule="auto"/>
              <w:ind w:left="4"/>
              <w:jc w:val="center"/>
            </w:pPr>
            <w:r>
              <w:rPr>
                <w:rFonts w:hint="eastAsia"/>
              </w:rPr>
              <w:t>LCDC</w:t>
            </w:r>
            <w:r>
              <w:t>urrent</w:t>
            </w:r>
            <w:r>
              <w:rPr>
                <w:rFonts w:hint="eastAsia"/>
              </w:rPr>
              <w:t>ShowInfo</w:t>
            </w:r>
          </w:p>
        </w:tc>
        <w:tc>
          <w:tcPr>
            <w:tcW w:w="759" w:type="dxa"/>
            <w:tcBorders>
              <w:top w:val="single" w:sz="4" w:space="0" w:color="000000"/>
              <w:left w:val="single" w:sz="4" w:space="0" w:color="000000"/>
              <w:bottom w:val="single" w:sz="4" w:space="0" w:color="000000"/>
              <w:right w:val="single" w:sz="4" w:space="0" w:color="000000"/>
            </w:tcBorders>
          </w:tcPr>
          <w:p w:rsidR="00312B83" w:rsidRDefault="00A7114E" w:rsidP="00312B83">
            <w:pPr>
              <w:spacing w:line="259" w:lineRule="auto"/>
              <w:ind w:left="5"/>
              <w:jc w:val="cente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pPr>
            <w:r>
              <w:rPr>
                <w:rFonts w:ascii="Microsoft YaHei UI" w:eastAsia="Microsoft YaHei UI" w:hAnsi="Microsoft YaHei UI" w:cs="Microsoft YaHei UI"/>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ascii="Microsoft YaHei UI" w:eastAsia="Microsoft YaHei UI" w:hAnsi="Microsoft YaHei UI" w:cs="Microsoft YaHei UI"/>
                <w:sz w:val="18"/>
              </w:rPr>
              <w:t>命令</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rPr>
                <w:rFonts w:eastAsia="宋体"/>
              </w:rPr>
            </w:pPr>
            <w:r>
              <w:rPr>
                <w:rFonts w:hint="eastAsia"/>
              </w:rPr>
              <w:t>表示设置</w:t>
            </w:r>
            <w:r>
              <w:rPr>
                <w:rFonts w:hint="eastAsia"/>
              </w:rPr>
              <w:t>LCD</w:t>
            </w:r>
            <w:r>
              <w:rPr>
                <w:rFonts w:hint="eastAsia"/>
              </w:rPr>
              <w:t>屏实时显示信息</w:t>
            </w:r>
          </w:p>
        </w:tc>
      </w:tr>
      <w:tr w:rsidR="00312B83" w:rsidTr="00312B83">
        <w:trPr>
          <w:trHeight w:val="1072"/>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sz w:val="20"/>
              </w:rPr>
              <w:t>msg_id</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ascii="Microsoft YaHei UI" w:eastAsia="Microsoft YaHei UI" w:hAnsi="Microsoft YaHei UI" w:cs="Microsoft YaHei UI"/>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消息 ID</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r>
              <w:rPr>
                <w:rFonts w:ascii="Microsoft YaHei UI" w:eastAsia="Microsoft YaHei UI" w:hAnsi="Microsoft YaHei UI" w:cs="Microsoft YaHei UI"/>
                <w:sz w:val="18"/>
              </w:rPr>
              <w:t xml:space="preserve">此次请求的唯一标识，20 位长，前 13 位是毫秒时间，后 7 位是字母和数字的随机数 </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action</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是否开闸</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如果要开闸传“on”，关闸</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off</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。不操作action项不传或传其它值</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fill_light</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显示时控灯</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显示时控制内置补光灯开关，如不控制，不下发该值即可</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fill_light/ledCtrl</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开关</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1：打开 </w:t>
            </w:r>
          </w:p>
          <w:p w:rsidR="00312B83" w:rsidRDefault="00312B83" w:rsidP="00312B83">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2：关闭</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sz w:val="20"/>
              </w:rPr>
            </w:pPr>
            <w:r>
              <w:rPr>
                <w:rFonts w:hint="eastAsia"/>
              </w:rPr>
              <w:t>showPlayQRCode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显示二维码相关配置</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hint="eastAsia"/>
              </w:rPr>
              <w:t>showPlayQRCode</w:t>
            </w:r>
            <w:r>
              <w:rPr>
                <w:rFonts w:eastAsia="宋体" w:hint="eastAsia"/>
              </w:rPr>
              <w:t>/</w:t>
            </w:r>
            <w:r>
              <w:rPr>
                <w:rFonts w:hint="eastAsia"/>
              </w:rPr>
              <w:t>enable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是否显示</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0：不显示     1：显示</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showPlayQRCode</w:t>
            </w:r>
            <w:r>
              <w:rPr>
                <w:rFonts w:eastAsia="宋体" w:hint="eastAsia"/>
              </w:rPr>
              <w:t>/</w:t>
            </w:r>
            <w:r>
              <w:rPr>
                <w:rFonts w:hint="eastAsia"/>
              </w:rPr>
              <w:t>urlMode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url模式</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r>
              <w:rPr>
                <w:rFonts w:hint="eastAsia"/>
              </w:rPr>
              <w:t>0 :</w:t>
            </w:r>
            <w:r>
              <w:rPr>
                <w:rFonts w:hint="eastAsia"/>
              </w:rPr>
              <w:t>字符串</w:t>
            </w:r>
            <w:r>
              <w:rPr>
                <w:rFonts w:hint="eastAsia"/>
              </w:rPr>
              <w:t>(</w:t>
            </w:r>
            <w:r>
              <w:rPr>
                <w:rFonts w:hint="eastAsia"/>
              </w:rPr>
              <w:t>相机转成二维码图片</w:t>
            </w:r>
            <w:r>
              <w:rPr>
                <w:rFonts w:hint="eastAsia"/>
              </w:rPr>
              <w:t xml:space="preserve">)   </w:t>
            </w:r>
          </w:p>
          <w:p w:rsidR="00312B83" w:rsidRDefault="00312B83" w:rsidP="00312B83">
            <w:pPr>
              <w:spacing w:line="259" w:lineRule="auto"/>
              <w:ind w:left="5"/>
              <w:rPr>
                <w:rFonts w:ascii="Microsoft YaHei UI" w:eastAsia="Microsoft YaHei UI" w:hAnsi="Microsoft YaHei UI" w:cs="Microsoft YaHei UI"/>
                <w:sz w:val="18"/>
              </w:rPr>
            </w:pPr>
            <w:r>
              <w:rPr>
                <w:rFonts w:hint="eastAsia"/>
              </w:rPr>
              <w:lastRenderedPageBreak/>
              <w:t>1:url</w:t>
            </w:r>
            <w:r>
              <w:rPr>
                <w:rFonts w:hint="eastAsia"/>
              </w:rPr>
              <w:t>二维码图片地址</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lastRenderedPageBreak/>
              <w:t>showPlayQRCode</w:t>
            </w:r>
            <w:r>
              <w:rPr>
                <w:rFonts w:eastAsia="宋体" w:hint="eastAsia"/>
              </w:rPr>
              <w:t>/</w:t>
            </w:r>
            <w:r>
              <w:t>scond</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显示时长</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取值</w:t>
            </w:r>
            <w:r>
              <w:rPr>
                <w:rFonts w:eastAsia="宋体" w:hint="eastAsia"/>
              </w:rPr>
              <w:t>[0,255]</w:t>
            </w:r>
            <w:r>
              <w:rPr>
                <w:rFonts w:hint="eastAsia"/>
              </w:rPr>
              <w:t>单位：秒</w:t>
            </w:r>
            <w:r>
              <w:rPr>
                <w:rFonts w:eastAsia="宋体" w:hint="eastAsia"/>
              </w:rPr>
              <w:t>（</w:t>
            </w:r>
            <w:r>
              <w:rPr>
                <w:rFonts w:eastAsia="宋体" w:hint="eastAsia"/>
              </w:rPr>
              <w:t>0</w:t>
            </w:r>
            <w:r>
              <w:rPr>
                <w:rFonts w:eastAsia="宋体" w:hint="eastAsia"/>
              </w:rPr>
              <w:t>为永久显示）</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hint="eastAsia"/>
              </w:rPr>
              <w:t>showPlayQRCode</w:t>
            </w:r>
            <w:r>
              <w:rPr>
                <w:rFonts w:eastAsia="宋体" w:hint="eastAsia"/>
              </w:rPr>
              <w:t>/url</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宋体" w:hAnsi="Microsoft YaHei UI" w:cs="Microsoft YaHei UI"/>
                <w:sz w:val="18"/>
              </w:rPr>
            </w:pPr>
            <w:r>
              <w:rPr>
                <w:rFonts w:ascii="Microsoft YaHei UI" w:eastAsia="Microsoft YaHei UI" w:hAnsi="Microsoft YaHei UI" w:cs="Microsoft YaHei UI" w:hint="eastAsia"/>
                <w:sz w:val="18"/>
              </w:rPr>
              <w:t>当</w:t>
            </w:r>
            <w:r>
              <w:rPr>
                <w:rFonts w:hint="eastAsia"/>
              </w:rPr>
              <w:t>urlMode</w:t>
            </w:r>
            <w:r>
              <w:rPr>
                <w:rFonts w:eastAsia="宋体" w:hint="eastAsia"/>
              </w:rPr>
              <w:t>值取</w:t>
            </w:r>
            <w:r>
              <w:rPr>
                <w:rFonts w:eastAsia="宋体" w:hint="eastAsia"/>
              </w:rPr>
              <w:t>0</w:t>
            </w:r>
            <w:r>
              <w:rPr>
                <w:rFonts w:eastAsia="宋体" w:hint="eastAsia"/>
              </w:rPr>
              <w:t>时该值为需要转成二维码的字符串。当</w:t>
            </w:r>
            <w:r>
              <w:rPr>
                <w:rFonts w:hint="eastAsia"/>
              </w:rPr>
              <w:t>urlMode</w:t>
            </w:r>
            <w:r>
              <w:rPr>
                <w:rFonts w:eastAsia="宋体" w:hint="eastAsia"/>
              </w:rPr>
              <w:t>值取</w:t>
            </w:r>
            <w:r>
              <w:rPr>
                <w:rFonts w:eastAsia="宋体" w:hint="eastAsia"/>
              </w:rPr>
              <w:t>1</w:t>
            </w:r>
            <w:r>
              <w:rPr>
                <w:rFonts w:eastAsia="宋体" w:hint="eastAsia"/>
              </w:rPr>
              <w:t>时该值为</w:t>
            </w:r>
            <w:r>
              <w:rPr>
                <w:rFonts w:eastAsia="宋体" w:hint="eastAsia"/>
              </w:rPr>
              <w:t>jpg</w:t>
            </w:r>
            <w:r>
              <w:rPr>
                <w:rFonts w:eastAsia="宋体" w:hint="eastAsia"/>
              </w:rPr>
              <w:t>、</w:t>
            </w:r>
            <w:r>
              <w:rPr>
                <w:rFonts w:eastAsia="宋体" w:hint="eastAsia"/>
              </w:rPr>
              <w:t>png</w:t>
            </w:r>
            <w:r>
              <w:rPr>
                <w:rFonts w:eastAsia="宋体" w:hint="eastAsia"/>
              </w:rPr>
              <w:t>、</w:t>
            </w:r>
            <w:r>
              <w:rPr>
                <w:rFonts w:eastAsia="宋体" w:hint="eastAsia"/>
              </w:rPr>
              <w:t>bmg</w:t>
            </w:r>
            <w:r>
              <w:rPr>
                <w:rFonts w:eastAsia="宋体" w:hint="eastAsia"/>
              </w:rPr>
              <w:t>图片的</w:t>
            </w:r>
            <w:r>
              <w:rPr>
                <w:rFonts w:eastAsia="宋体" w:hint="eastAsia"/>
              </w:rPr>
              <w:t>url</w:t>
            </w:r>
            <w:r>
              <w:rPr>
                <w:rFonts w:eastAsia="宋体" w:hint="eastAsia"/>
              </w:rPr>
              <w:t>路径</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audioPlay</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hint="eastAsia"/>
              </w:rPr>
              <w:t>语音播放内容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hint="eastAsia"/>
              </w:rPr>
              <w:t>audioPlay</w:t>
            </w:r>
            <w:r>
              <w:rPr>
                <w:rFonts w:eastAsia="宋体" w:hint="eastAsia"/>
              </w:rPr>
              <w:t>/</w:t>
            </w:r>
            <w:r>
              <w:t>audioMode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hint="eastAsia"/>
              </w:rPr>
              <w:t>语音播放模式</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 xml:space="preserve"> 1:</w:t>
            </w:r>
            <w:r>
              <w:rPr>
                <w:rFonts w:eastAsia="宋体" w:hint="eastAsia"/>
              </w:rPr>
              <w:t>万能语音</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audioPlay</w:t>
            </w:r>
            <w:r>
              <w:rPr>
                <w:rFonts w:eastAsia="宋体" w:hint="eastAsia"/>
              </w:rPr>
              <w:t>/</w:t>
            </w:r>
            <w:r>
              <w:rPr>
                <w:rFonts w:hint="eastAsia"/>
              </w:rPr>
              <w:t>audiostr</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万能语音播放内容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rPr>
                <w:rFonts w:eastAsia="宋体"/>
              </w:rPr>
            </w:pPr>
            <w:r>
              <w:rPr>
                <w:rFonts w:eastAsia="宋体" w:hint="eastAsia"/>
              </w:rPr>
              <w:t>要播放的语音内容。（</w:t>
            </w:r>
            <w:r>
              <w:rPr>
                <w:rFonts w:eastAsia="宋体" w:hint="eastAsia"/>
              </w:rPr>
              <w:t>utf-8</w:t>
            </w:r>
            <w:r>
              <w:rPr>
                <w:rFonts w:eastAsia="宋体"/>
              </w:rPr>
              <w:t>格式</w:t>
            </w:r>
            <w:r>
              <w:rPr>
                <w:rFonts w:eastAsia="宋体" w:hint="eastAsia"/>
              </w:rPr>
              <w:t>）</w:t>
            </w:r>
          </w:p>
          <w:p w:rsidR="00312B83" w:rsidRDefault="00312B83" w:rsidP="00312B83">
            <w:pPr>
              <w:spacing w:line="259" w:lineRule="auto"/>
              <w:ind w:left="5"/>
              <w:rPr>
                <w:rFonts w:eastAsia="宋体"/>
              </w:rPr>
            </w:pP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showDataInfo</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hint="eastAsia"/>
              </w:rPr>
              <w:t>在</w:t>
            </w:r>
            <w:r>
              <w:rPr>
                <w:rFonts w:hint="eastAsia"/>
              </w:rPr>
              <w:t>LCD</w:t>
            </w:r>
            <w:r>
              <w:rPr>
                <w:rFonts w:hint="eastAsia"/>
              </w:rPr>
              <w:t>屏幕上显示的文字内容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showDataInfo</w:t>
            </w:r>
            <w:r>
              <w:rPr>
                <w:rFonts w:eastAsia="宋体" w:hint="eastAsia"/>
              </w:rPr>
              <w:t>/</w:t>
            </w:r>
            <w:r>
              <w:rPr>
                <w:rFonts w:hint="eastAsia"/>
              </w:rPr>
              <w:t>scond</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hint="eastAsia"/>
              </w:rPr>
              <w:t>显示时长</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r>
              <w:rPr>
                <w:rFonts w:eastAsia="宋体" w:hint="eastAsia"/>
              </w:rPr>
              <w:t>单位：秒。</w:t>
            </w:r>
            <w:r>
              <w:rPr>
                <w:rFonts w:hint="eastAsia"/>
              </w:rPr>
              <w:t>设置为</w:t>
            </w:r>
            <w:r>
              <w:rPr>
                <w:rFonts w:hint="eastAsia"/>
              </w:rPr>
              <w:t>0</w:t>
            </w:r>
            <w:r>
              <w:rPr>
                <w:rFonts w:hint="eastAsia"/>
              </w:rPr>
              <w:t>表示永久显示</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showDataInfo</w:t>
            </w:r>
            <w:r>
              <w:rPr>
                <w:rFonts w:eastAsia="宋体" w:hint="eastAsia"/>
              </w:rPr>
              <w:t>/</w:t>
            </w:r>
            <w:r>
              <w:rPr>
                <w:rFonts w:hint="eastAsia"/>
              </w:rPr>
              <w:t>lineInfo</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hint="eastAsia"/>
              </w:rPr>
              <w:t>具体每行显示内容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r>
              <w:rPr>
                <w:rFonts w:hint="eastAsia"/>
              </w:rPr>
              <w:t>最多五行，可单独控制行显示，若该行不显示则不传该行数据即可。</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hint="eastAsia"/>
              </w:rPr>
              <w:t>lineInfo</w:t>
            </w:r>
            <w:r>
              <w:rPr>
                <w:rFonts w:eastAsia="宋体" w:hint="eastAsia"/>
              </w:rPr>
              <w:t>/</w:t>
            </w:r>
            <w:r>
              <w:rPr>
                <w:rFonts w:hint="eastAsia"/>
              </w:rPr>
              <w:t>line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行号</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取值</w:t>
            </w:r>
            <w:r>
              <w:rPr>
                <w:rFonts w:hint="eastAsia"/>
              </w:rPr>
              <w:t>[1,5]</w:t>
            </w:r>
            <w:r>
              <w:rPr>
                <w:rFonts w:eastAsia="宋体" w:hint="eastAsia"/>
                <w:color w:val="FF0000"/>
              </w:rPr>
              <w:t>(10</w:t>
            </w:r>
            <w:r>
              <w:rPr>
                <w:rFonts w:eastAsia="宋体" w:hint="eastAsia"/>
                <w:color w:val="FF0000"/>
              </w:rPr>
              <w:t>寸屏只有</w:t>
            </w:r>
            <w:r>
              <w:rPr>
                <w:rFonts w:eastAsia="宋体" w:hint="eastAsia"/>
                <w:color w:val="FF0000"/>
              </w:rPr>
              <w:t>1</w:t>
            </w:r>
            <w:r>
              <w:rPr>
                <w:rFonts w:eastAsia="宋体" w:hint="eastAsia"/>
                <w:color w:val="FF0000"/>
              </w:rPr>
              <w:t>、</w:t>
            </w:r>
            <w:r>
              <w:rPr>
                <w:rFonts w:eastAsia="宋体" w:hint="eastAsia"/>
                <w:color w:val="FF0000"/>
              </w:rPr>
              <w:t>2</w:t>
            </w:r>
            <w:r>
              <w:rPr>
                <w:rFonts w:eastAsia="宋体" w:hint="eastAsia"/>
                <w:color w:val="FF0000"/>
              </w:rPr>
              <w:t>有效</w:t>
            </w:r>
            <w:r>
              <w:rPr>
                <w:rFonts w:eastAsia="宋体" w:hint="eastAsia"/>
                <w:color w:val="FF0000"/>
              </w:rPr>
              <w:t>)</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lineInfo</w:t>
            </w:r>
            <w:r>
              <w:rPr>
                <w:rFonts w:eastAsia="宋体" w:hint="eastAsia"/>
              </w:rPr>
              <w:t>/</w:t>
            </w:r>
            <w:r>
              <w:rPr>
                <w:rFonts w:hint="eastAsia"/>
              </w:rPr>
              <w:t>fontcolor</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字体颜色</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ascii="Microsoft YaHei UI" w:eastAsia="Microsoft YaHei UI" w:hAnsi="Microsoft YaHei UI" w:cs="Microsoft YaHei UI" w:hint="eastAsia"/>
                <w:sz w:val="18"/>
              </w:rPr>
              <w:t>0:白 1:红  2:黑  3:蓝  4:绿</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lineInfo</w:t>
            </w:r>
            <w:r>
              <w:rPr>
                <w:rFonts w:eastAsia="宋体" w:hint="eastAsia"/>
              </w:rPr>
              <w:t>/</w:t>
            </w:r>
            <w:r>
              <w:rPr>
                <w:rFonts w:hint="eastAsia"/>
              </w:rPr>
              <w:t>fontsize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字体大小</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hint="eastAsia"/>
              </w:rPr>
              <w:t>0:</w:t>
            </w:r>
            <w:r>
              <w:rPr>
                <w:rFonts w:hint="eastAsia"/>
              </w:rPr>
              <w:t>大</w:t>
            </w:r>
            <w:r>
              <w:rPr>
                <w:rFonts w:hint="eastAsia"/>
              </w:rPr>
              <w:t xml:space="preserve">  1:</w:t>
            </w:r>
            <w:r>
              <w:rPr>
                <w:rFonts w:hint="eastAsia"/>
              </w:rPr>
              <w:t>中</w:t>
            </w:r>
            <w:r>
              <w:rPr>
                <w:rFonts w:hint="eastAsia"/>
              </w:rPr>
              <w:t xml:space="preserve">  2:</w:t>
            </w:r>
            <w:r>
              <w:rPr>
                <w:rFonts w:hint="eastAsia"/>
              </w:rPr>
              <w:t>小</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hint="eastAsia"/>
              </w:rPr>
              <w:t>lineInfo</w:t>
            </w:r>
            <w:r>
              <w:rPr>
                <w:rFonts w:eastAsia="宋体" w:hint="eastAsia"/>
              </w:rPr>
              <w:t>/</w:t>
            </w:r>
            <w:r>
              <w:rPr>
                <w:rFonts w:hint="eastAsia"/>
              </w:rPr>
              <w:t>lcdcontent</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显示内容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utf8</w:t>
            </w:r>
            <w:r>
              <w:rPr>
                <w:rFonts w:eastAsia="宋体" w:hint="eastAsia"/>
              </w:rPr>
              <w:t>编码</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showSingleData</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实时显示单行文字</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该信息会覆</w:t>
            </w:r>
            <w:r>
              <w:rPr>
                <w:rFonts w:hint="eastAsia"/>
              </w:rPr>
              <w:t>showDataInfo</w:t>
            </w:r>
            <w:r>
              <w:rPr>
                <w:rFonts w:eastAsia="宋体" w:hint="eastAsia"/>
              </w:rPr>
              <w:t>下发的同一行信息，不会清除掉之前下发其它行的文字信息</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showSingleData/lineNum</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行号</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[1,5]</w:t>
            </w:r>
            <w:r>
              <w:rPr>
                <w:rFonts w:eastAsia="宋体" w:hint="eastAsia"/>
                <w:color w:val="FF0000"/>
              </w:rPr>
              <w:t>10</w:t>
            </w:r>
            <w:r>
              <w:rPr>
                <w:rFonts w:eastAsia="宋体" w:hint="eastAsia"/>
                <w:color w:val="FF0000"/>
              </w:rPr>
              <w:t>寸屏中只有</w:t>
            </w:r>
            <w:r>
              <w:rPr>
                <w:rFonts w:eastAsia="宋体" w:hint="eastAsia"/>
                <w:color w:val="FF0000"/>
              </w:rPr>
              <w:t>1</w:t>
            </w:r>
            <w:r>
              <w:rPr>
                <w:rFonts w:eastAsia="宋体" w:hint="eastAsia"/>
                <w:color w:val="FF0000"/>
              </w:rPr>
              <w:t>，</w:t>
            </w:r>
            <w:r>
              <w:rPr>
                <w:rFonts w:eastAsia="宋体" w:hint="eastAsia"/>
                <w:color w:val="FF0000"/>
              </w:rPr>
              <w:t>2</w:t>
            </w:r>
            <w:r>
              <w:rPr>
                <w:rFonts w:eastAsia="宋体" w:hint="eastAsia"/>
                <w:color w:val="FF0000"/>
              </w:rPr>
              <w:t>有效</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eastAsia="宋体" w:hint="eastAsia"/>
              </w:rPr>
              <w:t>showSingleData/</w:t>
            </w:r>
            <w:r>
              <w:rPr>
                <w:rFonts w:hint="eastAsia"/>
              </w:rPr>
              <w:t>scond</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pPr>
            <w:r>
              <w:rPr>
                <w:rFonts w:hint="eastAsia"/>
              </w:rPr>
              <w:t>显示时长</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pPr>
            <w:r>
              <w:rPr>
                <w:rFonts w:eastAsia="宋体" w:hint="eastAsia"/>
              </w:rPr>
              <w:t>单位：秒。</w:t>
            </w:r>
            <w:r>
              <w:rPr>
                <w:rFonts w:hint="eastAsia"/>
              </w:rPr>
              <w:t>设置为</w:t>
            </w:r>
            <w:r>
              <w:rPr>
                <w:rFonts w:hint="eastAsia"/>
              </w:rPr>
              <w:t>0</w:t>
            </w:r>
            <w:r>
              <w:rPr>
                <w:rFonts w:hint="eastAsia"/>
              </w:rPr>
              <w:t>表示永久显示</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rPr>
                <w:rFonts w:eastAsia="宋体"/>
              </w:rPr>
            </w:pPr>
            <w:r>
              <w:rPr>
                <w:rFonts w:eastAsia="宋体" w:hint="eastAsia"/>
              </w:rPr>
              <w:t>showSingleData/f</w:t>
            </w:r>
            <w:r>
              <w:rPr>
                <w:rFonts w:hint="eastAsia"/>
              </w:rPr>
              <w:t>ontcolor</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字体颜色</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ascii="Microsoft YaHei UI" w:eastAsia="Microsoft YaHei UI" w:hAnsi="Microsoft YaHei UI" w:cs="Microsoft YaHei UI" w:hint="eastAsia"/>
                <w:sz w:val="18"/>
              </w:rPr>
              <w:t>0:白 1:红  2:黑  3:蓝  4:绿</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eastAsia="宋体" w:hint="eastAsia"/>
              </w:rPr>
              <w:lastRenderedPageBreak/>
              <w:t>showSingleData/</w:t>
            </w:r>
            <w:r>
              <w:rPr>
                <w:rFonts w:hint="eastAsia"/>
              </w:rPr>
              <w:t>fontsize</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字体大小</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ascii="Microsoft YaHei UI" w:eastAsia="Microsoft YaHei UI" w:hAnsi="Microsoft YaHei UI" w:cs="Microsoft YaHei UI"/>
                <w:sz w:val="18"/>
              </w:rPr>
            </w:pPr>
            <w:r>
              <w:rPr>
                <w:rFonts w:hint="eastAsia"/>
              </w:rPr>
              <w:t>0:</w:t>
            </w:r>
            <w:r>
              <w:rPr>
                <w:rFonts w:hint="eastAsia"/>
              </w:rPr>
              <w:t>大</w:t>
            </w:r>
            <w:r>
              <w:rPr>
                <w:rFonts w:hint="eastAsia"/>
              </w:rPr>
              <w:t xml:space="preserve">  1:</w:t>
            </w:r>
            <w:r>
              <w:rPr>
                <w:rFonts w:hint="eastAsia"/>
              </w:rPr>
              <w:t>中</w:t>
            </w:r>
            <w:r>
              <w:rPr>
                <w:rFonts w:hint="eastAsia"/>
              </w:rPr>
              <w:t xml:space="preserve">  2:</w:t>
            </w:r>
            <w:r>
              <w:rPr>
                <w:rFonts w:hint="eastAsia"/>
              </w:rPr>
              <w:t>小</w:t>
            </w:r>
          </w:p>
        </w:tc>
      </w:tr>
      <w:tr w:rsidR="00312B83" w:rsidTr="00312B83">
        <w:trPr>
          <w:trHeight w:val="409"/>
        </w:trPr>
        <w:tc>
          <w:tcPr>
            <w:tcW w:w="2175"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4"/>
              <w:jc w:val="center"/>
            </w:pPr>
            <w:r>
              <w:rPr>
                <w:rFonts w:eastAsia="宋体" w:hint="eastAsia"/>
              </w:rPr>
              <w:t>showSingleData/</w:t>
            </w:r>
            <w:r>
              <w:rPr>
                <w:rFonts w:hint="eastAsia"/>
              </w:rPr>
              <w:t>lcdcontent</w:t>
            </w:r>
          </w:p>
        </w:tc>
        <w:tc>
          <w:tcPr>
            <w:tcW w:w="759"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jc w:val="center"/>
              <w:rPr>
                <w:rFonts w:eastAsia="宋体"/>
              </w:rPr>
            </w:pPr>
            <w:r>
              <w:rPr>
                <w:rFonts w:eastAsia="宋体" w:hint="eastAsia"/>
              </w:rPr>
              <w:t>显示内容</w:t>
            </w:r>
          </w:p>
        </w:tc>
        <w:tc>
          <w:tcPr>
            <w:tcW w:w="2910" w:type="dxa"/>
            <w:tcBorders>
              <w:top w:val="single" w:sz="4" w:space="0" w:color="000000"/>
              <w:left w:val="single" w:sz="4" w:space="0" w:color="000000"/>
              <w:bottom w:val="single" w:sz="4" w:space="0" w:color="000000"/>
              <w:right w:val="single" w:sz="4" w:space="0" w:color="000000"/>
            </w:tcBorders>
          </w:tcPr>
          <w:p w:rsidR="00312B83" w:rsidRDefault="00312B83" w:rsidP="00312B83">
            <w:pPr>
              <w:spacing w:line="259" w:lineRule="auto"/>
              <w:ind w:left="5"/>
              <w:rPr>
                <w:rFonts w:eastAsia="宋体"/>
              </w:rPr>
            </w:pPr>
            <w:r>
              <w:rPr>
                <w:rFonts w:eastAsia="宋体" w:hint="eastAsia"/>
              </w:rPr>
              <w:t>utf8</w:t>
            </w:r>
            <w:r>
              <w:rPr>
                <w:rFonts w:eastAsia="宋体" w:hint="eastAsia"/>
              </w:rPr>
              <w:t>编码</w:t>
            </w:r>
          </w:p>
        </w:tc>
      </w:tr>
    </w:tbl>
    <w:p w:rsidR="00312B83" w:rsidRDefault="00312B83" w:rsidP="00312B83"/>
    <w:p w:rsidR="00312B83" w:rsidRDefault="00312B83" w:rsidP="00312B83"/>
    <w:p w:rsidR="0010514C" w:rsidRDefault="0010514C" w:rsidP="0010514C">
      <w:pPr>
        <w:pStyle w:val="4"/>
      </w:pPr>
      <w:r>
        <w:rPr>
          <w:rFonts w:hint="eastAsia"/>
        </w:rPr>
        <w:t>2.</w:t>
      </w:r>
      <w:r>
        <w:rPr>
          <w:rFonts w:hint="eastAsia"/>
        </w:rPr>
        <w:t>相机应答</w:t>
      </w:r>
    </w:p>
    <w:p w:rsidR="0010514C" w:rsidRDefault="0010514C" w:rsidP="0010514C">
      <w:pPr>
        <w:spacing w:after="3" w:line="266" w:lineRule="auto"/>
        <w:ind w:left="-5"/>
      </w:pPr>
      <w:r>
        <w:rPr>
          <w:rFonts w:ascii="宋体" w:eastAsia="宋体" w:hAnsi="宋体" w:cs="宋体"/>
        </w:rPr>
        <w:t>示例</w:t>
      </w:r>
      <w:r>
        <w:t xml:space="preserve"> </w:t>
      </w:r>
    </w:p>
    <w:tbl>
      <w:tblPr>
        <w:tblStyle w:val="a9"/>
        <w:tblW w:w="0" w:type="auto"/>
        <w:shd w:val="clear" w:color="auto" w:fill="E7E6E6" w:themeFill="background2"/>
        <w:tblLook w:val="04A0" w:firstRow="1" w:lastRow="0" w:firstColumn="1" w:lastColumn="0" w:noHBand="0" w:noVBand="1"/>
      </w:tblPr>
      <w:tblGrid>
        <w:gridCol w:w="8522"/>
      </w:tblGrid>
      <w:tr w:rsidR="0010514C" w:rsidTr="001A1DC6">
        <w:tc>
          <w:tcPr>
            <w:tcW w:w="8534" w:type="dxa"/>
            <w:shd w:val="clear" w:color="auto" w:fill="E7E6E6" w:themeFill="background2"/>
          </w:tcPr>
          <w:p w:rsidR="0010514C" w:rsidRDefault="0010514C" w:rsidP="001A1DC6">
            <w:pPr>
              <w:spacing w:after="3" w:line="266" w:lineRule="auto"/>
              <w:rPr>
                <w:rFonts w:eastAsia="宋体"/>
              </w:rPr>
            </w:pPr>
            <w:r>
              <w:rPr>
                <w:rFonts w:eastAsia="宋体" w:hint="eastAsia"/>
              </w:rPr>
              <w:t>{</w:t>
            </w:r>
          </w:p>
          <w:p w:rsidR="0010514C" w:rsidRDefault="0010514C" w:rsidP="001A1DC6">
            <w:pPr>
              <w:spacing w:line="259" w:lineRule="auto"/>
              <w:ind w:firstLineChars="200" w:firstLine="360"/>
              <w:rPr>
                <w:rFonts w:ascii="Microsoft YaHei UI" w:eastAsia="Microsoft YaHei UI" w:hAnsi="Microsoft YaHei UI" w:cs="Microsoft YaHei UI"/>
                <w:sz w:val="18"/>
              </w:rPr>
            </w:pPr>
            <w:r>
              <w:rPr>
                <w:rFonts w:ascii="Microsoft YaHei UI" w:eastAsia="Microsoft YaHei UI" w:hAnsi="Microsoft YaHei UI" w:cs="Microsoft YaHei UI"/>
                <w:sz w:val="18"/>
              </w:rPr>
              <w:t>"</w:t>
            </w:r>
            <w:r w:rsidR="00FE4277">
              <w:rPr>
                <w:rFonts w:eastAsia="宋体"/>
              </w:rPr>
              <w:t xml:space="preserve"> LCDCurrentShowInfo</w:t>
            </w:r>
            <w:r>
              <w:rPr>
                <w:rFonts w:eastAsia="宋体" w:hint="eastAsia"/>
              </w:rPr>
              <w:t>_rsp</w:t>
            </w:r>
            <w:r w:rsidR="004079E3">
              <w:rPr>
                <w:rFonts w:ascii="Microsoft YaHei UI" w:eastAsia="Microsoft YaHei UI" w:hAnsi="Microsoft YaHei UI" w:cs="Microsoft YaHei UI"/>
                <w:sz w:val="18"/>
              </w:rPr>
              <w:t>"</w:t>
            </w:r>
            <w:r w:rsidR="004079E3">
              <w:rPr>
                <w:rFonts w:ascii="Microsoft YaHei UI" w:eastAsia="Microsoft YaHei UI" w:hAnsi="Microsoft YaHei UI" w:cs="Microsoft YaHei UI" w:hint="eastAsia"/>
                <w:sz w:val="18"/>
              </w:rPr>
              <w:t>:{</w:t>
            </w:r>
            <w:r>
              <w:rPr>
                <w:rFonts w:ascii="Microsoft YaHei UI" w:eastAsia="Microsoft YaHei UI" w:hAnsi="Microsoft YaHei UI" w:cs="Microsoft YaHei UI"/>
                <w:sz w:val="18"/>
              </w:rPr>
              <w:t xml:space="preserve"> </w:t>
            </w:r>
          </w:p>
          <w:p w:rsidR="0010514C" w:rsidRDefault="0010514C" w:rsidP="001A1DC6">
            <w:pPr>
              <w:spacing w:line="259" w:lineRule="auto"/>
              <w:ind w:firstLineChars="200" w:firstLine="360"/>
              <w:rPr>
                <w:rFonts w:ascii="Microsoft YaHei UI" w:eastAsia="Microsoft YaHei UI" w:hAnsi="Microsoft YaHei UI" w:cs="Microsoft YaHei UI"/>
                <w:sz w:val="18"/>
              </w:rPr>
            </w:pPr>
            <w:r>
              <w:rPr>
                <w:rFonts w:ascii="Microsoft YaHei UI" w:eastAsia="Microsoft YaHei UI" w:hAnsi="Microsoft YaHei UI" w:cs="Microsoft YaHei UI"/>
                <w:sz w:val="18"/>
              </w:rPr>
              <w:t>"msg_id": "1642056493874N7</w:t>
            </w:r>
            <w:r>
              <w:rPr>
                <w:rFonts w:ascii="Microsoft YaHei UI" w:eastAsia="Microsoft YaHei UI" w:hAnsi="Microsoft YaHei UI" w:cs="Microsoft YaHei UI" w:hint="eastAsia"/>
                <w:sz w:val="18"/>
              </w:rPr>
              <w:t>EC87</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w:t>
            </w:r>
          </w:p>
          <w:p w:rsidR="0010514C" w:rsidRDefault="0010514C" w:rsidP="001A1DC6">
            <w:pPr>
              <w:spacing w:after="3" w:line="266" w:lineRule="auto"/>
              <w:ind w:leftChars="86" w:left="181" w:firstLineChars="95" w:firstLine="171"/>
              <w:rPr>
                <w:rFonts w:ascii="Microsoft YaHei UI" w:eastAsia="Microsoft YaHei UI" w:hAnsi="Microsoft YaHei UI" w:cs="Microsoft YaHei UI"/>
                <w:sz w:val="18"/>
              </w:rPr>
            </w:pP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status</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rPr>
              <w:t>ok</w:t>
            </w:r>
            <w:r>
              <w:rPr>
                <w:rFonts w:ascii="Microsoft YaHei UI" w:eastAsia="Microsoft YaHei UI" w:hAnsi="Microsoft YaHei UI" w:cs="Microsoft YaHei UI"/>
                <w:sz w:val="18"/>
              </w:rPr>
              <w:t>"</w:t>
            </w:r>
          </w:p>
          <w:p w:rsidR="004079E3" w:rsidRDefault="004079E3" w:rsidP="004079E3">
            <w:pPr>
              <w:spacing w:after="3" w:line="266" w:lineRule="auto"/>
              <w:ind w:leftChars="86" w:left="181" w:firstLineChars="95" w:firstLine="171"/>
              <w:rPr>
                <w:rFonts w:eastAsia="宋体"/>
              </w:rPr>
            </w:pPr>
            <w:r>
              <w:rPr>
                <w:rFonts w:ascii="Microsoft YaHei UI" w:eastAsia="Microsoft YaHei UI" w:hAnsi="Microsoft YaHei UI" w:cs="Microsoft YaHei UI" w:hint="eastAsia"/>
                <w:sz w:val="18"/>
              </w:rPr>
              <w:t>}</w:t>
            </w:r>
          </w:p>
          <w:p w:rsidR="0010514C" w:rsidRDefault="0010514C" w:rsidP="001A1DC6">
            <w:pPr>
              <w:spacing w:after="3" w:line="266" w:lineRule="auto"/>
              <w:rPr>
                <w:rFonts w:eastAsia="宋体"/>
              </w:rPr>
            </w:pPr>
            <w:r>
              <w:rPr>
                <w:rFonts w:eastAsia="宋体" w:hint="eastAsia"/>
              </w:rPr>
              <w:t>}</w:t>
            </w:r>
          </w:p>
        </w:tc>
      </w:tr>
    </w:tbl>
    <w:p w:rsidR="0010514C" w:rsidRDefault="0010514C" w:rsidP="0010514C"/>
    <w:tbl>
      <w:tblPr>
        <w:tblStyle w:val="TableGrid"/>
        <w:tblW w:w="8516" w:type="dxa"/>
        <w:tblInd w:w="6" w:type="dxa"/>
        <w:tblCellMar>
          <w:top w:w="68" w:type="dxa"/>
          <w:left w:w="106" w:type="dxa"/>
          <w:right w:w="105" w:type="dxa"/>
        </w:tblCellMar>
        <w:tblLook w:val="04A0" w:firstRow="1" w:lastRow="0" w:firstColumn="1" w:lastColumn="0" w:noHBand="0" w:noVBand="1"/>
      </w:tblPr>
      <w:tblGrid>
        <w:gridCol w:w="2347"/>
        <w:gridCol w:w="820"/>
        <w:gridCol w:w="748"/>
        <w:gridCol w:w="2377"/>
        <w:gridCol w:w="2224"/>
      </w:tblGrid>
      <w:tr w:rsidR="004079E3"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4079E3" w:rsidRDefault="004079E3"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4079E3" w:rsidRDefault="004079E3"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4079E3" w:rsidRDefault="004079E3"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4079E3" w:rsidRDefault="004079E3" w:rsidP="001A1DC6">
            <w:pPr>
              <w:spacing w:line="259" w:lineRule="auto"/>
              <w:ind w:left="5"/>
            </w:pPr>
            <w:r>
              <w:rPr>
                <w:rFonts w:ascii="Microsoft YaHei UI" w:eastAsia="Microsoft YaHei UI" w:hAnsi="Microsoft YaHei UI" w:cs="Microsoft YaHei UI"/>
                <w:sz w:val="18"/>
              </w:rPr>
              <w:t xml:space="preserve">说明 </w:t>
            </w:r>
          </w:p>
        </w:tc>
        <w:tc>
          <w:tcPr>
            <w:tcW w:w="2602" w:type="dxa"/>
            <w:tcBorders>
              <w:top w:val="single" w:sz="4" w:space="0" w:color="000000"/>
              <w:left w:val="single" w:sz="4" w:space="0" w:color="000000"/>
              <w:bottom w:val="single" w:sz="4" w:space="0" w:color="000000"/>
              <w:right w:val="single" w:sz="4" w:space="0" w:color="000000"/>
            </w:tcBorders>
            <w:shd w:val="clear" w:color="auto" w:fill="00B0F0"/>
          </w:tcPr>
          <w:p w:rsidR="004079E3" w:rsidRDefault="004079E3" w:rsidP="001A1DC6">
            <w:pPr>
              <w:spacing w:line="259" w:lineRule="auto"/>
              <w:ind w:left="5"/>
            </w:pPr>
            <w:r>
              <w:rPr>
                <w:rFonts w:ascii="Microsoft YaHei UI" w:eastAsia="Microsoft YaHei UI" w:hAnsi="Microsoft YaHei UI" w:cs="Microsoft YaHei UI"/>
                <w:sz w:val="18"/>
              </w:rPr>
              <w:t xml:space="preserve">备注 </w:t>
            </w:r>
          </w:p>
        </w:tc>
      </w:tr>
      <w:tr w:rsidR="004079E3"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4"/>
            </w:pPr>
            <w:r>
              <w:rPr>
                <w:rFonts w:eastAsia="宋体" w:hint="eastAsia"/>
              </w:rPr>
              <w:t>LCDC</w:t>
            </w:r>
            <w:r>
              <w:rPr>
                <w:rFonts w:ascii="Microsoft YaHei UI" w:eastAsia="Microsoft YaHei UI" w:hAnsi="Microsoft YaHei UI" w:cs="Microsoft YaHei UI"/>
                <w:sz w:val="18"/>
              </w:rPr>
              <w:t>urre</w:t>
            </w:r>
            <w:r>
              <w:rPr>
                <w:rFonts w:eastAsia="宋体"/>
              </w:rPr>
              <w:t>nt</w:t>
            </w:r>
            <w:r>
              <w:rPr>
                <w:rFonts w:eastAsia="宋体" w:hint="eastAsia"/>
              </w:rPr>
              <w:t>ShowInfo_rsp</w:t>
            </w:r>
          </w:p>
        </w:tc>
        <w:tc>
          <w:tcPr>
            <w:tcW w:w="845"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hint="eastAsia"/>
                <w:sz w:val="18"/>
              </w:rPr>
              <w:t>json</w:t>
            </w:r>
            <w:r>
              <w:rPr>
                <w:rFonts w:ascii="Microsoft YaHei UI" w:eastAsia="Microsoft YaHei UI" w:hAnsi="Microsoft YaHei UI" w:cs="Microsoft YaHei UI"/>
                <w:sz w:val="18"/>
              </w:rPr>
              <w:t xml:space="preserve"> </w:t>
            </w:r>
          </w:p>
        </w:tc>
        <w:tc>
          <w:tcPr>
            <w:tcW w:w="830"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sz w:val="18"/>
              </w:rPr>
              <w:t xml:space="preserve">命令 </w:t>
            </w:r>
          </w:p>
        </w:tc>
        <w:tc>
          <w:tcPr>
            <w:tcW w:w="260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rPr>
                <w:rFonts w:eastAsia="宋体"/>
              </w:rPr>
            </w:pPr>
            <w:r>
              <w:rPr>
                <w:rFonts w:eastAsia="宋体" w:hint="eastAsia"/>
              </w:rPr>
              <w:t>表示为设置</w:t>
            </w:r>
            <w:r>
              <w:rPr>
                <w:rFonts w:eastAsia="宋体" w:hint="eastAsia"/>
              </w:rPr>
              <w:t>LCD</w:t>
            </w:r>
            <w:r>
              <w:rPr>
                <w:rFonts w:eastAsia="宋体" w:hint="eastAsia"/>
              </w:rPr>
              <w:t>参数的应答消息</w:t>
            </w:r>
          </w:p>
        </w:tc>
      </w:tr>
      <w:tr w:rsidR="004079E3"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260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r w:rsidR="004079E3" w:rsidTr="001A1DC6">
        <w:trPr>
          <w:trHeight w:val="774"/>
        </w:trPr>
        <w:tc>
          <w:tcPr>
            <w:tcW w:w="1497"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sz w:val="20"/>
              </w:rPr>
              <w:t xml:space="preserve">status </w:t>
            </w:r>
          </w:p>
        </w:tc>
        <w:tc>
          <w:tcPr>
            <w:tcW w:w="845"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应答状态。“ok”表示正常，其它则表示出错 </w:t>
            </w:r>
          </w:p>
        </w:tc>
        <w:tc>
          <w:tcPr>
            <w:tcW w:w="2602" w:type="dxa"/>
            <w:tcBorders>
              <w:top w:val="single" w:sz="4" w:space="0" w:color="000000"/>
              <w:left w:val="single" w:sz="4" w:space="0" w:color="000000"/>
              <w:bottom w:val="single" w:sz="4" w:space="0" w:color="000000"/>
              <w:right w:val="single" w:sz="4" w:space="0" w:color="000000"/>
            </w:tcBorders>
          </w:tcPr>
          <w:p w:rsidR="004079E3" w:rsidRDefault="004079E3" w:rsidP="001A1DC6">
            <w:pPr>
              <w:spacing w:line="259" w:lineRule="auto"/>
              <w:ind w:left="5"/>
            </w:pPr>
            <w:r>
              <w:rPr>
                <w:rFonts w:ascii="Microsoft YaHei UI" w:eastAsia="Microsoft YaHei UI" w:hAnsi="Microsoft YaHei UI" w:cs="Microsoft YaHei UI"/>
                <w:sz w:val="18"/>
              </w:rPr>
              <w:t xml:space="preserve">出错状态信息由应答端填充，用于方便定位原因 </w:t>
            </w:r>
          </w:p>
        </w:tc>
      </w:tr>
    </w:tbl>
    <w:p w:rsidR="004079E3" w:rsidRDefault="004079E3" w:rsidP="0010514C"/>
    <w:p w:rsidR="009D433B" w:rsidRDefault="009D433B" w:rsidP="0010514C"/>
    <w:p w:rsidR="009D433B" w:rsidRDefault="009D433B" w:rsidP="009D433B">
      <w:pPr>
        <w:pStyle w:val="1"/>
      </w:pPr>
      <w:bookmarkStart w:id="65" w:name="_Toc155194290"/>
      <w:r>
        <w:rPr>
          <w:rFonts w:hint="eastAsia"/>
        </w:rPr>
        <w:t>十二</w:t>
      </w:r>
      <w:r>
        <w:rPr>
          <w:rFonts w:hint="eastAsia"/>
        </w:rPr>
        <w:t>.</w:t>
      </w:r>
      <w:bookmarkStart w:id="66" w:name="_Toc29804"/>
      <w:r w:rsidRPr="009D433B">
        <w:rPr>
          <w:rFonts w:hint="eastAsia"/>
        </w:rPr>
        <w:t xml:space="preserve"> </w:t>
      </w:r>
      <w:r>
        <w:rPr>
          <w:rFonts w:hint="eastAsia"/>
        </w:rPr>
        <w:t>设置</w:t>
      </w:r>
      <w:r>
        <w:rPr>
          <w:rFonts w:hint="eastAsia"/>
        </w:rPr>
        <w:t>LCD</w:t>
      </w:r>
      <w:r>
        <w:rPr>
          <w:rFonts w:hint="eastAsia"/>
        </w:rPr>
        <w:t>闲时显示内容</w:t>
      </w:r>
      <w:bookmarkEnd w:id="65"/>
      <w:bookmarkEnd w:id="66"/>
    </w:p>
    <w:p w:rsidR="009D433B" w:rsidRDefault="009D433B" w:rsidP="009D433B">
      <w:pPr>
        <w:rPr>
          <w:color w:val="FF0000"/>
        </w:rPr>
      </w:pPr>
      <w:r>
        <w:rPr>
          <w:rFonts w:eastAsia="宋体" w:hint="eastAsia"/>
          <w:sz w:val="20"/>
        </w:rPr>
        <w:t>接口说明：该接口功能为客户发送消息给相机。相机根据内容</w:t>
      </w:r>
      <w:r>
        <w:rPr>
          <w:rFonts w:eastAsia="宋体" w:hint="eastAsia"/>
          <w:color w:val="FF0000"/>
          <w:sz w:val="20"/>
        </w:rPr>
        <w:t>闲时</w:t>
      </w:r>
      <w:r>
        <w:rPr>
          <w:rFonts w:eastAsia="宋体" w:hint="eastAsia"/>
          <w:sz w:val="20"/>
        </w:rPr>
        <w:t>在</w:t>
      </w:r>
      <w:r>
        <w:rPr>
          <w:rFonts w:eastAsia="宋体" w:hint="eastAsia"/>
          <w:sz w:val="20"/>
        </w:rPr>
        <w:t>LCD</w:t>
      </w:r>
      <w:r>
        <w:rPr>
          <w:rFonts w:eastAsia="宋体" w:hint="eastAsia"/>
          <w:sz w:val="20"/>
        </w:rPr>
        <w:t>上显示相应的内容与图片。</w:t>
      </w:r>
      <w:r>
        <w:rPr>
          <w:rFonts w:hint="eastAsia"/>
          <w:color w:val="FF0000"/>
        </w:rPr>
        <w:t>（此功能只在带有</w:t>
      </w:r>
      <w:r>
        <w:rPr>
          <w:rFonts w:hint="eastAsia"/>
          <w:color w:val="FF0000"/>
        </w:rPr>
        <w:t>LCD</w:t>
      </w:r>
      <w:r>
        <w:rPr>
          <w:rFonts w:hint="eastAsia"/>
          <w:color w:val="FF0000"/>
        </w:rPr>
        <w:t>屏的产品上有效）</w:t>
      </w:r>
    </w:p>
    <w:p w:rsidR="009D433B" w:rsidRDefault="009D433B" w:rsidP="009D433B">
      <w:pPr>
        <w:pStyle w:val="4"/>
        <w:numPr>
          <w:ilvl w:val="0"/>
          <w:numId w:val="9"/>
        </w:numPr>
      </w:pPr>
      <w:r>
        <w:rPr>
          <w:rFonts w:hint="eastAsia"/>
        </w:rPr>
        <w:t xml:space="preserve">HTTP </w:t>
      </w:r>
      <w:r>
        <w:rPr>
          <w:rFonts w:hint="eastAsia"/>
        </w:rPr>
        <w:t>下发闲时显示内容</w:t>
      </w:r>
    </w:p>
    <w:p w:rsidR="009D433B" w:rsidRPr="009D433B" w:rsidRDefault="009D433B" w:rsidP="009D433B">
      <w:pPr>
        <w:rPr>
          <w:rFonts w:eastAsia="宋体"/>
        </w:rPr>
      </w:pPr>
      <w:r w:rsidRPr="009D433B">
        <w:rPr>
          <w:rFonts w:eastAsia="宋体" w:hint="eastAsia"/>
        </w:rPr>
        <w:t>示例</w:t>
      </w:r>
      <w:r w:rsidRPr="009D433B">
        <w:rPr>
          <w:rFonts w:eastAsia="宋体" w:hint="eastAsia"/>
        </w:rPr>
        <w:t>:</w:t>
      </w:r>
    </w:p>
    <w:tbl>
      <w:tblPr>
        <w:tblStyle w:val="a9"/>
        <w:tblW w:w="0" w:type="auto"/>
        <w:shd w:val="clear" w:color="auto" w:fill="E7E6E6" w:themeFill="background2"/>
        <w:tblLook w:val="04A0" w:firstRow="1" w:lastRow="0" w:firstColumn="1" w:lastColumn="0" w:noHBand="0" w:noVBand="1"/>
      </w:tblPr>
      <w:tblGrid>
        <w:gridCol w:w="8522"/>
      </w:tblGrid>
      <w:tr w:rsidR="009D433B" w:rsidTr="001A1DC6">
        <w:tc>
          <w:tcPr>
            <w:tcW w:w="8524" w:type="dxa"/>
            <w:shd w:val="clear" w:color="auto" w:fill="E7E6E6" w:themeFill="background2"/>
          </w:tcPr>
          <w:p w:rsidR="009D433B" w:rsidRDefault="009D433B" w:rsidP="001A1DC6">
            <w:pPr>
              <w:rPr>
                <w:rFonts w:eastAsia="宋体"/>
              </w:rPr>
            </w:pPr>
            <w:r>
              <w:rPr>
                <w:rFonts w:eastAsia="宋体"/>
              </w:rPr>
              <w:lastRenderedPageBreak/>
              <w:t>{</w:t>
            </w:r>
          </w:p>
          <w:p w:rsidR="009D433B" w:rsidRDefault="009D433B" w:rsidP="001A1DC6">
            <w:pPr>
              <w:rPr>
                <w:rFonts w:eastAsia="宋体"/>
              </w:rPr>
            </w:pPr>
            <w:r>
              <w:rPr>
                <w:rFonts w:eastAsia="宋体"/>
              </w:rPr>
              <w:tab/>
            </w:r>
            <w:r>
              <w:rPr>
                <w:rFonts w:eastAsia="宋体" w:hint="eastAsia"/>
              </w:rPr>
              <w:t xml:space="preserve">  </w:t>
            </w:r>
            <w:r>
              <w:rPr>
                <w:rFonts w:eastAsia="宋体"/>
              </w:rPr>
              <w:t>"LCDShowIdleInfo"</w:t>
            </w:r>
            <w:r>
              <w:rPr>
                <w:rFonts w:eastAsia="宋体" w:hint="eastAsia"/>
              </w:rPr>
              <w:t>:{</w:t>
            </w:r>
          </w:p>
          <w:p w:rsidR="009D433B" w:rsidRDefault="009D433B" w:rsidP="001A1DC6">
            <w:pPr>
              <w:rPr>
                <w:rFonts w:eastAsia="宋体"/>
              </w:rPr>
            </w:pPr>
            <w:r>
              <w:rPr>
                <w:rFonts w:eastAsia="宋体"/>
              </w:rPr>
              <w:tab/>
            </w:r>
            <w:r>
              <w:rPr>
                <w:rFonts w:eastAsia="宋体" w:hint="eastAsia"/>
              </w:rPr>
              <w:t xml:space="preserve">  </w:t>
            </w:r>
            <w:r>
              <w:rPr>
                <w:rFonts w:eastAsia="宋体"/>
              </w:rPr>
              <w:t>"msg_id": "1642056493874N7EC87",</w:t>
            </w:r>
          </w:p>
          <w:p w:rsidR="009D433B" w:rsidRDefault="009D433B" w:rsidP="001A1DC6">
            <w:pPr>
              <w:rPr>
                <w:rFonts w:eastAsia="宋体"/>
              </w:rPr>
            </w:pPr>
            <w:r>
              <w:rPr>
                <w:rFonts w:eastAsia="宋体"/>
              </w:rPr>
              <w:tab/>
            </w:r>
            <w:r>
              <w:rPr>
                <w:rFonts w:eastAsia="宋体" w:hint="eastAsia"/>
              </w:rPr>
              <w:t xml:space="preserve">  </w:t>
            </w:r>
            <w:r>
              <w:rPr>
                <w:rFonts w:eastAsia="宋体"/>
              </w:rPr>
              <w:t>"background": {</w:t>
            </w:r>
          </w:p>
          <w:p w:rsidR="009D433B" w:rsidRDefault="009D433B" w:rsidP="001A1DC6">
            <w:pPr>
              <w:rPr>
                <w:rFonts w:eastAsia="宋体"/>
              </w:rPr>
            </w:pPr>
            <w:r>
              <w:rPr>
                <w:rFonts w:eastAsia="宋体"/>
              </w:rPr>
              <w:tab/>
            </w:r>
            <w:r>
              <w:rPr>
                <w:rFonts w:eastAsia="宋体"/>
              </w:rPr>
              <w:tab/>
              <w:t>"mode": 1</w:t>
            </w:r>
          </w:p>
          <w:p w:rsidR="009D433B" w:rsidRDefault="009D433B" w:rsidP="001A1DC6">
            <w:pPr>
              <w:rPr>
                <w:rFonts w:eastAsia="宋体"/>
              </w:rPr>
            </w:pPr>
            <w:r>
              <w:rPr>
                <w:rFonts w:eastAsia="宋体"/>
              </w:rPr>
              <w:tab/>
            </w:r>
            <w:r>
              <w:rPr>
                <w:rFonts w:eastAsia="宋体" w:hint="eastAsia"/>
              </w:rPr>
              <w:t xml:space="preserve">  </w:t>
            </w:r>
            <w:r>
              <w:rPr>
                <w:rFonts w:eastAsia="宋体"/>
              </w:rPr>
              <w:t>},</w:t>
            </w:r>
          </w:p>
          <w:p w:rsidR="009D433B" w:rsidRDefault="009D433B" w:rsidP="001A1DC6">
            <w:pPr>
              <w:rPr>
                <w:rFonts w:eastAsia="宋体"/>
              </w:rPr>
            </w:pPr>
            <w:r>
              <w:rPr>
                <w:rFonts w:eastAsia="宋体"/>
              </w:rPr>
              <w:t>"icon": {</w:t>
            </w:r>
          </w:p>
          <w:p w:rsidR="009D433B" w:rsidRDefault="009D433B" w:rsidP="001A1DC6">
            <w:pPr>
              <w:rPr>
                <w:rFonts w:eastAsia="宋体"/>
              </w:rPr>
            </w:pPr>
            <w:r>
              <w:rPr>
                <w:rFonts w:eastAsia="宋体"/>
              </w:rPr>
              <w:tab/>
            </w:r>
            <w:r>
              <w:rPr>
                <w:rFonts w:eastAsia="宋体"/>
              </w:rPr>
              <w:tab/>
              <w:t>"mode": 1</w:t>
            </w:r>
          </w:p>
          <w:p w:rsidR="009D433B" w:rsidRDefault="009D433B" w:rsidP="001A1DC6">
            <w:pPr>
              <w:rPr>
                <w:rFonts w:eastAsia="宋体"/>
              </w:rPr>
            </w:pPr>
            <w:r>
              <w:rPr>
                <w:rFonts w:eastAsia="宋体"/>
              </w:rPr>
              <w:tab/>
            </w:r>
            <w:r>
              <w:rPr>
                <w:rFonts w:eastAsia="宋体" w:hint="eastAsia"/>
              </w:rPr>
              <w:t xml:space="preserve">  </w:t>
            </w:r>
            <w:r>
              <w:rPr>
                <w:rFonts w:eastAsia="宋体"/>
              </w:rPr>
              <w:t>},</w:t>
            </w:r>
          </w:p>
          <w:p w:rsidR="009D433B" w:rsidRDefault="009D433B" w:rsidP="001A1DC6">
            <w:pPr>
              <w:rPr>
                <w:rFonts w:eastAsia="宋体"/>
              </w:rPr>
            </w:pPr>
            <w:r>
              <w:rPr>
                <w:rFonts w:eastAsia="宋体"/>
              </w:rPr>
              <w:tab/>
            </w:r>
            <w:r>
              <w:rPr>
                <w:rFonts w:eastAsia="宋体" w:hint="eastAsia"/>
              </w:rPr>
              <w:t xml:space="preserve">  </w:t>
            </w:r>
            <w:r>
              <w:rPr>
                <w:rFonts w:eastAsia="宋体"/>
              </w:rPr>
              <w:t>"inInfo": {</w:t>
            </w:r>
          </w:p>
          <w:p w:rsidR="009D433B" w:rsidRDefault="009D433B" w:rsidP="001A1DC6">
            <w:pPr>
              <w:rPr>
                <w:rFonts w:eastAsia="宋体"/>
              </w:rPr>
            </w:pPr>
            <w:r>
              <w:rPr>
                <w:rFonts w:eastAsia="宋体"/>
              </w:rPr>
              <w:tab/>
            </w:r>
            <w:r>
              <w:rPr>
                <w:rFonts w:eastAsia="宋体"/>
              </w:rPr>
              <w:tab/>
              <w:t>"name": "</w:t>
            </w:r>
            <w:r>
              <w:rPr>
                <w:rFonts w:eastAsia="宋体"/>
              </w:rPr>
              <w:t>这里是入口</w:t>
            </w:r>
            <w:r>
              <w:rPr>
                <w:rFonts w:eastAsia="宋体"/>
              </w:rPr>
              <w:t>",</w:t>
            </w:r>
          </w:p>
          <w:p w:rsidR="009D433B" w:rsidRDefault="009D433B" w:rsidP="001A1DC6">
            <w:pPr>
              <w:rPr>
                <w:rFonts w:eastAsia="宋体"/>
              </w:rPr>
            </w:pPr>
            <w:r>
              <w:rPr>
                <w:rFonts w:eastAsia="宋体"/>
              </w:rPr>
              <w:tab/>
            </w:r>
            <w:r>
              <w:rPr>
                <w:rFonts w:eastAsia="宋体"/>
              </w:rPr>
              <w:tab/>
              <w:t>"welcome": "</w:t>
            </w:r>
            <w:r>
              <w:rPr>
                <w:rFonts w:eastAsia="宋体"/>
              </w:rPr>
              <w:t>欢迎光临</w:t>
            </w:r>
            <w:r>
              <w:rPr>
                <w:rFonts w:eastAsia="宋体"/>
              </w:rPr>
              <w:t>"</w:t>
            </w:r>
          </w:p>
          <w:p w:rsidR="009D433B" w:rsidRDefault="009D433B" w:rsidP="001A1DC6">
            <w:pPr>
              <w:rPr>
                <w:rFonts w:eastAsia="宋体"/>
              </w:rPr>
            </w:pPr>
            <w:r>
              <w:rPr>
                <w:rFonts w:eastAsia="宋体"/>
              </w:rPr>
              <w:tab/>
            </w:r>
            <w:r>
              <w:rPr>
                <w:rFonts w:eastAsia="宋体" w:hint="eastAsia"/>
              </w:rPr>
              <w:t xml:space="preserve">  </w:t>
            </w:r>
            <w:r>
              <w:rPr>
                <w:rFonts w:eastAsia="宋体"/>
              </w:rPr>
              <w:t>},</w:t>
            </w:r>
          </w:p>
          <w:p w:rsidR="009D433B" w:rsidRDefault="009D433B" w:rsidP="001A1DC6">
            <w:pPr>
              <w:rPr>
                <w:rFonts w:eastAsia="宋体"/>
              </w:rPr>
            </w:pPr>
            <w:r>
              <w:rPr>
                <w:rFonts w:eastAsia="宋体"/>
              </w:rPr>
              <w:tab/>
            </w:r>
            <w:r>
              <w:rPr>
                <w:rFonts w:eastAsia="宋体" w:hint="eastAsia"/>
              </w:rPr>
              <w:t xml:space="preserve">  </w:t>
            </w:r>
            <w:r>
              <w:rPr>
                <w:rFonts w:eastAsia="宋体"/>
              </w:rPr>
              <w:t>"outInfo": {</w:t>
            </w:r>
          </w:p>
          <w:p w:rsidR="009D433B" w:rsidRDefault="009D433B" w:rsidP="001A1DC6">
            <w:pPr>
              <w:rPr>
                <w:rFonts w:eastAsia="宋体"/>
              </w:rPr>
            </w:pPr>
            <w:r>
              <w:rPr>
                <w:rFonts w:eastAsia="宋体"/>
              </w:rPr>
              <w:tab/>
            </w:r>
            <w:r>
              <w:rPr>
                <w:rFonts w:eastAsia="宋体"/>
              </w:rPr>
              <w:tab/>
              <w:t>"name": "</w:t>
            </w:r>
            <w:r>
              <w:rPr>
                <w:rFonts w:eastAsia="宋体"/>
              </w:rPr>
              <w:t>这里是出口</w:t>
            </w:r>
            <w:r>
              <w:rPr>
                <w:rFonts w:eastAsia="宋体"/>
              </w:rPr>
              <w:t>",</w:t>
            </w:r>
          </w:p>
          <w:p w:rsidR="009D433B" w:rsidRDefault="009D433B" w:rsidP="001A1DC6">
            <w:pPr>
              <w:rPr>
                <w:rFonts w:eastAsia="宋体"/>
              </w:rPr>
            </w:pPr>
            <w:r>
              <w:rPr>
                <w:rFonts w:eastAsia="宋体"/>
              </w:rPr>
              <w:tab/>
            </w:r>
            <w:r>
              <w:rPr>
                <w:rFonts w:eastAsia="宋体"/>
              </w:rPr>
              <w:tab/>
              <w:t>"welcome": "</w:t>
            </w:r>
            <w:r>
              <w:rPr>
                <w:rFonts w:eastAsia="宋体"/>
              </w:rPr>
              <w:t>一路顺风</w:t>
            </w:r>
            <w:r>
              <w:rPr>
                <w:rFonts w:eastAsia="宋体"/>
              </w:rPr>
              <w:t>"</w:t>
            </w:r>
          </w:p>
          <w:p w:rsidR="009D433B" w:rsidRDefault="009D433B" w:rsidP="001A1DC6">
            <w:pPr>
              <w:rPr>
                <w:rFonts w:eastAsia="宋体"/>
              </w:rPr>
            </w:pPr>
            <w:r>
              <w:rPr>
                <w:rFonts w:eastAsia="宋体"/>
              </w:rPr>
              <w:tab/>
            </w:r>
            <w:r>
              <w:rPr>
                <w:rFonts w:eastAsia="宋体" w:hint="eastAsia"/>
              </w:rPr>
              <w:t xml:space="preserve">  </w:t>
            </w:r>
            <w:r>
              <w:rPr>
                <w:rFonts w:eastAsia="宋体"/>
              </w:rPr>
              <w:t>}</w:t>
            </w:r>
          </w:p>
          <w:p w:rsidR="009D433B" w:rsidRDefault="009D433B" w:rsidP="001A1DC6">
            <w:pPr>
              <w:rPr>
                <w:rFonts w:eastAsia="宋体"/>
              </w:rPr>
            </w:pPr>
            <w:r>
              <w:rPr>
                <w:rFonts w:eastAsia="宋体" w:hint="eastAsia"/>
              </w:rPr>
              <w:t xml:space="preserve">   }</w:t>
            </w:r>
          </w:p>
          <w:p w:rsidR="009D433B" w:rsidRDefault="009D433B" w:rsidP="001A1DC6">
            <w:pPr>
              <w:rPr>
                <w:rFonts w:eastAsia="宋体"/>
              </w:rPr>
            </w:pPr>
            <w:r>
              <w:rPr>
                <w:rFonts w:eastAsia="宋体"/>
              </w:rPr>
              <w:t>}</w:t>
            </w:r>
          </w:p>
        </w:tc>
      </w:tr>
    </w:tbl>
    <w:p w:rsidR="009D433B" w:rsidRDefault="009D433B" w:rsidP="009D433B"/>
    <w:p w:rsidR="009D433B" w:rsidRDefault="009D433B" w:rsidP="009D433B"/>
    <w:tbl>
      <w:tblPr>
        <w:tblStyle w:val="TableGrid"/>
        <w:tblW w:w="8516" w:type="dxa"/>
        <w:tblInd w:w="6" w:type="dxa"/>
        <w:tblLayout w:type="fixed"/>
        <w:tblCellMar>
          <w:top w:w="68" w:type="dxa"/>
          <w:left w:w="106" w:type="dxa"/>
          <w:right w:w="105" w:type="dxa"/>
        </w:tblCellMar>
        <w:tblLook w:val="04A0" w:firstRow="1" w:lastRow="0" w:firstColumn="1" w:lastColumn="0" w:noHBand="0" w:noVBand="1"/>
      </w:tblPr>
      <w:tblGrid>
        <w:gridCol w:w="2175"/>
        <w:gridCol w:w="759"/>
        <w:gridCol w:w="684"/>
        <w:gridCol w:w="1978"/>
        <w:gridCol w:w="2920"/>
      </w:tblGrid>
      <w:tr w:rsidR="009D433B" w:rsidTr="001A1DC6">
        <w:trPr>
          <w:trHeight w:val="319"/>
        </w:trPr>
        <w:tc>
          <w:tcPr>
            <w:tcW w:w="2175" w:type="dxa"/>
            <w:tcBorders>
              <w:top w:val="single" w:sz="4" w:space="0" w:color="000000"/>
              <w:left w:val="single" w:sz="4" w:space="0" w:color="000000"/>
              <w:bottom w:val="single" w:sz="4" w:space="0" w:color="000000"/>
              <w:right w:val="single" w:sz="4" w:space="0" w:color="000000"/>
            </w:tcBorders>
            <w:shd w:val="clear" w:color="auto" w:fill="00B0F0"/>
          </w:tcPr>
          <w:p w:rsidR="009D433B" w:rsidRDefault="009D433B" w:rsidP="001A1DC6">
            <w:pPr>
              <w:spacing w:line="259" w:lineRule="auto"/>
              <w:ind w:left="4"/>
              <w:jc w:val="center"/>
            </w:pPr>
            <w:r>
              <w:rPr>
                <w:rFonts w:ascii="Microsoft YaHei UI" w:eastAsia="Microsoft YaHei UI" w:hAnsi="Microsoft YaHei UI" w:cs="Microsoft YaHei UI"/>
                <w:sz w:val="18"/>
              </w:rPr>
              <w:t>字段项</w:t>
            </w:r>
          </w:p>
        </w:tc>
        <w:tc>
          <w:tcPr>
            <w:tcW w:w="759" w:type="dxa"/>
            <w:tcBorders>
              <w:top w:val="single" w:sz="4" w:space="0" w:color="000000"/>
              <w:left w:val="single" w:sz="4" w:space="0" w:color="000000"/>
              <w:bottom w:val="single" w:sz="4" w:space="0" w:color="000000"/>
              <w:right w:val="single" w:sz="4" w:space="0" w:color="000000"/>
            </w:tcBorders>
            <w:shd w:val="clear" w:color="auto" w:fill="00B0F0"/>
          </w:tcPr>
          <w:p w:rsidR="009D433B" w:rsidRDefault="009D433B" w:rsidP="001A1DC6">
            <w:pPr>
              <w:spacing w:line="259" w:lineRule="auto"/>
              <w:ind w:left="5"/>
              <w:jc w:val="center"/>
            </w:pPr>
            <w:r>
              <w:rPr>
                <w:rFonts w:ascii="Microsoft YaHei UI" w:eastAsia="Microsoft YaHei UI" w:hAnsi="Microsoft YaHei UI" w:cs="Microsoft YaHei UI"/>
                <w:sz w:val="18"/>
              </w:rPr>
              <w:t>类型</w:t>
            </w:r>
          </w:p>
        </w:tc>
        <w:tc>
          <w:tcPr>
            <w:tcW w:w="684" w:type="dxa"/>
            <w:tcBorders>
              <w:top w:val="single" w:sz="4" w:space="0" w:color="000000"/>
              <w:left w:val="single" w:sz="4" w:space="0" w:color="000000"/>
              <w:bottom w:val="single" w:sz="4" w:space="0" w:color="000000"/>
              <w:right w:val="single" w:sz="4" w:space="0" w:color="000000"/>
            </w:tcBorders>
            <w:shd w:val="clear" w:color="auto" w:fill="00B0F0"/>
          </w:tcPr>
          <w:p w:rsidR="009D433B" w:rsidRDefault="009D433B" w:rsidP="001A1DC6">
            <w:pPr>
              <w:spacing w:line="259" w:lineRule="auto"/>
              <w:jc w:val="center"/>
            </w:pPr>
            <w:r>
              <w:rPr>
                <w:rFonts w:ascii="Microsoft YaHei UI" w:eastAsia="Microsoft YaHei UI" w:hAnsi="Microsoft YaHei UI" w:cs="Microsoft YaHei UI"/>
                <w:sz w:val="18"/>
              </w:rPr>
              <w:t>必填项</w:t>
            </w:r>
          </w:p>
        </w:tc>
        <w:tc>
          <w:tcPr>
            <w:tcW w:w="1978" w:type="dxa"/>
            <w:tcBorders>
              <w:top w:val="single" w:sz="4" w:space="0" w:color="000000"/>
              <w:left w:val="single" w:sz="4" w:space="0" w:color="000000"/>
              <w:bottom w:val="single" w:sz="4" w:space="0" w:color="000000"/>
              <w:right w:val="single" w:sz="4" w:space="0" w:color="000000"/>
            </w:tcBorders>
            <w:shd w:val="clear" w:color="auto" w:fill="00B0F0"/>
          </w:tcPr>
          <w:p w:rsidR="009D433B" w:rsidRDefault="009D433B" w:rsidP="001A1DC6">
            <w:pPr>
              <w:spacing w:line="259" w:lineRule="auto"/>
              <w:ind w:left="5"/>
              <w:jc w:val="center"/>
            </w:pPr>
            <w:r>
              <w:rPr>
                <w:rFonts w:ascii="Microsoft YaHei UI" w:eastAsia="Microsoft YaHei UI" w:hAnsi="Microsoft YaHei UI" w:cs="Microsoft YaHei UI"/>
                <w:sz w:val="18"/>
              </w:rPr>
              <w:t>说明</w:t>
            </w:r>
          </w:p>
        </w:tc>
        <w:tc>
          <w:tcPr>
            <w:tcW w:w="2920" w:type="dxa"/>
            <w:tcBorders>
              <w:top w:val="single" w:sz="4" w:space="0" w:color="000000"/>
              <w:left w:val="single" w:sz="4" w:space="0" w:color="000000"/>
              <w:bottom w:val="single" w:sz="4" w:space="0" w:color="000000"/>
              <w:right w:val="single" w:sz="4" w:space="0" w:color="000000"/>
            </w:tcBorders>
            <w:shd w:val="clear" w:color="auto" w:fill="00B0F0"/>
          </w:tcPr>
          <w:p w:rsidR="009D433B" w:rsidRDefault="009D433B" w:rsidP="001A1DC6">
            <w:pPr>
              <w:spacing w:line="259" w:lineRule="auto"/>
              <w:ind w:left="5"/>
            </w:pPr>
            <w:r>
              <w:rPr>
                <w:rFonts w:ascii="Microsoft YaHei UI" w:eastAsia="Microsoft YaHei UI" w:hAnsi="Microsoft YaHei UI" w:cs="Microsoft YaHei UI"/>
                <w:sz w:val="18"/>
              </w:rPr>
              <w:t xml:space="preserve">备注 </w:t>
            </w:r>
          </w:p>
        </w:tc>
      </w:tr>
      <w:tr w:rsidR="009D433B" w:rsidTr="001A1DC6">
        <w:trPr>
          <w:trHeight w:val="323"/>
        </w:trPr>
        <w:tc>
          <w:tcPr>
            <w:tcW w:w="2175" w:type="dxa"/>
            <w:tcBorders>
              <w:top w:val="single" w:sz="4" w:space="0" w:color="000000"/>
              <w:left w:val="single" w:sz="4" w:space="0" w:color="000000"/>
              <w:bottom w:val="single" w:sz="4" w:space="0" w:color="000000"/>
              <w:right w:val="single" w:sz="4" w:space="0" w:color="000000"/>
            </w:tcBorders>
          </w:tcPr>
          <w:p w:rsidR="009D433B" w:rsidRDefault="00F820B3" w:rsidP="001A1DC6">
            <w:pPr>
              <w:spacing w:line="259" w:lineRule="auto"/>
              <w:ind w:left="4"/>
              <w:jc w:val="center"/>
            </w:pPr>
            <w:r>
              <w:rPr>
                <w:rFonts w:hint="eastAsia"/>
              </w:rPr>
              <w:t>LCDShowIdleInfo</w:t>
            </w:r>
          </w:p>
        </w:tc>
        <w:tc>
          <w:tcPr>
            <w:tcW w:w="759" w:type="dxa"/>
            <w:tcBorders>
              <w:top w:val="single" w:sz="4" w:space="0" w:color="000000"/>
              <w:left w:val="single" w:sz="4" w:space="0" w:color="000000"/>
              <w:bottom w:val="single" w:sz="4" w:space="0" w:color="000000"/>
              <w:right w:val="single" w:sz="4" w:space="0" w:color="000000"/>
            </w:tcBorders>
          </w:tcPr>
          <w:p w:rsidR="009D433B" w:rsidRDefault="00F820B3" w:rsidP="001A1DC6">
            <w:pPr>
              <w:spacing w:line="259" w:lineRule="auto"/>
              <w:ind w:left="5"/>
              <w:jc w:val="center"/>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pPr>
            <w:r>
              <w:rPr>
                <w:rFonts w:ascii="Microsoft YaHei UI" w:eastAsia="Microsoft YaHei UI" w:hAnsi="Microsoft YaHei UI" w:cs="Microsoft YaHei UI"/>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pPr>
            <w:r>
              <w:rPr>
                <w:rFonts w:ascii="Microsoft YaHei UI" w:eastAsia="Microsoft YaHei UI" w:hAnsi="Microsoft YaHei UI" w:cs="Microsoft YaHei UI"/>
                <w:sz w:val="18"/>
              </w:rPr>
              <w:t>命令</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rPr>
                <w:rFonts w:eastAsia="宋体"/>
              </w:rPr>
            </w:pPr>
            <w:r>
              <w:rPr>
                <w:rFonts w:hint="eastAsia"/>
              </w:rPr>
              <w:t>表示设置</w:t>
            </w:r>
            <w:r>
              <w:rPr>
                <w:rFonts w:hint="eastAsia"/>
              </w:rPr>
              <w:t>LCD</w:t>
            </w:r>
            <w:r>
              <w:rPr>
                <w:rFonts w:hint="eastAsia"/>
              </w:rPr>
              <w:t>屏实时显示信息</w:t>
            </w:r>
          </w:p>
        </w:tc>
      </w:tr>
      <w:tr w:rsidR="009D433B" w:rsidTr="001A1DC6">
        <w:trPr>
          <w:trHeight w:val="1072"/>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pPr>
            <w:r>
              <w:rPr>
                <w:rFonts w:hint="eastAsia"/>
                <w:sz w:val="20"/>
              </w:rPr>
              <w:t>msg_id</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pPr>
            <w:r>
              <w:rPr>
                <w:rFonts w:ascii="Microsoft YaHei UI" w:eastAsia="Microsoft YaHei UI" w:hAnsi="Microsoft YaHei UI" w:cs="Microsoft YaHei UI"/>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消息 ID</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pPr>
            <w:r>
              <w:rPr>
                <w:rFonts w:ascii="Microsoft YaHei UI" w:eastAsia="Microsoft YaHei UI" w:hAnsi="Microsoft YaHei UI" w:cs="Microsoft YaHei UI"/>
                <w:sz w:val="18"/>
              </w:rPr>
              <w:t xml:space="preserve">此次请求的唯一标识，20 位长，前 13 位是毫秒时间，后 7 位是字母和数字的随机数 </w:t>
            </w: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sz w:val="20"/>
              </w:rPr>
            </w:pPr>
            <w:r>
              <w:rPr>
                <w:rFonts w:eastAsia="宋体" w:hint="eastAsia"/>
                <w:sz w:val="20"/>
              </w:rPr>
              <w:t>background</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背景图参数</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ascii="Microsoft YaHei UI" w:eastAsia="Microsoft YaHei UI" w:hAnsi="Microsoft YaHei UI" w:cs="Microsoft YaHei UI"/>
                <w:sz w:val="18"/>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background/mode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背景图模式</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0：默认绿色</w:t>
            </w:r>
          </w:p>
          <w:p w:rsidR="009D433B" w:rsidRDefault="009D433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1：默认蓝色</w:t>
            </w:r>
          </w:p>
          <w:p w:rsidR="009D433B" w:rsidRDefault="009D433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2：自定义</w:t>
            </w: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icon</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标志图参数</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ascii="Microsoft YaHei UI" w:eastAsia="Microsoft YaHei UI" w:hAnsi="Microsoft YaHei UI" w:cs="Microsoft YaHei UI"/>
                <w:sz w:val="18"/>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icon/mode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标志图模式</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r>
              <w:rPr>
                <w:rFonts w:eastAsia="宋体" w:hint="eastAsia"/>
              </w:rPr>
              <w:t>0</w:t>
            </w:r>
            <w:r>
              <w:rPr>
                <w:rFonts w:eastAsia="宋体" w:hint="eastAsia"/>
              </w:rPr>
              <w:t>：静态图</w:t>
            </w:r>
          </w:p>
          <w:p w:rsidR="009D433B" w:rsidRDefault="009D433B" w:rsidP="001A1DC6">
            <w:pPr>
              <w:spacing w:line="259" w:lineRule="auto"/>
              <w:ind w:left="5"/>
              <w:rPr>
                <w:rFonts w:eastAsia="宋体"/>
              </w:rPr>
            </w:pPr>
            <w:r>
              <w:rPr>
                <w:rFonts w:eastAsia="宋体" w:hint="eastAsia"/>
              </w:rPr>
              <w:t>1</w:t>
            </w:r>
            <w:r>
              <w:rPr>
                <w:rFonts w:eastAsia="宋体" w:hint="eastAsia"/>
              </w:rPr>
              <w:t>：动态图</w:t>
            </w:r>
          </w:p>
          <w:p w:rsidR="009D433B" w:rsidRDefault="009D433B" w:rsidP="001A1DC6">
            <w:pPr>
              <w:spacing w:line="259" w:lineRule="auto"/>
              <w:ind w:left="5"/>
              <w:rPr>
                <w:rFonts w:eastAsia="宋体"/>
              </w:rPr>
            </w:pPr>
            <w:r>
              <w:rPr>
                <w:rFonts w:eastAsia="宋体" w:hint="eastAsia"/>
              </w:rPr>
              <w:t>2</w:t>
            </w:r>
            <w:r>
              <w:rPr>
                <w:rFonts w:eastAsia="宋体" w:hint="eastAsia"/>
              </w:rPr>
              <w:t>：自定义</w:t>
            </w: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inInfo</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宋体" w:hAnsi="Microsoft YaHei UI" w:cs="Microsoft YaHei UI"/>
                <w:sz w:val="18"/>
              </w:rPr>
            </w:pPr>
            <w:r>
              <w:rPr>
                <w:rFonts w:ascii="Microsoft YaHei UI" w:eastAsia="宋体" w:hAnsi="Microsoft YaHei UI" w:cs="Microsoft YaHei UI" w:hint="eastAsia"/>
                <w:sz w:val="18"/>
              </w:rPr>
              <w:t>入口信息</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inInfo/name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入口地名</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inInfo/welcome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欢迎语</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lastRenderedPageBreak/>
              <w:t>outInfo</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出口信息</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pPr>
            <w:r>
              <w:rPr>
                <w:rFonts w:eastAsia="宋体" w:hint="eastAsia"/>
              </w:rPr>
              <w:t>outInfo/name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出口地名</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pPr>
            <w:r>
              <w:rPr>
                <w:rFonts w:eastAsia="宋体" w:hint="eastAsia"/>
              </w:rPr>
              <w:t>outInfo/welcom</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欢送语</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showTime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json</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时间配置</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pP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showTime/enable</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是否显示</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r>
              <w:rPr>
                <w:rFonts w:eastAsia="宋体" w:hint="eastAsia"/>
              </w:rPr>
              <w:t>0</w:t>
            </w:r>
            <w:r>
              <w:rPr>
                <w:rFonts w:eastAsia="宋体" w:hint="eastAsia"/>
              </w:rPr>
              <w:t>：隐藏</w:t>
            </w:r>
          </w:p>
          <w:p w:rsidR="009D433B" w:rsidRDefault="009D433B" w:rsidP="001A1DC6">
            <w:pPr>
              <w:spacing w:line="259" w:lineRule="auto"/>
              <w:ind w:left="5"/>
              <w:rPr>
                <w:rFonts w:eastAsia="宋体"/>
              </w:rPr>
            </w:pPr>
            <w:r>
              <w:rPr>
                <w:rFonts w:eastAsia="宋体" w:hint="eastAsia"/>
              </w:rPr>
              <w:t>1</w:t>
            </w:r>
            <w:r>
              <w:rPr>
                <w:rFonts w:eastAsia="宋体" w:hint="eastAsia"/>
              </w:rPr>
              <w:t>：显示</w:t>
            </w:r>
          </w:p>
        </w:tc>
      </w:tr>
      <w:tr w:rsidR="009D433B" w:rsidTr="001A1DC6">
        <w:trPr>
          <w:trHeight w:val="409"/>
        </w:trPr>
        <w:tc>
          <w:tcPr>
            <w:tcW w:w="2175"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4"/>
              <w:jc w:val="center"/>
              <w:rPr>
                <w:rFonts w:eastAsia="宋体"/>
              </w:rPr>
            </w:pPr>
            <w:r>
              <w:rPr>
                <w:rFonts w:eastAsia="宋体" w:hint="eastAsia"/>
              </w:rPr>
              <w:t>showTime/color</w:t>
            </w:r>
          </w:p>
        </w:tc>
        <w:tc>
          <w:tcPr>
            <w:tcW w:w="759"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684"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978"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jc w:val="center"/>
              <w:rPr>
                <w:rFonts w:eastAsia="宋体"/>
              </w:rPr>
            </w:pPr>
            <w:r>
              <w:rPr>
                <w:rFonts w:eastAsia="宋体" w:hint="eastAsia"/>
              </w:rPr>
              <w:t>时间字体颜色</w:t>
            </w:r>
          </w:p>
        </w:tc>
        <w:tc>
          <w:tcPr>
            <w:tcW w:w="2920" w:type="dxa"/>
            <w:tcBorders>
              <w:top w:val="single" w:sz="4" w:space="0" w:color="000000"/>
              <w:left w:val="single" w:sz="4" w:space="0" w:color="000000"/>
              <w:bottom w:val="single" w:sz="4" w:space="0" w:color="000000"/>
              <w:right w:val="single" w:sz="4" w:space="0" w:color="000000"/>
            </w:tcBorders>
          </w:tcPr>
          <w:p w:rsidR="009D433B" w:rsidRDefault="009D433B" w:rsidP="001A1DC6">
            <w:pPr>
              <w:spacing w:line="259" w:lineRule="auto"/>
              <w:ind w:left="5"/>
              <w:rPr>
                <w:rFonts w:eastAsia="宋体"/>
              </w:rPr>
            </w:pPr>
            <w:r>
              <w:rPr>
                <w:rFonts w:eastAsia="宋体" w:hint="eastAsia"/>
              </w:rPr>
              <w:t>0</w:t>
            </w:r>
            <w:r>
              <w:rPr>
                <w:rFonts w:eastAsia="宋体" w:hint="eastAsia"/>
              </w:rPr>
              <w:t>：白色</w:t>
            </w:r>
          </w:p>
          <w:p w:rsidR="009D433B" w:rsidRDefault="009D433B" w:rsidP="001A1DC6">
            <w:pPr>
              <w:spacing w:line="259" w:lineRule="auto"/>
              <w:ind w:left="5"/>
              <w:rPr>
                <w:rFonts w:eastAsia="宋体"/>
              </w:rPr>
            </w:pPr>
            <w:r>
              <w:rPr>
                <w:rFonts w:eastAsia="宋体" w:hint="eastAsia"/>
              </w:rPr>
              <w:t>1</w:t>
            </w:r>
            <w:r>
              <w:rPr>
                <w:rFonts w:eastAsia="宋体" w:hint="eastAsia"/>
              </w:rPr>
              <w:t>：红色</w:t>
            </w:r>
          </w:p>
          <w:p w:rsidR="009D433B" w:rsidRDefault="009D433B" w:rsidP="001A1DC6">
            <w:pPr>
              <w:spacing w:line="259" w:lineRule="auto"/>
              <w:ind w:left="5"/>
              <w:rPr>
                <w:rFonts w:eastAsia="宋体"/>
              </w:rPr>
            </w:pPr>
            <w:r>
              <w:rPr>
                <w:rFonts w:eastAsia="宋体" w:hint="eastAsia"/>
              </w:rPr>
              <w:t>2</w:t>
            </w:r>
            <w:r>
              <w:rPr>
                <w:rFonts w:eastAsia="宋体" w:hint="eastAsia"/>
              </w:rPr>
              <w:t>：黑色</w:t>
            </w:r>
          </w:p>
          <w:p w:rsidR="009D433B" w:rsidRDefault="009D433B" w:rsidP="001A1DC6">
            <w:pPr>
              <w:spacing w:line="259" w:lineRule="auto"/>
              <w:ind w:left="5"/>
              <w:rPr>
                <w:rFonts w:eastAsia="宋体"/>
              </w:rPr>
            </w:pPr>
            <w:r>
              <w:rPr>
                <w:rFonts w:eastAsia="宋体" w:hint="eastAsia"/>
              </w:rPr>
              <w:t>3</w:t>
            </w:r>
            <w:r>
              <w:rPr>
                <w:rFonts w:eastAsia="宋体" w:hint="eastAsia"/>
              </w:rPr>
              <w:t>：蓝色</w:t>
            </w:r>
          </w:p>
          <w:p w:rsidR="009D433B" w:rsidRDefault="009D433B" w:rsidP="001A1DC6">
            <w:pPr>
              <w:spacing w:line="259" w:lineRule="auto"/>
              <w:ind w:left="5"/>
              <w:rPr>
                <w:rFonts w:eastAsia="宋体"/>
              </w:rPr>
            </w:pPr>
            <w:r>
              <w:rPr>
                <w:rFonts w:eastAsia="宋体" w:hint="eastAsia"/>
              </w:rPr>
              <w:t>4</w:t>
            </w:r>
            <w:r>
              <w:rPr>
                <w:rFonts w:eastAsia="宋体" w:hint="eastAsia"/>
              </w:rPr>
              <w:t>：绿色</w:t>
            </w:r>
          </w:p>
        </w:tc>
      </w:tr>
    </w:tbl>
    <w:p w:rsidR="009D433B" w:rsidRDefault="009D433B" w:rsidP="009D433B"/>
    <w:p w:rsidR="00F820B3" w:rsidRDefault="00F820B3" w:rsidP="009D433B"/>
    <w:p w:rsidR="00F820B3" w:rsidRDefault="00A46945" w:rsidP="00A46945">
      <w:pPr>
        <w:pStyle w:val="4"/>
      </w:pPr>
      <w:r>
        <w:rPr>
          <w:rFonts w:hint="eastAsia"/>
        </w:rPr>
        <w:t>2.</w:t>
      </w:r>
      <w:r w:rsidR="00F820B3">
        <w:rPr>
          <w:rFonts w:hint="eastAsia"/>
        </w:rPr>
        <w:t>相机应答</w:t>
      </w:r>
    </w:p>
    <w:p w:rsidR="00F820B3" w:rsidRPr="00F820B3" w:rsidRDefault="00F820B3" w:rsidP="00F820B3">
      <w:pPr>
        <w:rPr>
          <w:rFonts w:eastAsia="宋体"/>
        </w:rPr>
      </w:pPr>
      <w:r w:rsidRPr="00F820B3">
        <w:rPr>
          <w:rFonts w:eastAsia="宋体" w:hint="eastAsia"/>
        </w:rPr>
        <w:t>示例</w:t>
      </w:r>
      <w:r w:rsidRPr="00F820B3">
        <w:rPr>
          <w:rFonts w:eastAsia="宋体" w:hint="eastAsia"/>
        </w:rPr>
        <w:t>:</w:t>
      </w:r>
    </w:p>
    <w:tbl>
      <w:tblPr>
        <w:tblStyle w:val="a9"/>
        <w:tblW w:w="0" w:type="auto"/>
        <w:shd w:val="clear" w:color="auto" w:fill="E7E6E6" w:themeFill="background2"/>
        <w:tblLook w:val="04A0" w:firstRow="1" w:lastRow="0" w:firstColumn="1" w:lastColumn="0" w:noHBand="0" w:noVBand="1"/>
      </w:tblPr>
      <w:tblGrid>
        <w:gridCol w:w="8522"/>
      </w:tblGrid>
      <w:tr w:rsidR="00F820B3" w:rsidTr="001A1DC6">
        <w:tc>
          <w:tcPr>
            <w:tcW w:w="8524" w:type="dxa"/>
            <w:shd w:val="clear" w:color="auto" w:fill="E7E6E6" w:themeFill="background2"/>
          </w:tcPr>
          <w:p w:rsidR="00F820B3" w:rsidRDefault="00F820B3" w:rsidP="001A1DC6">
            <w:pPr>
              <w:rPr>
                <w:rFonts w:eastAsia="宋体"/>
              </w:rPr>
            </w:pPr>
            <w:r>
              <w:rPr>
                <w:rFonts w:eastAsia="宋体"/>
              </w:rPr>
              <w:t>{</w:t>
            </w:r>
          </w:p>
          <w:p w:rsidR="00F820B3" w:rsidRDefault="00F820B3" w:rsidP="001A1DC6">
            <w:pPr>
              <w:rPr>
                <w:rFonts w:eastAsia="宋体"/>
              </w:rPr>
            </w:pPr>
            <w:r>
              <w:rPr>
                <w:rFonts w:eastAsia="宋体"/>
              </w:rPr>
              <w:t xml:space="preserve">  </w:t>
            </w:r>
            <w:r w:rsidR="0053649A">
              <w:rPr>
                <w:rFonts w:eastAsia="宋体"/>
              </w:rPr>
              <w:t>"LCDShowIdleInfo_rsp"</w:t>
            </w:r>
            <w:r w:rsidR="0053649A">
              <w:rPr>
                <w:rFonts w:eastAsia="宋体" w:hint="eastAsia"/>
              </w:rPr>
              <w:t>:{</w:t>
            </w:r>
          </w:p>
          <w:p w:rsidR="00F820B3" w:rsidRDefault="00F820B3" w:rsidP="001A1DC6">
            <w:pPr>
              <w:rPr>
                <w:rFonts w:eastAsia="宋体"/>
              </w:rPr>
            </w:pPr>
            <w:r>
              <w:rPr>
                <w:rFonts w:eastAsia="宋体"/>
              </w:rPr>
              <w:t xml:space="preserve">  "status" : "ok",</w:t>
            </w:r>
          </w:p>
          <w:p w:rsidR="00F820B3" w:rsidRDefault="00F820B3" w:rsidP="001A1DC6">
            <w:pPr>
              <w:rPr>
                <w:rFonts w:eastAsia="宋体"/>
              </w:rPr>
            </w:pPr>
            <w:r>
              <w:rPr>
                <w:rFonts w:eastAsia="宋体"/>
              </w:rPr>
              <w:t xml:space="preserve">  "msg_id" : "1642056493874N7EC87"</w:t>
            </w:r>
          </w:p>
          <w:p w:rsidR="0053649A" w:rsidRDefault="0053649A" w:rsidP="001A1DC6">
            <w:pPr>
              <w:rPr>
                <w:rFonts w:eastAsia="宋体"/>
              </w:rPr>
            </w:pPr>
            <w:r>
              <w:rPr>
                <w:rFonts w:eastAsia="宋体" w:hint="eastAsia"/>
              </w:rPr>
              <w:t xml:space="preserve">  } </w:t>
            </w:r>
          </w:p>
          <w:p w:rsidR="00F820B3" w:rsidRDefault="00F820B3" w:rsidP="001A1DC6">
            <w:pPr>
              <w:rPr>
                <w:rFonts w:eastAsia="宋体"/>
              </w:rPr>
            </w:pPr>
            <w:r>
              <w:rPr>
                <w:rFonts w:eastAsia="宋体"/>
              </w:rPr>
              <w:t>}</w:t>
            </w:r>
          </w:p>
        </w:tc>
      </w:tr>
    </w:tbl>
    <w:p w:rsidR="00F820B3" w:rsidRDefault="00F820B3" w:rsidP="00F820B3"/>
    <w:tbl>
      <w:tblPr>
        <w:tblStyle w:val="TableGrid"/>
        <w:tblW w:w="8516" w:type="dxa"/>
        <w:tblInd w:w="6" w:type="dxa"/>
        <w:tblCellMar>
          <w:top w:w="68" w:type="dxa"/>
          <w:left w:w="106" w:type="dxa"/>
          <w:right w:w="105" w:type="dxa"/>
        </w:tblCellMar>
        <w:tblLook w:val="04A0" w:firstRow="1" w:lastRow="0" w:firstColumn="1" w:lastColumn="0" w:noHBand="0" w:noVBand="1"/>
      </w:tblPr>
      <w:tblGrid>
        <w:gridCol w:w="2038"/>
        <w:gridCol w:w="830"/>
        <w:gridCol w:w="781"/>
        <w:gridCol w:w="2483"/>
        <w:gridCol w:w="2384"/>
      </w:tblGrid>
      <w:tr w:rsidR="00E467BB"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E467BB" w:rsidRDefault="00E467BB"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E467BB" w:rsidRDefault="00E467BB"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E467BB" w:rsidRDefault="00E467BB"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E467BB" w:rsidRDefault="00E467BB" w:rsidP="001A1DC6">
            <w:pPr>
              <w:spacing w:line="259" w:lineRule="auto"/>
              <w:ind w:left="5"/>
            </w:pPr>
            <w:r>
              <w:rPr>
                <w:rFonts w:ascii="Microsoft YaHei UI" w:eastAsia="Microsoft YaHei UI" w:hAnsi="Microsoft YaHei UI" w:cs="Microsoft YaHei UI"/>
                <w:sz w:val="18"/>
              </w:rPr>
              <w:t xml:space="preserve">说明 </w:t>
            </w:r>
          </w:p>
        </w:tc>
        <w:tc>
          <w:tcPr>
            <w:tcW w:w="2602" w:type="dxa"/>
            <w:tcBorders>
              <w:top w:val="single" w:sz="4" w:space="0" w:color="000000"/>
              <w:left w:val="single" w:sz="4" w:space="0" w:color="000000"/>
              <w:bottom w:val="single" w:sz="4" w:space="0" w:color="000000"/>
              <w:right w:val="single" w:sz="4" w:space="0" w:color="000000"/>
            </w:tcBorders>
            <w:shd w:val="clear" w:color="auto" w:fill="00B0F0"/>
          </w:tcPr>
          <w:p w:rsidR="00E467BB" w:rsidRDefault="00E467BB" w:rsidP="001A1DC6">
            <w:pPr>
              <w:spacing w:line="259" w:lineRule="auto"/>
              <w:ind w:left="5"/>
            </w:pPr>
            <w:r>
              <w:rPr>
                <w:rFonts w:ascii="Microsoft YaHei UI" w:eastAsia="Microsoft YaHei UI" w:hAnsi="Microsoft YaHei UI" w:cs="Microsoft YaHei UI"/>
                <w:sz w:val="18"/>
              </w:rPr>
              <w:t xml:space="preserve">备注 </w:t>
            </w:r>
          </w:p>
        </w:tc>
      </w:tr>
      <w:tr w:rsidR="00E467BB"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4"/>
            </w:pPr>
            <w:r>
              <w:rPr>
                <w:rFonts w:ascii="Microsoft YaHei UI" w:eastAsia="Microsoft YaHei UI" w:hAnsi="Microsoft YaHei UI" w:cs="Microsoft YaHei UI" w:hint="eastAsia"/>
                <w:sz w:val="18"/>
              </w:rPr>
              <w:t>LCDShowIdleInfo_rsp</w:t>
            </w:r>
          </w:p>
        </w:tc>
        <w:tc>
          <w:tcPr>
            <w:tcW w:w="845"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pPr>
            <w:r>
              <w:rPr>
                <w:rFonts w:ascii="Microsoft YaHei UI" w:eastAsia="Microsoft YaHei UI" w:hAnsi="Microsoft YaHei UI" w:cs="Microsoft YaHei UI" w:hint="eastAsia"/>
                <w:sz w:val="18"/>
              </w:rPr>
              <w:t>json</w:t>
            </w:r>
            <w:r>
              <w:rPr>
                <w:rFonts w:ascii="Microsoft YaHei UI" w:eastAsia="Microsoft YaHei UI" w:hAnsi="Microsoft YaHei UI" w:cs="Microsoft YaHei UI"/>
                <w:sz w:val="18"/>
              </w:rPr>
              <w:t xml:space="preserve"> </w:t>
            </w:r>
          </w:p>
        </w:tc>
        <w:tc>
          <w:tcPr>
            <w:tcW w:w="830"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pPr>
            <w:r>
              <w:rPr>
                <w:rFonts w:ascii="Microsoft YaHei UI" w:eastAsia="Microsoft YaHei UI" w:hAnsi="Microsoft YaHei UI" w:cs="Microsoft YaHei UI"/>
                <w:sz w:val="18"/>
              </w:rPr>
              <w:t xml:space="preserve">命令 </w:t>
            </w:r>
          </w:p>
        </w:tc>
        <w:tc>
          <w:tcPr>
            <w:tcW w:w="260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eastAsia="Microsoft YaHei UI"/>
              </w:rPr>
            </w:pPr>
            <w:r>
              <w:rPr>
                <w:rFonts w:ascii="Microsoft YaHei UI" w:eastAsia="Microsoft YaHei UI" w:hAnsi="Microsoft YaHei UI" w:cs="Microsoft YaHei UI" w:hint="eastAsia"/>
                <w:sz w:val="18"/>
              </w:rPr>
              <w:t>表示设置应答消息</w:t>
            </w:r>
          </w:p>
        </w:tc>
      </w:tr>
      <w:tr w:rsidR="00E467BB"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260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r w:rsidR="00E467BB"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eastAsia="宋体"/>
              </w:rPr>
            </w:pPr>
            <w:r>
              <w:rPr>
                <w:rFonts w:eastAsia="宋体" w:hint="eastAsia"/>
              </w:rPr>
              <w:t>status</w:t>
            </w:r>
          </w:p>
        </w:tc>
        <w:tc>
          <w:tcPr>
            <w:tcW w:w="845"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eastAsia="宋体"/>
              </w:rPr>
            </w:pPr>
            <w:r>
              <w:rPr>
                <w:rFonts w:eastAsia="宋体" w:hint="eastAsia"/>
              </w:rPr>
              <w:t>string</w:t>
            </w:r>
          </w:p>
        </w:tc>
        <w:tc>
          <w:tcPr>
            <w:tcW w:w="830"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74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操作状态</w:t>
            </w:r>
          </w:p>
        </w:tc>
        <w:tc>
          <w:tcPr>
            <w:tcW w:w="2602" w:type="dxa"/>
            <w:tcBorders>
              <w:top w:val="single" w:sz="4" w:space="0" w:color="000000"/>
              <w:left w:val="single" w:sz="4" w:space="0" w:color="000000"/>
              <w:bottom w:val="single" w:sz="4" w:space="0" w:color="000000"/>
              <w:right w:val="single" w:sz="4" w:space="0" w:color="000000"/>
            </w:tcBorders>
          </w:tcPr>
          <w:p w:rsidR="00E467BB" w:rsidRDefault="00E467BB" w:rsidP="001A1DC6">
            <w:pPr>
              <w:spacing w:line="259" w:lineRule="auto"/>
              <w:ind w:left="5"/>
              <w:rPr>
                <w:rFonts w:eastAsia="宋体"/>
              </w:rPr>
            </w:pPr>
            <w:r>
              <w:rPr>
                <w:rFonts w:eastAsia="宋体" w:hint="eastAsia"/>
              </w:rPr>
              <w:t>ok</w:t>
            </w:r>
            <w:r>
              <w:rPr>
                <w:rFonts w:eastAsia="宋体" w:hint="eastAsia"/>
              </w:rPr>
              <w:t>为成功，其它为失败</w:t>
            </w:r>
          </w:p>
        </w:tc>
      </w:tr>
    </w:tbl>
    <w:p w:rsidR="00E467BB" w:rsidRDefault="00E467BB" w:rsidP="00F820B3"/>
    <w:p w:rsidR="00955A34" w:rsidRDefault="00955A34" w:rsidP="00F820B3"/>
    <w:p w:rsidR="00955A34" w:rsidRDefault="00955A34" w:rsidP="00955A34">
      <w:pPr>
        <w:pStyle w:val="1"/>
      </w:pPr>
      <w:bookmarkStart w:id="67" w:name="_Toc155194291"/>
      <w:r>
        <w:rPr>
          <w:rFonts w:hint="eastAsia"/>
        </w:rPr>
        <w:t>十三</w:t>
      </w:r>
      <w:r>
        <w:rPr>
          <w:rFonts w:hint="eastAsia"/>
        </w:rPr>
        <w:t>.</w:t>
      </w:r>
      <w:bookmarkStart w:id="68" w:name="_Toc16913"/>
      <w:r w:rsidRPr="00955A34">
        <w:rPr>
          <w:rFonts w:hint="eastAsia"/>
        </w:rPr>
        <w:t xml:space="preserve"> </w:t>
      </w:r>
      <w:r>
        <w:rPr>
          <w:rFonts w:hint="eastAsia"/>
        </w:rPr>
        <w:t>设置剩余车位</w:t>
      </w:r>
      <w:bookmarkEnd w:id="67"/>
      <w:bookmarkEnd w:id="68"/>
    </w:p>
    <w:p w:rsidR="00955A34" w:rsidRDefault="00955A34" w:rsidP="00955A34">
      <w:pPr>
        <w:rPr>
          <w:rFonts w:eastAsia="宋体"/>
          <w:sz w:val="20"/>
        </w:rPr>
      </w:pPr>
      <w:r>
        <w:rPr>
          <w:rFonts w:eastAsia="宋体" w:hint="eastAsia"/>
          <w:sz w:val="20"/>
        </w:rPr>
        <w:t>接口说明：该接口功能为客户发送消息给相机。相机接收消息后更新当前剩余车位</w:t>
      </w:r>
    </w:p>
    <w:p w:rsidR="00955A34" w:rsidRDefault="00955A34" w:rsidP="00955A34">
      <w:pPr>
        <w:pStyle w:val="4"/>
        <w:numPr>
          <w:ilvl w:val="0"/>
          <w:numId w:val="10"/>
        </w:numPr>
      </w:pPr>
      <w:r>
        <w:rPr>
          <w:rFonts w:hint="eastAsia"/>
        </w:rPr>
        <w:lastRenderedPageBreak/>
        <w:t xml:space="preserve">HTTP </w:t>
      </w:r>
      <w:r>
        <w:rPr>
          <w:rFonts w:hint="eastAsia"/>
        </w:rPr>
        <w:t>下发剩余车位</w:t>
      </w:r>
    </w:p>
    <w:p w:rsidR="00955A34" w:rsidRPr="00955A34" w:rsidRDefault="00955A34" w:rsidP="00955A34">
      <w:pPr>
        <w:spacing w:after="3" w:line="266" w:lineRule="auto"/>
        <w:rPr>
          <w:rFonts w:eastAsia="宋体"/>
        </w:rPr>
      </w:pPr>
      <w:r w:rsidRPr="00955A34">
        <w:rPr>
          <w:rFonts w:eastAsia="宋体" w:hint="eastAsia"/>
        </w:rPr>
        <w:t>示例：</w:t>
      </w:r>
    </w:p>
    <w:tbl>
      <w:tblPr>
        <w:tblStyle w:val="a9"/>
        <w:tblW w:w="0" w:type="auto"/>
        <w:shd w:val="clear" w:color="auto" w:fill="E7E6E6" w:themeFill="background2"/>
        <w:tblLook w:val="04A0" w:firstRow="1" w:lastRow="0" w:firstColumn="1" w:lastColumn="0" w:noHBand="0" w:noVBand="1"/>
      </w:tblPr>
      <w:tblGrid>
        <w:gridCol w:w="8522"/>
      </w:tblGrid>
      <w:tr w:rsidR="00955A34" w:rsidTr="001A1DC6">
        <w:tc>
          <w:tcPr>
            <w:tcW w:w="8524" w:type="dxa"/>
            <w:shd w:val="clear" w:color="auto" w:fill="E7E6E6" w:themeFill="background2"/>
          </w:tcPr>
          <w:p w:rsidR="00955A34" w:rsidRDefault="00955A34" w:rsidP="001A1DC6">
            <w:pPr>
              <w:rPr>
                <w:rFonts w:eastAsia="宋体"/>
              </w:rPr>
            </w:pPr>
            <w:r>
              <w:rPr>
                <w:rFonts w:eastAsia="宋体"/>
              </w:rPr>
              <w:t>{</w:t>
            </w:r>
          </w:p>
          <w:p w:rsidR="00955A34" w:rsidRDefault="00955A34" w:rsidP="001A1DC6">
            <w:pPr>
              <w:rPr>
                <w:rFonts w:eastAsia="宋体"/>
              </w:rPr>
            </w:pPr>
            <w:r>
              <w:rPr>
                <w:rFonts w:eastAsia="宋体"/>
              </w:rPr>
              <w:tab/>
            </w:r>
            <w:r>
              <w:rPr>
                <w:rFonts w:eastAsia="宋体" w:hint="eastAsia"/>
              </w:rPr>
              <w:t xml:space="preserve">   </w:t>
            </w:r>
            <w:r>
              <w:rPr>
                <w:rFonts w:eastAsia="宋体"/>
              </w:rPr>
              <w:t>"LCDSetParkCarNum"</w:t>
            </w:r>
            <w:r>
              <w:rPr>
                <w:rFonts w:eastAsia="宋体" w:hint="eastAsia"/>
              </w:rPr>
              <w:t>:{</w:t>
            </w:r>
          </w:p>
          <w:p w:rsidR="00955A34" w:rsidRDefault="00955A34" w:rsidP="001A1DC6">
            <w:pPr>
              <w:rPr>
                <w:rFonts w:eastAsia="宋体"/>
              </w:rPr>
            </w:pPr>
            <w:r>
              <w:rPr>
                <w:rFonts w:eastAsia="宋体"/>
              </w:rPr>
              <w:tab/>
            </w:r>
            <w:r>
              <w:rPr>
                <w:rFonts w:eastAsia="宋体" w:hint="eastAsia"/>
              </w:rPr>
              <w:t xml:space="preserve">   </w:t>
            </w:r>
            <w:r>
              <w:rPr>
                <w:rFonts w:eastAsia="宋体"/>
              </w:rPr>
              <w:t>"msg_id": "1642056493874N7EC87",</w:t>
            </w:r>
          </w:p>
          <w:p w:rsidR="00955A34" w:rsidRDefault="00955A34" w:rsidP="001A1DC6">
            <w:pPr>
              <w:rPr>
                <w:rFonts w:eastAsia="宋体"/>
              </w:rPr>
            </w:pPr>
            <w:r>
              <w:rPr>
                <w:rFonts w:eastAsia="宋体"/>
              </w:rPr>
              <w:tab/>
            </w:r>
            <w:r>
              <w:rPr>
                <w:rFonts w:eastAsia="宋体" w:hint="eastAsia"/>
              </w:rPr>
              <w:t xml:space="preserve">   </w:t>
            </w:r>
            <w:r>
              <w:rPr>
                <w:rFonts w:eastAsia="宋体"/>
              </w:rPr>
              <w:t>"prakNum": 999</w:t>
            </w:r>
          </w:p>
          <w:p w:rsidR="00955A34" w:rsidRDefault="00955A34" w:rsidP="00955A34">
            <w:pPr>
              <w:ind w:firstLineChars="200" w:firstLine="420"/>
              <w:rPr>
                <w:rFonts w:eastAsia="宋体"/>
              </w:rPr>
            </w:pPr>
            <w:r>
              <w:rPr>
                <w:rFonts w:eastAsia="宋体" w:hint="eastAsia"/>
              </w:rPr>
              <w:t>}</w:t>
            </w:r>
          </w:p>
          <w:p w:rsidR="00955A34" w:rsidRDefault="00955A34" w:rsidP="001A1DC6">
            <w:pPr>
              <w:rPr>
                <w:rFonts w:eastAsia="宋体"/>
              </w:rPr>
            </w:pPr>
            <w:r>
              <w:rPr>
                <w:rFonts w:eastAsia="宋体"/>
              </w:rPr>
              <w:t>}</w:t>
            </w:r>
          </w:p>
        </w:tc>
      </w:tr>
    </w:tbl>
    <w:p w:rsidR="00955A34" w:rsidRDefault="00955A34" w:rsidP="00955A34"/>
    <w:tbl>
      <w:tblPr>
        <w:tblStyle w:val="TableGrid"/>
        <w:tblW w:w="8516" w:type="dxa"/>
        <w:tblInd w:w="6" w:type="dxa"/>
        <w:tblCellMar>
          <w:top w:w="68" w:type="dxa"/>
          <w:left w:w="106" w:type="dxa"/>
          <w:right w:w="105" w:type="dxa"/>
        </w:tblCellMar>
        <w:tblLook w:val="04A0" w:firstRow="1" w:lastRow="0" w:firstColumn="1" w:lastColumn="0" w:noHBand="0" w:noVBand="1"/>
      </w:tblPr>
      <w:tblGrid>
        <w:gridCol w:w="1887"/>
        <w:gridCol w:w="834"/>
        <w:gridCol w:w="795"/>
        <w:gridCol w:w="2558"/>
        <w:gridCol w:w="2442"/>
      </w:tblGrid>
      <w:tr w:rsidR="00955A34"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955A34" w:rsidRDefault="00955A34"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955A34" w:rsidRDefault="00955A34"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955A34" w:rsidRDefault="00955A34"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955A34" w:rsidRDefault="00955A34" w:rsidP="001A1DC6">
            <w:pPr>
              <w:spacing w:line="259" w:lineRule="auto"/>
              <w:ind w:left="5"/>
            </w:pPr>
            <w:r>
              <w:rPr>
                <w:rFonts w:ascii="Microsoft YaHei UI" w:eastAsia="Microsoft YaHei UI" w:hAnsi="Microsoft YaHei UI" w:cs="Microsoft YaHei UI"/>
                <w:sz w:val="18"/>
              </w:rPr>
              <w:t xml:space="preserve">说明 </w:t>
            </w:r>
          </w:p>
        </w:tc>
        <w:tc>
          <w:tcPr>
            <w:tcW w:w="2602" w:type="dxa"/>
            <w:tcBorders>
              <w:top w:val="single" w:sz="4" w:space="0" w:color="000000"/>
              <w:left w:val="single" w:sz="4" w:space="0" w:color="000000"/>
              <w:bottom w:val="single" w:sz="4" w:space="0" w:color="000000"/>
              <w:right w:val="single" w:sz="4" w:space="0" w:color="000000"/>
            </w:tcBorders>
            <w:shd w:val="clear" w:color="auto" w:fill="00B0F0"/>
          </w:tcPr>
          <w:p w:rsidR="00955A34" w:rsidRDefault="00955A34" w:rsidP="001A1DC6">
            <w:pPr>
              <w:spacing w:line="259" w:lineRule="auto"/>
              <w:ind w:left="5"/>
            </w:pPr>
            <w:r>
              <w:rPr>
                <w:rFonts w:ascii="Microsoft YaHei UI" w:eastAsia="Microsoft YaHei UI" w:hAnsi="Microsoft YaHei UI" w:cs="Microsoft YaHei UI"/>
                <w:sz w:val="18"/>
              </w:rPr>
              <w:t xml:space="preserve">备注 </w:t>
            </w:r>
          </w:p>
        </w:tc>
      </w:tr>
      <w:tr w:rsidR="00955A34"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4"/>
            </w:pPr>
            <w:r>
              <w:rPr>
                <w:rFonts w:eastAsia="宋体" w:hint="eastAsia"/>
              </w:rPr>
              <w:t>LCDSetParkCarNum</w:t>
            </w:r>
          </w:p>
        </w:tc>
        <w:tc>
          <w:tcPr>
            <w:tcW w:w="845"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rFonts w:ascii="Microsoft YaHei UI" w:eastAsia="Microsoft YaHei UI" w:hAnsi="Microsoft YaHei UI" w:cs="Microsoft YaHei UI" w:hint="eastAsia"/>
                <w:sz w:val="18"/>
              </w:rPr>
              <w:t>json</w:t>
            </w:r>
            <w:r>
              <w:rPr>
                <w:rFonts w:ascii="Microsoft YaHei UI" w:eastAsia="Microsoft YaHei UI" w:hAnsi="Microsoft YaHei UI" w:cs="Microsoft YaHei UI"/>
                <w:sz w:val="18"/>
              </w:rPr>
              <w:t xml:space="preserve"> </w:t>
            </w:r>
          </w:p>
        </w:tc>
        <w:tc>
          <w:tcPr>
            <w:tcW w:w="830"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rFonts w:ascii="Microsoft YaHei UI" w:eastAsia="Microsoft YaHei UI" w:hAnsi="Microsoft YaHei UI" w:cs="Microsoft YaHei UI"/>
                <w:sz w:val="18"/>
              </w:rPr>
              <w:t xml:space="preserve">命令 </w:t>
            </w:r>
          </w:p>
        </w:tc>
        <w:tc>
          <w:tcPr>
            <w:tcW w:w="260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rPr>
                <w:rFonts w:eastAsia="宋体"/>
              </w:rPr>
            </w:pPr>
          </w:p>
        </w:tc>
      </w:tr>
      <w:tr w:rsidR="00955A34"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260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rFonts w:ascii="Microsoft YaHei UI" w:eastAsia="Microsoft YaHei UI" w:hAnsi="Microsoft YaHei UI" w:cs="Microsoft YaHei UI"/>
                <w:sz w:val="18"/>
              </w:rPr>
              <w:t xml:space="preserve">此次请求的唯一标识，20 位长，前 13 位是毫秒时间，后 7 位是字母和数字的随机数 </w:t>
            </w:r>
          </w:p>
        </w:tc>
      </w:tr>
      <w:tr w:rsidR="00955A34" w:rsidTr="001A1DC6">
        <w:trPr>
          <w:trHeight w:val="774"/>
        </w:trPr>
        <w:tc>
          <w:tcPr>
            <w:tcW w:w="1497"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pPr>
            <w:r>
              <w:rPr>
                <w:rFonts w:eastAsia="宋体" w:hint="eastAsia"/>
                <w:sz w:val="20"/>
              </w:rPr>
              <w:t>prakNum</w:t>
            </w:r>
            <w:r>
              <w:rPr>
                <w:sz w:val="20"/>
              </w:rPr>
              <w:t xml:space="preserve"> </w:t>
            </w:r>
          </w:p>
        </w:tc>
        <w:tc>
          <w:tcPr>
            <w:tcW w:w="845"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rPr>
                <w:rFonts w:eastAsia="宋体"/>
              </w:rPr>
            </w:pPr>
            <w:r>
              <w:rPr>
                <w:rFonts w:ascii="Microsoft YaHei UI" w:eastAsia="Microsoft YaHei UI" w:hAnsi="Microsoft YaHei UI" w:cs="Microsoft YaHei UI" w:hint="eastAsia"/>
                <w:sz w:val="18"/>
              </w:rPr>
              <w:t>int</w:t>
            </w:r>
          </w:p>
        </w:tc>
        <w:tc>
          <w:tcPr>
            <w:tcW w:w="830"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当前剩余车位数</w:t>
            </w:r>
          </w:p>
        </w:tc>
        <w:tc>
          <w:tcPr>
            <w:tcW w:w="2602" w:type="dxa"/>
            <w:tcBorders>
              <w:top w:val="single" w:sz="4" w:space="0" w:color="000000"/>
              <w:left w:val="single" w:sz="4" w:space="0" w:color="000000"/>
              <w:bottom w:val="single" w:sz="4" w:space="0" w:color="000000"/>
              <w:right w:val="single" w:sz="4" w:space="0" w:color="000000"/>
            </w:tcBorders>
          </w:tcPr>
          <w:p w:rsidR="00955A34" w:rsidRDefault="00955A34" w:rsidP="001A1DC6">
            <w:pPr>
              <w:spacing w:line="259" w:lineRule="auto"/>
              <w:ind w:left="5"/>
              <w:rPr>
                <w:rFonts w:eastAsia="宋体"/>
              </w:rPr>
            </w:pPr>
            <w:r>
              <w:rPr>
                <w:rFonts w:eastAsia="宋体" w:hint="eastAsia"/>
              </w:rPr>
              <w:t>剩余车位数</w:t>
            </w:r>
          </w:p>
        </w:tc>
      </w:tr>
    </w:tbl>
    <w:p w:rsidR="00955A34" w:rsidRDefault="00955A34" w:rsidP="00955A34"/>
    <w:p w:rsidR="005525AB" w:rsidRDefault="005525AB" w:rsidP="005525AB">
      <w:pPr>
        <w:pStyle w:val="4"/>
        <w:numPr>
          <w:ilvl w:val="0"/>
          <w:numId w:val="10"/>
        </w:numPr>
      </w:pPr>
      <w:r>
        <w:rPr>
          <w:rFonts w:hint="eastAsia"/>
        </w:rPr>
        <w:t>相机应答</w:t>
      </w:r>
    </w:p>
    <w:p w:rsidR="005525AB" w:rsidRPr="005525AB" w:rsidRDefault="005525AB" w:rsidP="005525AB">
      <w:pPr>
        <w:spacing w:after="3" w:line="266" w:lineRule="auto"/>
        <w:rPr>
          <w:rFonts w:eastAsia="宋体"/>
        </w:rPr>
      </w:pPr>
      <w:r w:rsidRPr="005525AB">
        <w:rPr>
          <w:rFonts w:eastAsia="宋体" w:hint="eastAsia"/>
        </w:rPr>
        <w:t>示例：</w:t>
      </w:r>
    </w:p>
    <w:tbl>
      <w:tblPr>
        <w:tblStyle w:val="a9"/>
        <w:tblW w:w="0" w:type="auto"/>
        <w:shd w:val="clear" w:color="auto" w:fill="E7E6E6" w:themeFill="background2"/>
        <w:tblLook w:val="04A0" w:firstRow="1" w:lastRow="0" w:firstColumn="1" w:lastColumn="0" w:noHBand="0" w:noVBand="1"/>
      </w:tblPr>
      <w:tblGrid>
        <w:gridCol w:w="8522"/>
      </w:tblGrid>
      <w:tr w:rsidR="005525AB" w:rsidTr="001A1DC6">
        <w:tc>
          <w:tcPr>
            <w:tcW w:w="8524" w:type="dxa"/>
            <w:shd w:val="clear" w:color="auto" w:fill="E7E6E6" w:themeFill="background2"/>
          </w:tcPr>
          <w:p w:rsidR="005525AB" w:rsidRDefault="005525AB" w:rsidP="001A1DC6">
            <w:pPr>
              <w:rPr>
                <w:rFonts w:eastAsia="宋体"/>
              </w:rPr>
            </w:pPr>
            <w:r>
              <w:rPr>
                <w:rFonts w:eastAsia="宋体"/>
              </w:rPr>
              <w:t>{</w:t>
            </w:r>
          </w:p>
          <w:p w:rsidR="005525AB" w:rsidRDefault="005525AB" w:rsidP="001A1DC6">
            <w:pPr>
              <w:rPr>
                <w:rFonts w:eastAsia="宋体"/>
              </w:rPr>
            </w:pPr>
            <w:r>
              <w:rPr>
                <w:rFonts w:eastAsia="宋体"/>
              </w:rPr>
              <w:t xml:space="preserve">  "LCDSetParkCarNum_rsp"</w:t>
            </w:r>
            <w:r>
              <w:rPr>
                <w:rFonts w:eastAsia="宋体" w:hint="eastAsia"/>
              </w:rPr>
              <w:t>:{</w:t>
            </w:r>
          </w:p>
          <w:p w:rsidR="005525AB" w:rsidRDefault="005525AB" w:rsidP="001A1DC6">
            <w:pPr>
              <w:rPr>
                <w:rFonts w:eastAsia="宋体"/>
              </w:rPr>
            </w:pPr>
            <w:r>
              <w:rPr>
                <w:rFonts w:eastAsia="宋体"/>
              </w:rPr>
              <w:t xml:space="preserve">  "status" : "ok",</w:t>
            </w:r>
          </w:p>
          <w:p w:rsidR="005525AB" w:rsidRDefault="005525AB" w:rsidP="001A1DC6">
            <w:pPr>
              <w:rPr>
                <w:rFonts w:eastAsia="宋体"/>
              </w:rPr>
            </w:pPr>
            <w:r>
              <w:rPr>
                <w:rFonts w:eastAsia="宋体"/>
              </w:rPr>
              <w:t xml:space="preserve">  "msg_id" : "1642056493874N7EC87"</w:t>
            </w:r>
          </w:p>
          <w:p w:rsidR="005525AB" w:rsidRDefault="005525AB" w:rsidP="005525AB">
            <w:pPr>
              <w:ind w:firstLineChars="100" w:firstLine="210"/>
              <w:rPr>
                <w:rFonts w:eastAsia="宋体"/>
              </w:rPr>
            </w:pPr>
            <w:r>
              <w:rPr>
                <w:rFonts w:eastAsia="宋体" w:hint="eastAsia"/>
              </w:rPr>
              <w:t>}</w:t>
            </w:r>
          </w:p>
          <w:p w:rsidR="005525AB" w:rsidRDefault="005525AB" w:rsidP="001A1DC6">
            <w:pPr>
              <w:rPr>
                <w:rFonts w:eastAsia="宋体"/>
              </w:rPr>
            </w:pPr>
            <w:r>
              <w:rPr>
                <w:rFonts w:eastAsia="宋体"/>
              </w:rPr>
              <w:t>}</w:t>
            </w:r>
          </w:p>
        </w:tc>
      </w:tr>
    </w:tbl>
    <w:p w:rsidR="005525AB" w:rsidRDefault="005525AB" w:rsidP="005525AB"/>
    <w:tbl>
      <w:tblPr>
        <w:tblStyle w:val="TableGrid"/>
        <w:tblW w:w="8516" w:type="dxa"/>
        <w:tblInd w:w="6" w:type="dxa"/>
        <w:tblCellMar>
          <w:top w:w="68" w:type="dxa"/>
          <w:left w:w="106" w:type="dxa"/>
          <w:right w:w="105" w:type="dxa"/>
        </w:tblCellMar>
        <w:tblLook w:val="04A0" w:firstRow="1" w:lastRow="0" w:firstColumn="1" w:lastColumn="0" w:noHBand="0" w:noVBand="1"/>
      </w:tblPr>
      <w:tblGrid>
        <w:gridCol w:w="2235"/>
        <w:gridCol w:w="824"/>
        <w:gridCol w:w="764"/>
        <w:gridCol w:w="2389"/>
        <w:gridCol w:w="2304"/>
      </w:tblGrid>
      <w:tr w:rsidR="005525AB"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5525AB" w:rsidRDefault="005525AB"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5525AB" w:rsidRDefault="005525AB"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5525AB" w:rsidRDefault="005525AB"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5525AB" w:rsidRDefault="005525AB" w:rsidP="001A1DC6">
            <w:pPr>
              <w:spacing w:line="259" w:lineRule="auto"/>
              <w:ind w:left="5"/>
            </w:pPr>
            <w:r>
              <w:rPr>
                <w:rFonts w:ascii="Microsoft YaHei UI" w:eastAsia="Microsoft YaHei UI" w:hAnsi="Microsoft YaHei UI" w:cs="Microsoft YaHei UI"/>
                <w:sz w:val="18"/>
              </w:rPr>
              <w:t xml:space="preserve">说明 </w:t>
            </w:r>
          </w:p>
        </w:tc>
        <w:tc>
          <w:tcPr>
            <w:tcW w:w="2602" w:type="dxa"/>
            <w:tcBorders>
              <w:top w:val="single" w:sz="4" w:space="0" w:color="000000"/>
              <w:left w:val="single" w:sz="4" w:space="0" w:color="000000"/>
              <w:bottom w:val="single" w:sz="4" w:space="0" w:color="000000"/>
              <w:right w:val="single" w:sz="4" w:space="0" w:color="000000"/>
            </w:tcBorders>
            <w:shd w:val="clear" w:color="auto" w:fill="00B0F0"/>
          </w:tcPr>
          <w:p w:rsidR="005525AB" w:rsidRDefault="005525AB" w:rsidP="001A1DC6">
            <w:pPr>
              <w:spacing w:line="259" w:lineRule="auto"/>
              <w:ind w:left="5"/>
            </w:pPr>
            <w:r>
              <w:rPr>
                <w:rFonts w:ascii="Microsoft YaHei UI" w:eastAsia="Microsoft YaHei UI" w:hAnsi="Microsoft YaHei UI" w:cs="Microsoft YaHei UI"/>
                <w:sz w:val="18"/>
              </w:rPr>
              <w:t xml:space="preserve">备注 </w:t>
            </w:r>
          </w:p>
        </w:tc>
      </w:tr>
      <w:tr w:rsidR="005525AB"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4"/>
            </w:pPr>
            <w:r>
              <w:rPr>
                <w:rFonts w:eastAsia="宋体"/>
              </w:rPr>
              <w:t>LCDSetParkCarNum</w:t>
            </w:r>
            <w:r>
              <w:rPr>
                <w:rFonts w:ascii="Microsoft YaHei UI" w:eastAsia="Microsoft YaHei UI" w:hAnsi="Microsoft YaHei UI" w:cs="Microsoft YaHei UI" w:hint="eastAsia"/>
                <w:sz w:val="18"/>
              </w:rPr>
              <w:t>_rsp</w:t>
            </w:r>
          </w:p>
        </w:tc>
        <w:tc>
          <w:tcPr>
            <w:tcW w:w="845"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30"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pPr>
            <w:r>
              <w:rPr>
                <w:rFonts w:ascii="Microsoft YaHei UI" w:eastAsia="Microsoft YaHei UI" w:hAnsi="Microsoft YaHei UI" w:cs="Microsoft YaHei UI"/>
                <w:sz w:val="18"/>
              </w:rPr>
              <w:t xml:space="preserve">命令 </w:t>
            </w:r>
          </w:p>
        </w:tc>
        <w:tc>
          <w:tcPr>
            <w:tcW w:w="260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eastAsia="Microsoft YaHei UI"/>
              </w:rPr>
            </w:pPr>
            <w:r>
              <w:rPr>
                <w:rFonts w:ascii="Microsoft YaHei UI" w:eastAsia="Microsoft YaHei UI" w:hAnsi="Microsoft YaHei UI" w:cs="Microsoft YaHei UI" w:hint="eastAsia"/>
                <w:sz w:val="18"/>
              </w:rPr>
              <w:t>表示设置应答消息</w:t>
            </w:r>
          </w:p>
        </w:tc>
      </w:tr>
      <w:tr w:rsidR="005525AB"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260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r w:rsidR="005525AB"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eastAsia="宋体"/>
              </w:rPr>
            </w:pPr>
            <w:r>
              <w:rPr>
                <w:rFonts w:eastAsia="宋体" w:hint="eastAsia"/>
              </w:rPr>
              <w:t>status</w:t>
            </w:r>
          </w:p>
        </w:tc>
        <w:tc>
          <w:tcPr>
            <w:tcW w:w="845"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eastAsia="宋体"/>
              </w:rPr>
            </w:pPr>
            <w:r>
              <w:rPr>
                <w:rFonts w:eastAsia="宋体" w:hint="eastAsia"/>
              </w:rPr>
              <w:t>string</w:t>
            </w:r>
          </w:p>
        </w:tc>
        <w:tc>
          <w:tcPr>
            <w:tcW w:w="830"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74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操作状态</w:t>
            </w:r>
          </w:p>
        </w:tc>
        <w:tc>
          <w:tcPr>
            <w:tcW w:w="2602" w:type="dxa"/>
            <w:tcBorders>
              <w:top w:val="single" w:sz="4" w:space="0" w:color="000000"/>
              <w:left w:val="single" w:sz="4" w:space="0" w:color="000000"/>
              <w:bottom w:val="single" w:sz="4" w:space="0" w:color="000000"/>
              <w:right w:val="single" w:sz="4" w:space="0" w:color="000000"/>
            </w:tcBorders>
          </w:tcPr>
          <w:p w:rsidR="005525AB" w:rsidRDefault="005525AB" w:rsidP="001A1DC6">
            <w:pPr>
              <w:spacing w:line="259" w:lineRule="auto"/>
              <w:ind w:left="5"/>
              <w:rPr>
                <w:rFonts w:eastAsia="宋体"/>
              </w:rPr>
            </w:pPr>
            <w:r>
              <w:rPr>
                <w:rFonts w:eastAsia="宋体" w:hint="eastAsia"/>
              </w:rPr>
              <w:t>ok</w:t>
            </w:r>
            <w:r>
              <w:rPr>
                <w:rFonts w:eastAsia="宋体" w:hint="eastAsia"/>
              </w:rPr>
              <w:t>为成功，其它为失败</w:t>
            </w:r>
          </w:p>
        </w:tc>
      </w:tr>
    </w:tbl>
    <w:p w:rsidR="005525AB" w:rsidRDefault="005525AB" w:rsidP="005525AB"/>
    <w:p w:rsidR="00A4063E" w:rsidRDefault="00A4063E" w:rsidP="005525AB"/>
    <w:p w:rsidR="00A4063E" w:rsidRDefault="00A4063E" w:rsidP="00A4063E">
      <w:pPr>
        <w:pStyle w:val="1"/>
      </w:pPr>
      <w:bookmarkStart w:id="69" w:name="_Toc155194292"/>
      <w:r>
        <w:rPr>
          <w:rFonts w:hint="eastAsia"/>
        </w:rPr>
        <w:lastRenderedPageBreak/>
        <w:t>十四</w:t>
      </w:r>
      <w:r>
        <w:rPr>
          <w:rFonts w:hint="eastAsia"/>
        </w:rPr>
        <w:t>.</w:t>
      </w:r>
      <w:bookmarkStart w:id="70" w:name="_Toc5017"/>
      <w:r w:rsidRPr="00A4063E">
        <w:rPr>
          <w:rFonts w:hint="eastAsia"/>
        </w:rPr>
        <w:t xml:space="preserve"> </w:t>
      </w:r>
      <w:r>
        <w:rPr>
          <w:rFonts w:hint="eastAsia"/>
        </w:rPr>
        <w:t>设置音量</w:t>
      </w:r>
      <w:bookmarkEnd w:id="69"/>
      <w:bookmarkEnd w:id="70"/>
    </w:p>
    <w:p w:rsidR="00A4063E" w:rsidRDefault="00A4063E" w:rsidP="00A4063E">
      <w:pPr>
        <w:spacing w:after="3" w:line="266" w:lineRule="auto"/>
        <w:ind w:firstLine="420"/>
        <w:rPr>
          <w:rFonts w:eastAsia="宋体"/>
          <w:sz w:val="20"/>
        </w:rPr>
      </w:pPr>
      <w:r>
        <w:rPr>
          <w:rFonts w:eastAsia="宋体" w:hint="eastAsia"/>
          <w:sz w:val="20"/>
        </w:rPr>
        <w:t>接口说明：该接口功能为客户发送消息给相机。相机接收消息设置播放音量</w:t>
      </w:r>
    </w:p>
    <w:p w:rsidR="00A4063E" w:rsidRDefault="00A4063E" w:rsidP="00A4063E">
      <w:pPr>
        <w:pStyle w:val="4"/>
        <w:numPr>
          <w:ilvl w:val="0"/>
          <w:numId w:val="11"/>
        </w:numPr>
      </w:pPr>
      <w:r>
        <w:rPr>
          <w:rFonts w:hint="eastAsia"/>
        </w:rPr>
        <w:t xml:space="preserve">HTTP </w:t>
      </w:r>
      <w:r>
        <w:rPr>
          <w:rFonts w:hint="eastAsia"/>
        </w:rPr>
        <w:t>下发音量设置</w:t>
      </w:r>
    </w:p>
    <w:p w:rsidR="00A4063E" w:rsidRPr="00A4063E" w:rsidRDefault="00A4063E" w:rsidP="00A4063E">
      <w:pPr>
        <w:spacing w:after="3" w:line="266" w:lineRule="auto"/>
        <w:rPr>
          <w:rFonts w:eastAsia="宋体"/>
        </w:rPr>
      </w:pPr>
      <w:r w:rsidRPr="00A4063E">
        <w:rPr>
          <w:rFonts w:eastAsia="宋体" w:hint="eastAsia"/>
        </w:rPr>
        <w:t>示例</w:t>
      </w:r>
      <w:r w:rsidRPr="00A4063E">
        <w:rPr>
          <w:rFonts w:eastAsia="宋体" w:hint="eastAsia"/>
        </w:rPr>
        <w:t>:</w:t>
      </w:r>
    </w:p>
    <w:tbl>
      <w:tblPr>
        <w:tblStyle w:val="a9"/>
        <w:tblW w:w="0" w:type="auto"/>
        <w:shd w:val="clear" w:color="auto" w:fill="E7E6E6" w:themeFill="background2"/>
        <w:tblLook w:val="04A0" w:firstRow="1" w:lastRow="0" w:firstColumn="1" w:lastColumn="0" w:noHBand="0" w:noVBand="1"/>
      </w:tblPr>
      <w:tblGrid>
        <w:gridCol w:w="8522"/>
      </w:tblGrid>
      <w:tr w:rsidR="00A4063E" w:rsidTr="001A1DC6">
        <w:tc>
          <w:tcPr>
            <w:tcW w:w="8524" w:type="dxa"/>
            <w:shd w:val="clear" w:color="auto" w:fill="E7E6E6" w:themeFill="background2"/>
          </w:tcPr>
          <w:p w:rsidR="00A4063E" w:rsidRDefault="00A4063E" w:rsidP="001A1DC6">
            <w:pPr>
              <w:rPr>
                <w:rFonts w:eastAsia="宋体"/>
              </w:rPr>
            </w:pPr>
            <w:r>
              <w:rPr>
                <w:rFonts w:eastAsia="宋体"/>
              </w:rPr>
              <w:t>{</w:t>
            </w:r>
          </w:p>
          <w:p w:rsidR="00A4063E" w:rsidRDefault="00A4063E" w:rsidP="001A1DC6">
            <w:pPr>
              <w:rPr>
                <w:rFonts w:eastAsia="宋体"/>
              </w:rPr>
            </w:pPr>
            <w:r>
              <w:rPr>
                <w:rFonts w:eastAsia="宋体"/>
              </w:rPr>
              <w:tab/>
            </w:r>
            <w:r>
              <w:rPr>
                <w:rFonts w:eastAsia="宋体" w:hint="eastAsia"/>
              </w:rPr>
              <w:t xml:space="preserve">   </w:t>
            </w:r>
            <w:r>
              <w:rPr>
                <w:rFonts w:eastAsia="宋体"/>
              </w:rPr>
              <w:t>"</w:t>
            </w:r>
            <w:r>
              <w:rPr>
                <w:rFonts w:eastAsia="宋体" w:hint="eastAsia"/>
              </w:rPr>
              <w:t>set_volNum</w:t>
            </w:r>
            <w:r>
              <w:rPr>
                <w:rFonts w:eastAsia="宋体"/>
              </w:rPr>
              <w:t>"</w:t>
            </w:r>
            <w:r>
              <w:rPr>
                <w:rFonts w:eastAsia="宋体" w:hint="eastAsia"/>
              </w:rPr>
              <w:t>:{</w:t>
            </w:r>
          </w:p>
          <w:p w:rsidR="00A4063E" w:rsidRDefault="00A4063E" w:rsidP="001A1DC6">
            <w:pPr>
              <w:rPr>
                <w:rFonts w:eastAsia="宋体"/>
              </w:rPr>
            </w:pPr>
            <w:r>
              <w:rPr>
                <w:rFonts w:eastAsia="宋体"/>
              </w:rPr>
              <w:tab/>
            </w:r>
            <w:r>
              <w:rPr>
                <w:rFonts w:eastAsia="宋体" w:hint="eastAsia"/>
              </w:rPr>
              <w:t xml:space="preserve">   </w:t>
            </w:r>
            <w:r>
              <w:rPr>
                <w:rFonts w:eastAsia="宋体"/>
              </w:rPr>
              <w:t>"msg_id": "1642056493874N7EC87",</w:t>
            </w:r>
          </w:p>
          <w:p w:rsidR="00A4063E" w:rsidRDefault="00A4063E" w:rsidP="001A1DC6">
            <w:pPr>
              <w:rPr>
                <w:rFonts w:eastAsia="宋体"/>
              </w:rPr>
            </w:pPr>
            <w:r>
              <w:rPr>
                <w:rFonts w:eastAsia="宋体"/>
              </w:rPr>
              <w:tab/>
            </w:r>
            <w:r>
              <w:rPr>
                <w:rFonts w:eastAsia="宋体" w:hint="eastAsia"/>
              </w:rPr>
              <w:t xml:space="preserve">   </w:t>
            </w:r>
            <w:r>
              <w:rPr>
                <w:rFonts w:eastAsia="宋体"/>
              </w:rPr>
              <w:t>"</w:t>
            </w:r>
            <w:r>
              <w:rPr>
                <w:rFonts w:eastAsia="宋体" w:hint="eastAsia"/>
                <w:sz w:val="20"/>
              </w:rPr>
              <w:t>outVol</w:t>
            </w:r>
            <w:r>
              <w:rPr>
                <w:rFonts w:eastAsia="宋体"/>
              </w:rPr>
              <w:t xml:space="preserve">": </w:t>
            </w:r>
            <w:r>
              <w:rPr>
                <w:rFonts w:eastAsia="宋体" w:hint="eastAsia"/>
              </w:rPr>
              <w:t>95</w:t>
            </w:r>
          </w:p>
          <w:p w:rsidR="00A4063E" w:rsidRDefault="00A4063E" w:rsidP="001A1DC6">
            <w:pPr>
              <w:rPr>
                <w:rFonts w:eastAsia="宋体"/>
              </w:rPr>
            </w:pPr>
            <w:r>
              <w:rPr>
                <w:rFonts w:eastAsia="宋体" w:hint="eastAsia"/>
              </w:rPr>
              <w:t xml:space="preserve">      }</w:t>
            </w:r>
          </w:p>
          <w:p w:rsidR="00A4063E" w:rsidRDefault="00A4063E" w:rsidP="001A1DC6">
            <w:pPr>
              <w:rPr>
                <w:rFonts w:eastAsia="宋体"/>
              </w:rPr>
            </w:pPr>
            <w:r>
              <w:rPr>
                <w:rFonts w:eastAsia="宋体"/>
              </w:rPr>
              <w:t>}</w:t>
            </w:r>
          </w:p>
        </w:tc>
      </w:tr>
    </w:tbl>
    <w:p w:rsidR="00A4063E" w:rsidRDefault="00A4063E" w:rsidP="00A4063E"/>
    <w:tbl>
      <w:tblPr>
        <w:tblStyle w:val="TableGrid"/>
        <w:tblW w:w="8516" w:type="dxa"/>
        <w:tblInd w:w="6" w:type="dxa"/>
        <w:tblCellMar>
          <w:top w:w="68" w:type="dxa"/>
          <w:left w:w="106" w:type="dxa"/>
          <w:right w:w="105" w:type="dxa"/>
        </w:tblCellMar>
        <w:tblLook w:val="04A0" w:firstRow="1" w:lastRow="0" w:firstColumn="1" w:lastColumn="0" w:noHBand="0" w:noVBand="1"/>
      </w:tblPr>
      <w:tblGrid>
        <w:gridCol w:w="1497"/>
        <w:gridCol w:w="845"/>
        <w:gridCol w:w="830"/>
        <w:gridCol w:w="1624"/>
        <w:gridCol w:w="3720"/>
      </w:tblGrid>
      <w:tr w:rsidR="00A4063E"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A4063E" w:rsidRDefault="00A4063E"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A4063E" w:rsidRDefault="00A4063E"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A4063E" w:rsidRDefault="00A4063E" w:rsidP="001A1DC6">
            <w:pPr>
              <w:spacing w:line="259" w:lineRule="auto"/>
            </w:pPr>
            <w:r>
              <w:rPr>
                <w:rFonts w:ascii="Microsoft YaHei UI" w:eastAsia="Microsoft YaHei UI" w:hAnsi="Microsoft YaHei UI" w:cs="Microsoft YaHei UI"/>
                <w:sz w:val="18"/>
              </w:rPr>
              <w:t xml:space="preserve">必填项 </w:t>
            </w:r>
          </w:p>
        </w:tc>
        <w:tc>
          <w:tcPr>
            <w:tcW w:w="1624" w:type="dxa"/>
            <w:tcBorders>
              <w:top w:val="single" w:sz="4" w:space="0" w:color="000000"/>
              <w:left w:val="single" w:sz="4" w:space="0" w:color="000000"/>
              <w:bottom w:val="single" w:sz="4" w:space="0" w:color="000000"/>
              <w:right w:val="single" w:sz="4" w:space="0" w:color="000000"/>
            </w:tcBorders>
            <w:shd w:val="clear" w:color="auto" w:fill="00B0F0"/>
          </w:tcPr>
          <w:p w:rsidR="00A4063E" w:rsidRDefault="00A4063E" w:rsidP="001A1DC6">
            <w:pPr>
              <w:spacing w:line="259" w:lineRule="auto"/>
              <w:ind w:left="5"/>
            </w:pPr>
            <w:r>
              <w:rPr>
                <w:rFonts w:ascii="Microsoft YaHei UI" w:eastAsia="Microsoft YaHei UI" w:hAnsi="Microsoft YaHei UI" w:cs="Microsoft YaHei UI"/>
                <w:sz w:val="18"/>
              </w:rPr>
              <w:t xml:space="preserve">说明 </w:t>
            </w:r>
          </w:p>
        </w:tc>
        <w:tc>
          <w:tcPr>
            <w:tcW w:w="3720" w:type="dxa"/>
            <w:tcBorders>
              <w:top w:val="single" w:sz="4" w:space="0" w:color="000000"/>
              <w:left w:val="single" w:sz="4" w:space="0" w:color="000000"/>
              <w:bottom w:val="single" w:sz="4" w:space="0" w:color="000000"/>
              <w:right w:val="single" w:sz="4" w:space="0" w:color="000000"/>
            </w:tcBorders>
            <w:shd w:val="clear" w:color="auto" w:fill="00B0F0"/>
          </w:tcPr>
          <w:p w:rsidR="00A4063E" w:rsidRDefault="00A4063E" w:rsidP="001A1DC6">
            <w:pPr>
              <w:spacing w:line="259" w:lineRule="auto"/>
              <w:ind w:left="5"/>
            </w:pPr>
            <w:r>
              <w:rPr>
                <w:rFonts w:ascii="Microsoft YaHei UI" w:eastAsia="Microsoft YaHei UI" w:hAnsi="Microsoft YaHei UI" w:cs="Microsoft YaHei UI"/>
                <w:sz w:val="18"/>
              </w:rPr>
              <w:t xml:space="preserve">备注 </w:t>
            </w:r>
          </w:p>
        </w:tc>
      </w:tr>
      <w:tr w:rsidR="00A4063E"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4"/>
            </w:pPr>
            <w:r>
              <w:rPr>
                <w:rFonts w:eastAsia="宋体" w:hint="eastAsia"/>
              </w:rPr>
              <w:t>set_volNum</w:t>
            </w:r>
          </w:p>
        </w:tc>
        <w:tc>
          <w:tcPr>
            <w:tcW w:w="845"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3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pPr>
            <w:r>
              <w:rPr>
                <w:rFonts w:ascii="Microsoft YaHei UI" w:eastAsia="Microsoft YaHei UI" w:hAnsi="Microsoft YaHei UI" w:cs="Microsoft YaHei UI"/>
                <w:sz w:val="18"/>
              </w:rPr>
              <w:t xml:space="preserve">是 </w:t>
            </w:r>
          </w:p>
        </w:tc>
        <w:tc>
          <w:tcPr>
            <w:tcW w:w="1624"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rFonts w:ascii="Microsoft YaHei UI" w:eastAsia="Microsoft YaHei UI" w:hAnsi="Microsoft YaHei UI" w:cs="Microsoft YaHei UI"/>
                <w:sz w:val="18"/>
              </w:rPr>
              <w:t xml:space="preserve">命令 </w:t>
            </w:r>
          </w:p>
        </w:tc>
        <w:tc>
          <w:tcPr>
            <w:tcW w:w="372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eastAsia="宋体"/>
              </w:rPr>
            </w:pPr>
          </w:p>
        </w:tc>
      </w:tr>
      <w:tr w:rsidR="00A4063E"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1624"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372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rFonts w:ascii="Microsoft YaHei UI" w:eastAsia="Microsoft YaHei UI" w:hAnsi="Microsoft YaHei UI" w:cs="Microsoft YaHei UI"/>
                <w:sz w:val="18"/>
              </w:rPr>
              <w:t xml:space="preserve">此次请求的唯一标识，20 位长，前 13 位是毫秒时间，后 7 位是字母和数字的随机数  </w:t>
            </w:r>
          </w:p>
        </w:tc>
      </w:tr>
      <w:tr w:rsidR="00A4063E" w:rsidTr="001A1DC6">
        <w:trPr>
          <w:trHeight w:val="774"/>
        </w:trPr>
        <w:tc>
          <w:tcPr>
            <w:tcW w:w="1497"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pPr>
            <w:r>
              <w:rPr>
                <w:rFonts w:eastAsia="宋体" w:hint="eastAsia"/>
                <w:sz w:val="20"/>
              </w:rPr>
              <w:t>inVol</w:t>
            </w:r>
          </w:p>
        </w:tc>
        <w:tc>
          <w:tcPr>
            <w:tcW w:w="845"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eastAsia="宋体"/>
              </w:rPr>
            </w:pPr>
            <w:r>
              <w:rPr>
                <w:rFonts w:ascii="Microsoft YaHei UI" w:eastAsia="Microsoft YaHei UI" w:hAnsi="Microsoft YaHei UI" w:cs="Microsoft YaHei UI" w:hint="eastAsia"/>
                <w:sz w:val="18"/>
              </w:rPr>
              <w:t>int</w:t>
            </w:r>
          </w:p>
        </w:tc>
        <w:tc>
          <w:tcPr>
            <w:tcW w:w="83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r>
              <w:rPr>
                <w:rFonts w:ascii="Microsoft YaHei UI" w:eastAsia="Microsoft YaHei UI" w:hAnsi="Microsoft YaHei UI" w:cs="Microsoft YaHei UI"/>
                <w:sz w:val="18"/>
              </w:rPr>
              <w:t xml:space="preserve"> </w:t>
            </w:r>
          </w:p>
        </w:tc>
        <w:tc>
          <w:tcPr>
            <w:tcW w:w="1624"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输入音量</w:t>
            </w:r>
          </w:p>
        </w:tc>
        <w:tc>
          <w:tcPr>
            <w:tcW w:w="372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eastAsia="宋体"/>
              </w:rPr>
            </w:pPr>
            <w:r>
              <w:rPr>
                <w:rFonts w:eastAsia="宋体" w:hint="eastAsia"/>
              </w:rPr>
              <w:t>[0,100]</w:t>
            </w:r>
          </w:p>
          <w:p w:rsidR="00A4063E" w:rsidRDefault="00A4063E" w:rsidP="001A1DC6">
            <w:pPr>
              <w:spacing w:line="259" w:lineRule="auto"/>
              <w:ind w:left="5"/>
              <w:rPr>
                <w:rFonts w:eastAsia="宋体"/>
              </w:rPr>
            </w:pPr>
            <w:r>
              <w:rPr>
                <w:rFonts w:eastAsia="宋体" w:hint="eastAsia"/>
              </w:rPr>
              <w:t>注：</w:t>
            </w:r>
            <w:r>
              <w:rPr>
                <w:rFonts w:eastAsia="宋体" w:hint="eastAsia"/>
                <w:color w:val="FF0000"/>
              </w:rPr>
              <w:t>该项只在有音频输入的设备有效若当前设备无音频输入，可不传该项。</w:t>
            </w:r>
          </w:p>
        </w:tc>
      </w:tr>
      <w:tr w:rsidR="00A4063E" w:rsidTr="001A1DC6">
        <w:trPr>
          <w:trHeight w:val="774"/>
        </w:trPr>
        <w:tc>
          <w:tcPr>
            <w:tcW w:w="1497"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eastAsia="宋体"/>
                <w:sz w:val="20"/>
              </w:rPr>
            </w:pPr>
            <w:r>
              <w:rPr>
                <w:rFonts w:eastAsia="宋体" w:hint="eastAsia"/>
                <w:sz w:val="20"/>
              </w:rPr>
              <w:t>outVol</w:t>
            </w:r>
          </w:p>
        </w:tc>
        <w:tc>
          <w:tcPr>
            <w:tcW w:w="845"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3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1624"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输出音量</w:t>
            </w:r>
          </w:p>
        </w:tc>
        <w:tc>
          <w:tcPr>
            <w:tcW w:w="3720" w:type="dxa"/>
            <w:tcBorders>
              <w:top w:val="single" w:sz="4" w:space="0" w:color="000000"/>
              <w:left w:val="single" w:sz="4" w:space="0" w:color="000000"/>
              <w:bottom w:val="single" w:sz="4" w:space="0" w:color="000000"/>
              <w:right w:val="single" w:sz="4" w:space="0" w:color="000000"/>
            </w:tcBorders>
          </w:tcPr>
          <w:p w:rsidR="00A4063E" w:rsidRDefault="00A4063E" w:rsidP="001A1DC6">
            <w:pPr>
              <w:spacing w:line="259" w:lineRule="auto"/>
              <w:ind w:left="5"/>
              <w:rPr>
                <w:rFonts w:eastAsia="宋体"/>
              </w:rPr>
            </w:pPr>
            <w:r>
              <w:rPr>
                <w:rFonts w:eastAsia="宋体" w:hint="eastAsia"/>
              </w:rPr>
              <w:t>[0, 100]</w:t>
            </w:r>
          </w:p>
        </w:tc>
      </w:tr>
    </w:tbl>
    <w:p w:rsidR="00A4063E" w:rsidRDefault="00A4063E" w:rsidP="00A4063E"/>
    <w:p w:rsidR="00B61C28" w:rsidRDefault="00B61C28" w:rsidP="00B61C28">
      <w:pPr>
        <w:pStyle w:val="4"/>
        <w:numPr>
          <w:ilvl w:val="0"/>
          <w:numId w:val="11"/>
        </w:numPr>
      </w:pPr>
      <w:r>
        <w:rPr>
          <w:rFonts w:hint="eastAsia"/>
        </w:rPr>
        <w:t>相机应答</w:t>
      </w:r>
    </w:p>
    <w:p w:rsidR="00B61C28" w:rsidRPr="00B61C28" w:rsidRDefault="00B61C28" w:rsidP="00B61C28">
      <w:pPr>
        <w:spacing w:after="3" w:line="266" w:lineRule="auto"/>
        <w:rPr>
          <w:rFonts w:eastAsia="宋体"/>
        </w:rPr>
      </w:pPr>
      <w:r w:rsidRPr="00B61C28">
        <w:rPr>
          <w:rFonts w:eastAsia="宋体" w:hint="eastAsia"/>
        </w:rPr>
        <w:t>示例：</w:t>
      </w:r>
    </w:p>
    <w:tbl>
      <w:tblPr>
        <w:tblStyle w:val="a9"/>
        <w:tblW w:w="0" w:type="auto"/>
        <w:shd w:val="clear" w:color="auto" w:fill="E7E6E6" w:themeFill="background2"/>
        <w:tblLook w:val="04A0" w:firstRow="1" w:lastRow="0" w:firstColumn="1" w:lastColumn="0" w:noHBand="0" w:noVBand="1"/>
      </w:tblPr>
      <w:tblGrid>
        <w:gridCol w:w="8522"/>
      </w:tblGrid>
      <w:tr w:rsidR="00B61C28" w:rsidTr="001A1DC6">
        <w:tc>
          <w:tcPr>
            <w:tcW w:w="8524" w:type="dxa"/>
            <w:shd w:val="clear" w:color="auto" w:fill="E7E6E6" w:themeFill="background2"/>
          </w:tcPr>
          <w:p w:rsidR="00B61C28" w:rsidRDefault="00B61C28" w:rsidP="001A1DC6">
            <w:pPr>
              <w:rPr>
                <w:rFonts w:eastAsia="宋体"/>
              </w:rPr>
            </w:pPr>
            <w:r>
              <w:rPr>
                <w:rFonts w:eastAsia="宋体"/>
              </w:rPr>
              <w:t>{</w:t>
            </w:r>
          </w:p>
          <w:p w:rsidR="00B61C28" w:rsidRDefault="00B61C28" w:rsidP="001A1DC6">
            <w:pPr>
              <w:rPr>
                <w:rFonts w:eastAsia="宋体"/>
              </w:rPr>
            </w:pPr>
            <w:r>
              <w:rPr>
                <w:rFonts w:eastAsia="宋体"/>
              </w:rPr>
              <w:tab/>
            </w:r>
            <w:r>
              <w:rPr>
                <w:rFonts w:eastAsia="宋体" w:hint="eastAsia"/>
              </w:rPr>
              <w:t xml:space="preserve">   </w:t>
            </w:r>
            <w:r>
              <w:rPr>
                <w:rFonts w:eastAsia="宋体"/>
              </w:rPr>
              <w:t>"</w:t>
            </w:r>
            <w:r w:rsidR="00ED7B16">
              <w:rPr>
                <w:rFonts w:eastAsia="宋体" w:hint="eastAsia"/>
              </w:rPr>
              <w:t xml:space="preserve"> set_volNum</w:t>
            </w:r>
            <w:r w:rsidR="00ED7B16">
              <w:rPr>
                <w:rFonts w:ascii="Microsoft YaHei UI" w:eastAsia="Microsoft YaHei UI" w:hAnsi="Microsoft YaHei UI" w:cs="Microsoft YaHei UI" w:hint="eastAsia"/>
                <w:sz w:val="18"/>
              </w:rPr>
              <w:t>_rsp</w:t>
            </w:r>
            <w:r w:rsidR="00ED7B16">
              <w:rPr>
                <w:rFonts w:eastAsia="宋体"/>
              </w:rPr>
              <w:t xml:space="preserve"> "</w:t>
            </w:r>
            <w:r w:rsidR="00ED7B16">
              <w:rPr>
                <w:rFonts w:eastAsia="宋体" w:hint="eastAsia"/>
              </w:rPr>
              <w:t>:{</w:t>
            </w:r>
          </w:p>
          <w:p w:rsidR="00B61C28" w:rsidRDefault="00B61C28" w:rsidP="001A1DC6">
            <w:pPr>
              <w:rPr>
                <w:rFonts w:eastAsia="宋体"/>
              </w:rPr>
            </w:pPr>
            <w:r>
              <w:rPr>
                <w:rFonts w:eastAsia="宋体"/>
              </w:rPr>
              <w:t xml:space="preserve">  </w:t>
            </w:r>
            <w:r w:rsidR="00ED7B16">
              <w:rPr>
                <w:rFonts w:eastAsia="宋体" w:hint="eastAsia"/>
              </w:rPr>
              <w:t xml:space="preserve">      </w:t>
            </w:r>
            <w:r>
              <w:rPr>
                <w:rFonts w:eastAsia="宋体"/>
              </w:rPr>
              <w:t>"status" : "ok",</w:t>
            </w:r>
          </w:p>
          <w:p w:rsidR="00B61C28" w:rsidRDefault="00B61C28" w:rsidP="001A1DC6">
            <w:pPr>
              <w:rPr>
                <w:rFonts w:eastAsia="宋体"/>
              </w:rPr>
            </w:pPr>
            <w:r>
              <w:rPr>
                <w:rFonts w:eastAsia="宋体"/>
              </w:rPr>
              <w:t xml:space="preserve">  </w:t>
            </w:r>
            <w:r w:rsidR="00ED7B16">
              <w:rPr>
                <w:rFonts w:eastAsia="宋体" w:hint="eastAsia"/>
              </w:rPr>
              <w:t xml:space="preserve">      </w:t>
            </w:r>
            <w:r>
              <w:rPr>
                <w:rFonts w:eastAsia="宋体"/>
              </w:rPr>
              <w:t>"msg_id" : "1642056493874N7EC87"</w:t>
            </w:r>
          </w:p>
          <w:p w:rsidR="00ED7B16" w:rsidRDefault="00ED7B16" w:rsidP="00ED7B16">
            <w:pPr>
              <w:ind w:firstLineChars="200" w:firstLine="420"/>
              <w:rPr>
                <w:rFonts w:eastAsia="宋体"/>
              </w:rPr>
            </w:pPr>
            <w:r>
              <w:rPr>
                <w:rFonts w:eastAsia="宋体" w:hint="eastAsia"/>
              </w:rPr>
              <w:t>}</w:t>
            </w:r>
          </w:p>
          <w:p w:rsidR="00B61C28" w:rsidRDefault="00B61C28" w:rsidP="001A1DC6">
            <w:pPr>
              <w:rPr>
                <w:rFonts w:eastAsia="宋体"/>
              </w:rPr>
            </w:pPr>
            <w:r>
              <w:rPr>
                <w:rFonts w:eastAsia="宋体"/>
              </w:rPr>
              <w:t>}</w:t>
            </w:r>
          </w:p>
        </w:tc>
      </w:tr>
    </w:tbl>
    <w:p w:rsidR="00B61C28" w:rsidRDefault="00B61C28" w:rsidP="00B61C28"/>
    <w:p w:rsidR="00B61C28" w:rsidRDefault="00B61C28" w:rsidP="00B61C28"/>
    <w:tbl>
      <w:tblPr>
        <w:tblStyle w:val="TableGrid"/>
        <w:tblW w:w="8516" w:type="dxa"/>
        <w:tblInd w:w="6" w:type="dxa"/>
        <w:tblCellMar>
          <w:top w:w="68" w:type="dxa"/>
          <w:left w:w="106" w:type="dxa"/>
          <w:right w:w="105" w:type="dxa"/>
        </w:tblCellMar>
        <w:tblLook w:val="04A0" w:firstRow="1" w:lastRow="0" w:firstColumn="1" w:lastColumn="0" w:noHBand="0" w:noVBand="1"/>
      </w:tblPr>
      <w:tblGrid>
        <w:gridCol w:w="1591"/>
        <w:gridCol w:w="842"/>
        <w:gridCol w:w="822"/>
        <w:gridCol w:w="2697"/>
        <w:gridCol w:w="2564"/>
      </w:tblGrid>
      <w:tr w:rsidR="00B61C28"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B61C28" w:rsidRDefault="00B61C28"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B61C28" w:rsidRDefault="00B61C28"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B61C28" w:rsidRDefault="00B61C28"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B61C28" w:rsidRDefault="00B61C28" w:rsidP="001A1DC6">
            <w:pPr>
              <w:spacing w:line="259" w:lineRule="auto"/>
              <w:ind w:left="5"/>
            </w:pPr>
            <w:r>
              <w:rPr>
                <w:rFonts w:ascii="Microsoft YaHei UI" w:eastAsia="Microsoft YaHei UI" w:hAnsi="Microsoft YaHei UI" w:cs="Microsoft YaHei UI"/>
                <w:sz w:val="18"/>
              </w:rPr>
              <w:t xml:space="preserve">说明 </w:t>
            </w:r>
          </w:p>
        </w:tc>
        <w:tc>
          <w:tcPr>
            <w:tcW w:w="2602" w:type="dxa"/>
            <w:tcBorders>
              <w:top w:val="single" w:sz="4" w:space="0" w:color="000000"/>
              <w:left w:val="single" w:sz="4" w:space="0" w:color="000000"/>
              <w:bottom w:val="single" w:sz="4" w:space="0" w:color="000000"/>
              <w:right w:val="single" w:sz="4" w:space="0" w:color="000000"/>
            </w:tcBorders>
            <w:shd w:val="clear" w:color="auto" w:fill="00B0F0"/>
          </w:tcPr>
          <w:p w:rsidR="00B61C28" w:rsidRDefault="00B61C28" w:rsidP="001A1DC6">
            <w:pPr>
              <w:spacing w:line="259" w:lineRule="auto"/>
              <w:ind w:left="5"/>
            </w:pPr>
            <w:r>
              <w:rPr>
                <w:rFonts w:ascii="Microsoft YaHei UI" w:eastAsia="Microsoft YaHei UI" w:hAnsi="Microsoft YaHei UI" w:cs="Microsoft YaHei UI"/>
                <w:sz w:val="18"/>
              </w:rPr>
              <w:t xml:space="preserve">备注 </w:t>
            </w:r>
          </w:p>
        </w:tc>
      </w:tr>
      <w:tr w:rsidR="00B61C28"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B61C28" w:rsidRDefault="00DB6DD2" w:rsidP="001A1DC6">
            <w:pPr>
              <w:spacing w:line="259" w:lineRule="auto"/>
              <w:ind w:left="4"/>
            </w:pPr>
            <w:r>
              <w:rPr>
                <w:rFonts w:eastAsia="宋体" w:hint="eastAsia"/>
              </w:rPr>
              <w:t>set_volNum</w:t>
            </w:r>
            <w:r>
              <w:rPr>
                <w:rFonts w:ascii="Microsoft YaHei UI" w:eastAsia="Microsoft YaHei UI" w:hAnsi="Microsoft YaHei UI" w:cs="Microsoft YaHei UI" w:hint="eastAsia"/>
                <w:sz w:val="18"/>
              </w:rPr>
              <w:t>_rsp</w:t>
            </w:r>
          </w:p>
        </w:tc>
        <w:tc>
          <w:tcPr>
            <w:tcW w:w="845" w:type="dxa"/>
            <w:tcBorders>
              <w:top w:val="single" w:sz="4" w:space="0" w:color="000000"/>
              <w:left w:val="single" w:sz="4" w:space="0" w:color="000000"/>
              <w:bottom w:val="single" w:sz="4" w:space="0" w:color="000000"/>
              <w:right w:val="single" w:sz="4" w:space="0" w:color="000000"/>
            </w:tcBorders>
          </w:tcPr>
          <w:p w:rsidR="00B61C28" w:rsidRDefault="00DB6DD2" w:rsidP="001A1DC6">
            <w:pPr>
              <w:spacing w:line="259" w:lineRule="auto"/>
              <w:ind w:left="5"/>
            </w:pPr>
            <w:r>
              <w:rPr>
                <w:rFonts w:ascii="Microsoft YaHei UI" w:eastAsia="Microsoft YaHei UI" w:hAnsi="Microsoft YaHei UI" w:cs="Microsoft YaHei UI" w:hint="eastAsia"/>
                <w:sz w:val="18"/>
              </w:rPr>
              <w:t>JSON</w:t>
            </w:r>
          </w:p>
        </w:tc>
        <w:tc>
          <w:tcPr>
            <w:tcW w:w="830"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pPr>
            <w:r>
              <w:rPr>
                <w:rFonts w:ascii="Microsoft YaHei UI" w:eastAsia="Microsoft YaHei UI" w:hAnsi="Microsoft YaHei UI" w:cs="Microsoft YaHei UI"/>
                <w:sz w:val="18"/>
              </w:rPr>
              <w:t xml:space="preserve">命令 </w:t>
            </w:r>
          </w:p>
        </w:tc>
        <w:tc>
          <w:tcPr>
            <w:tcW w:w="260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eastAsia="Microsoft YaHei UI"/>
              </w:rPr>
            </w:pPr>
            <w:r>
              <w:rPr>
                <w:rFonts w:ascii="Microsoft YaHei UI" w:eastAsia="Microsoft YaHei UI" w:hAnsi="Microsoft YaHei UI" w:cs="Microsoft YaHei UI" w:hint="eastAsia"/>
                <w:sz w:val="18"/>
              </w:rPr>
              <w:t>表示设置应答消息</w:t>
            </w:r>
          </w:p>
        </w:tc>
      </w:tr>
      <w:tr w:rsidR="00B61C28"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pPr>
            <w:r>
              <w:rPr>
                <w:sz w:val="20"/>
              </w:rPr>
              <w:lastRenderedPageBreak/>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 xml:space="preserve">消息 ID </w:t>
            </w:r>
          </w:p>
        </w:tc>
        <w:tc>
          <w:tcPr>
            <w:tcW w:w="260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r w:rsidR="00B61C28" w:rsidTr="001A1DC6">
        <w:trPr>
          <w:trHeight w:val="447"/>
        </w:trPr>
        <w:tc>
          <w:tcPr>
            <w:tcW w:w="1497"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eastAsia="宋体"/>
              </w:rPr>
            </w:pPr>
            <w:r>
              <w:rPr>
                <w:rFonts w:eastAsia="宋体" w:hint="eastAsia"/>
              </w:rPr>
              <w:t>status</w:t>
            </w:r>
          </w:p>
        </w:tc>
        <w:tc>
          <w:tcPr>
            <w:tcW w:w="845"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eastAsia="宋体"/>
              </w:rPr>
            </w:pPr>
            <w:r>
              <w:rPr>
                <w:rFonts w:eastAsia="宋体" w:hint="eastAsia"/>
              </w:rPr>
              <w:t>string</w:t>
            </w:r>
          </w:p>
        </w:tc>
        <w:tc>
          <w:tcPr>
            <w:tcW w:w="830"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74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操作状态</w:t>
            </w:r>
          </w:p>
        </w:tc>
        <w:tc>
          <w:tcPr>
            <w:tcW w:w="2602" w:type="dxa"/>
            <w:tcBorders>
              <w:top w:val="single" w:sz="4" w:space="0" w:color="000000"/>
              <w:left w:val="single" w:sz="4" w:space="0" w:color="000000"/>
              <w:bottom w:val="single" w:sz="4" w:space="0" w:color="000000"/>
              <w:right w:val="single" w:sz="4" w:space="0" w:color="000000"/>
            </w:tcBorders>
          </w:tcPr>
          <w:p w:rsidR="00B61C28" w:rsidRDefault="00B61C28" w:rsidP="001A1DC6">
            <w:pPr>
              <w:spacing w:line="259" w:lineRule="auto"/>
              <w:ind w:left="5"/>
              <w:rPr>
                <w:rFonts w:eastAsia="宋体"/>
              </w:rPr>
            </w:pPr>
            <w:r>
              <w:rPr>
                <w:rFonts w:eastAsia="宋体" w:hint="eastAsia"/>
              </w:rPr>
              <w:t>ok</w:t>
            </w:r>
            <w:r>
              <w:rPr>
                <w:rFonts w:eastAsia="宋体" w:hint="eastAsia"/>
              </w:rPr>
              <w:t>为成功，其它为失败</w:t>
            </w:r>
          </w:p>
        </w:tc>
      </w:tr>
    </w:tbl>
    <w:p w:rsidR="00B61C28" w:rsidRDefault="00B61C28" w:rsidP="00B61C28"/>
    <w:p w:rsidR="00E4434F" w:rsidRDefault="00E4434F" w:rsidP="00B61C28"/>
    <w:p w:rsidR="00E4434F" w:rsidRDefault="00E4434F" w:rsidP="00E4434F">
      <w:pPr>
        <w:pStyle w:val="1"/>
      </w:pPr>
      <w:bookmarkStart w:id="71" w:name="_Toc155194293"/>
      <w:r>
        <w:rPr>
          <w:rFonts w:hint="eastAsia"/>
        </w:rPr>
        <w:t>十五</w:t>
      </w:r>
      <w:r>
        <w:rPr>
          <w:rFonts w:hint="eastAsia"/>
        </w:rPr>
        <w:t xml:space="preserve">. </w:t>
      </w:r>
      <w:bookmarkStart w:id="72" w:name="_Toc20109"/>
      <w:r>
        <w:rPr>
          <w:rFonts w:hint="eastAsia"/>
        </w:rPr>
        <w:t>设置读取二维码上报回调地址</w:t>
      </w:r>
      <w:bookmarkEnd w:id="71"/>
      <w:bookmarkEnd w:id="72"/>
    </w:p>
    <w:p w:rsidR="00E4434F" w:rsidRDefault="00E4434F" w:rsidP="00E4434F">
      <w:pPr>
        <w:spacing w:after="34" w:line="266" w:lineRule="auto"/>
        <w:ind w:left="-5"/>
      </w:pPr>
      <w:r>
        <w:rPr>
          <w:rFonts w:ascii="宋体" w:eastAsia="宋体" w:hAnsi="宋体" w:cs="宋体"/>
        </w:rPr>
        <w:t>接口说明</w:t>
      </w:r>
      <w:r>
        <w:rPr>
          <w:rFonts w:hint="eastAsia"/>
        </w:rPr>
        <w:t>：</w:t>
      </w:r>
      <w:r>
        <w:rPr>
          <w:rFonts w:ascii="宋体" w:eastAsia="宋体" w:hAnsi="宋体" w:cs="宋体"/>
        </w:rPr>
        <w:t>云平台通过此接口下发指令，</w:t>
      </w:r>
      <w:r>
        <w:rPr>
          <w:rFonts w:ascii="宋体" w:eastAsia="宋体" w:hAnsi="宋体" w:cs="宋体" w:hint="eastAsia"/>
        </w:rPr>
        <w:t>配置</w:t>
      </w:r>
      <w:r>
        <w:rPr>
          <w:rFonts w:hint="eastAsia"/>
        </w:rPr>
        <w:t>读取二维码信息上报回调地址，如果没有配置则通过现有上报接口上报</w:t>
      </w:r>
    </w:p>
    <w:p w:rsidR="00E4434F" w:rsidRDefault="00E4434F" w:rsidP="00E4434F">
      <w:pPr>
        <w:spacing w:after="34" w:line="266" w:lineRule="auto"/>
        <w:ind w:left="-5"/>
      </w:pPr>
    </w:p>
    <w:p w:rsidR="00E4434F" w:rsidRDefault="00E4434F" w:rsidP="00E4434F">
      <w:pPr>
        <w:pStyle w:val="4"/>
        <w:numPr>
          <w:ilvl w:val="0"/>
          <w:numId w:val="12"/>
        </w:numPr>
      </w:pPr>
      <w:r>
        <w:rPr>
          <w:rFonts w:hint="eastAsia"/>
        </w:rPr>
        <w:t>HTTP</w:t>
      </w:r>
      <w:r>
        <w:rPr>
          <w:rFonts w:hint="eastAsia"/>
        </w:rPr>
        <w:t>下发请求</w:t>
      </w:r>
    </w:p>
    <w:p w:rsidR="00E4434F" w:rsidRPr="00E4434F" w:rsidRDefault="00E4434F" w:rsidP="00E4434F">
      <w:pPr>
        <w:spacing w:after="3" w:line="266" w:lineRule="auto"/>
        <w:rPr>
          <w:rFonts w:ascii="宋体" w:eastAsia="宋体" w:hAnsi="宋体" w:cs="宋体"/>
        </w:rPr>
      </w:pPr>
      <w:r w:rsidRPr="00E4434F">
        <w:rPr>
          <w:rFonts w:ascii="宋体" w:eastAsia="宋体" w:hAnsi="宋体" w:cs="宋体"/>
        </w:rPr>
        <w:t>示例</w:t>
      </w:r>
    </w:p>
    <w:tbl>
      <w:tblPr>
        <w:tblStyle w:val="a9"/>
        <w:tblW w:w="0" w:type="auto"/>
        <w:shd w:val="clear" w:color="auto" w:fill="E7E6E6" w:themeFill="background2"/>
        <w:tblLook w:val="04A0" w:firstRow="1" w:lastRow="0" w:firstColumn="1" w:lastColumn="0" w:noHBand="0" w:noVBand="1"/>
      </w:tblPr>
      <w:tblGrid>
        <w:gridCol w:w="8522"/>
      </w:tblGrid>
      <w:tr w:rsidR="00E4434F" w:rsidTr="001A1DC6">
        <w:tc>
          <w:tcPr>
            <w:tcW w:w="8534" w:type="dxa"/>
            <w:shd w:val="clear" w:color="auto" w:fill="E7E6E6" w:themeFill="background2"/>
          </w:tcPr>
          <w:p w:rsidR="00E4434F" w:rsidRDefault="00E4434F" w:rsidP="001A1DC6">
            <w:pPr>
              <w:spacing w:after="34" w:line="259" w:lineRule="auto"/>
            </w:pPr>
            <w:r>
              <w:rPr>
                <w:rFonts w:hint="eastAsia"/>
              </w:rPr>
              <w:t>{</w:t>
            </w:r>
          </w:p>
          <w:p w:rsidR="00E4434F" w:rsidRDefault="00E4434F" w:rsidP="001A1DC6">
            <w:pPr>
              <w:spacing w:after="34" w:line="259" w:lineRule="auto"/>
              <w:ind w:firstLineChars="100" w:firstLine="210"/>
            </w:pPr>
            <w:r>
              <w:t>"</w:t>
            </w:r>
            <w:r>
              <w:rPr>
                <w:rFonts w:hint="eastAsia"/>
              </w:rPr>
              <w:t>qrcodeCallback</w:t>
            </w:r>
            <w:r>
              <w:t xml:space="preserve"> ":{</w:t>
            </w:r>
          </w:p>
          <w:p w:rsidR="00E4434F" w:rsidRDefault="00E4434F" w:rsidP="001A1DC6">
            <w:pPr>
              <w:spacing w:after="34" w:line="259" w:lineRule="auto"/>
              <w:ind w:firstLineChars="100" w:firstLine="210"/>
            </w:pPr>
            <w:r>
              <w:t xml:space="preserve">"msg_id":"1562566753001402b681",  </w:t>
            </w:r>
          </w:p>
          <w:p w:rsidR="00E4434F" w:rsidRDefault="00E4434F" w:rsidP="001A1DC6">
            <w:pPr>
              <w:spacing w:after="34" w:line="259" w:lineRule="auto"/>
              <w:ind w:firstLineChars="100" w:firstLine="210"/>
            </w:pPr>
            <w:r>
              <w:t>"callBackUrl":</w:t>
            </w:r>
            <w:hyperlink r:id="rId13" w:history="1">
              <w:r w:rsidRPr="009A0347">
                <w:rPr>
                  <w:rStyle w:val="ac"/>
                </w:rPr>
                <w:t>http://192.168.1.188:9901/</w:t>
              </w:r>
              <w:r w:rsidRPr="009A0347">
                <w:rPr>
                  <w:rStyle w:val="ac"/>
                  <w:rFonts w:hint="eastAsia"/>
                </w:rPr>
                <w:t>qrcodeRsp</w:t>
              </w:r>
            </w:hyperlink>
          </w:p>
          <w:p w:rsidR="00E4434F" w:rsidRDefault="00E4434F" w:rsidP="001A1DC6">
            <w:pPr>
              <w:spacing w:after="34" w:line="259" w:lineRule="auto"/>
              <w:ind w:firstLineChars="100" w:firstLine="210"/>
            </w:pPr>
            <w:r>
              <w:rPr>
                <w:rFonts w:hint="eastAsia"/>
              </w:rPr>
              <w:t>}</w:t>
            </w:r>
          </w:p>
          <w:p w:rsidR="00E4434F" w:rsidRDefault="00E4434F" w:rsidP="001A1DC6">
            <w:pPr>
              <w:spacing w:after="34" w:line="259" w:lineRule="auto"/>
              <w:rPr>
                <w:rFonts w:ascii="宋体" w:eastAsia="宋体" w:hAnsi="宋体" w:cs="宋体"/>
              </w:rPr>
            </w:pPr>
            <w:r>
              <w:rPr>
                <w:rFonts w:hint="eastAsia"/>
              </w:rPr>
              <w:t>}</w:t>
            </w:r>
          </w:p>
        </w:tc>
      </w:tr>
    </w:tbl>
    <w:p w:rsidR="00E4434F" w:rsidRDefault="00E4434F" w:rsidP="00E4434F"/>
    <w:tbl>
      <w:tblPr>
        <w:tblStyle w:val="TableGrid"/>
        <w:tblW w:w="8526" w:type="dxa"/>
        <w:tblInd w:w="6" w:type="dxa"/>
        <w:tblCellMar>
          <w:top w:w="71" w:type="dxa"/>
          <w:left w:w="106" w:type="dxa"/>
          <w:right w:w="105" w:type="dxa"/>
        </w:tblCellMar>
        <w:tblLook w:val="04A0" w:firstRow="1" w:lastRow="0" w:firstColumn="1" w:lastColumn="0" w:noHBand="0" w:noVBand="1"/>
      </w:tblPr>
      <w:tblGrid>
        <w:gridCol w:w="1497"/>
        <w:gridCol w:w="845"/>
        <w:gridCol w:w="830"/>
        <w:gridCol w:w="2742"/>
        <w:gridCol w:w="2612"/>
      </w:tblGrid>
      <w:tr w:rsidR="00E4434F"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E4434F" w:rsidRDefault="00E4434F"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E4434F" w:rsidRDefault="00E4434F"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E4434F" w:rsidRDefault="00E4434F" w:rsidP="001A1DC6">
            <w:pPr>
              <w:spacing w:line="259" w:lineRule="auto"/>
            </w:pPr>
            <w:r>
              <w:rPr>
                <w:rFonts w:ascii="Microsoft YaHei UI" w:eastAsia="Microsoft YaHei UI" w:hAnsi="Microsoft YaHei UI" w:cs="Microsoft YaHei UI"/>
                <w:sz w:val="18"/>
              </w:rPr>
              <w:t xml:space="preserve">必填项 </w:t>
            </w:r>
          </w:p>
        </w:tc>
        <w:tc>
          <w:tcPr>
            <w:tcW w:w="2742" w:type="dxa"/>
            <w:tcBorders>
              <w:top w:val="single" w:sz="4" w:space="0" w:color="000000"/>
              <w:left w:val="single" w:sz="4" w:space="0" w:color="000000"/>
              <w:bottom w:val="single" w:sz="4" w:space="0" w:color="000000"/>
              <w:right w:val="single" w:sz="4" w:space="0" w:color="000000"/>
            </w:tcBorders>
            <w:shd w:val="clear" w:color="auto" w:fill="00B0F0"/>
          </w:tcPr>
          <w:p w:rsidR="00E4434F" w:rsidRDefault="00E4434F" w:rsidP="001A1DC6">
            <w:pPr>
              <w:spacing w:line="259" w:lineRule="auto"/>
              <w:ind w:left="5"/>
            </w:pPr>
            <w:r>
              <w:rPr>
                <w:rFonts w:ascii="Microsoft YaHei UI" w:eastAsia="Microsoft YaHei UI" w:hAnsi="Microsoft YaHei UI" w:cs="Microsoft YaHei UI"/>
                <w:sz w:val="18"/>
              </w:rPr>
              <w:t xml:space="preserve">说明 </w:t>
            </w:r>
          </w:p>
        </w:tc>
        <w:tc>
          <w:tcPr>
            <w:tcW w:w="2612" w:type="dxa"/>
            <w:tcBorders>
              <w:top w:val="single" w:sz="4" w:space="0" w:color="000000"/>
              <w:left w:val="single" w:sz="4" w:space="0" w:color="000000"/>
              <w:bottom w:val="single" w:sz="4" w:space="0" w:color="000000"/>
              <w:right w:val="single" w:sz="4" w:space="0" w:color="000000"/>
            </w:tcBorders>
            <w:shd w:val="clear" w:color="auto" w:fill="00B0F0"/>
          </w:tcPr>
          <w:p w:rsidR="00E4434F" w:rsidRDefault="00E4434F" w:rsidP="001A1DC6">
            <w:pPr>
              <w:spacing w:line="259" w:lineRule="auto"/>
              <w:ind w:left="5"/>
            </w:pPr>
            <w:r>
              <w:rPr>
                <w:rFonts w:ascii="Microsoft YaHei UI" w:eastAsia="Microsoft YaHei UI" w:hAnsi="Microsoft YaHei UI" w:cs="Microsoft YaHei UI"/>
                <w:sz w:val="18"/>
              </w:rPr>
              <w:t xml:space="preserve">备注 </w:t>
            </w:r>
          </w:p>
        </w:tc>
      </w:tr>
      <w:tr w:rsidR="00E4434F" w:rsidTr="001A1DC6">
        <w:trPr>
          <w:trHeight w:val="323"/>
        </w:trPr>
        <w:tc>
          <w:tcPr>
            <w:tcW w:w="1497"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4"/>
            </w:pPr>
            <w:r>
              <w:rPr>
                <w:rFonts w:hint="eastAsia"/>
                <w:sz w:val="20"/>
              </w:rPr>
              <w:t>qrcodeCallback</w:t>
            </w:r>
          </w:p>
        </w:tc>
        <w:tc>
          <w:tcPr>
            <w:tcW w:w="845"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30"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 xml:space="preserve">命令 </w:t>
            </w:r>
          </w:p>
        </w:tc>
        <w:tc>
          <w:tcPr>
            <w:tcW w:w="261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p>
        </w:tc>
      </w:tr>
      <w:tr w:rsidR="00E4434F" w:rsidTr="001A1DC6">
        <w:trPr>
          <w:trHeight w:val="1258"/>
        </w:trPr>
        <w:tc>
          <w:tcPr>
            <w:tcW w:w="1497"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4"/>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 xml:space="preserve">消息 ID </w:t>
            </w:r>
          </w:p>
        </w:tc>
        <w:tc>
          <w:tcPr>
            <w:tcW w:w="261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 xml:space="preserve">此次请求的唯一标识，20 位长，前 13 位是毫秒时间，后 7 位是字母和数字的随机数 </w:t>
            </w:r>
          </w:p>
        </w:tc>
      </w:tr>
      <w:tr w:rsidR="00E4434F" w:rsidTr="001A1DC6">
        <w:trPr>
          <w:trHeight w:val="322"/>
        </w:trPr>
        <w:tc>
          <w:tcPr>
            <w:tcW w:w="1497"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4"/>
            </w:pPr>
            <w:r>
              <w:rPr>
                <w:sz w:val="20"/>
              </w:rPr>
              <w:t>callBackUrl</w:t>
            </w:r>
          </w:p>
        </w:tc>
        <w:tc>
          <w:tcPr>
            <w:tcW w:w="845"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pPr>
            <w:r>
              <w:rPr>
                <w:rFonts w:ascii="Microsoft YaHei UI" w:eastAsia="Microsoft YaHei UI" w:hAnsi="Microsoft YaHei UI" w:cs="Microsoft YaHei UI"/>
                <w:sz w:val="18"/>
              </w:rPr>
              <w:t xml:space="preserve">是 </w:t>
            </w:r>
          </w:p>
        </w:tc>
        <w:tc>
          <w:tcPr>
            <w:tcW w:w="274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rPr>
                <w:rFonts w:eastAsia="Microsoft YaHei UI"/>
              </w:rPr>
            </w:pPr>
            <w:r>
              <w:rPr>
                <w:rFonts w:hint="eastAsia"/>
              </w:rPr>
              <w:t>二维码信息上报回调地址</w:t>
            </w:r>
          </w:p>
        </w:tc>
        <w:tc>
          <w:tcPr>
            <w:tcW w:w="2612" w:type="dxa"/>
            <w:tcBorders>
              <w:top w:val="single" w:sz="4" w:space="0" w:color="000000"/>
              <w:left w:val="single" w:sz="4" w:space="0" w:color="000000"/>
              <w:bottom w:val="single" w:sz="4" w:space="0" w:color="000000"/>
              <w:right w:val="single" w:sz="4" w:space="0" w:color="000000"/>
            </w:tcBorders>
          </w:tcPr>
          <w:p w:rsidR="00E4434F" w:rsidRDefault="00E4434F" w:rsidP="001A1DC6">
            <w:pPr>
              <w:spacing w:line="259" w:lineRule="auto"/>
              <w:ind w:left="5"/>
            </w:pPr>
          </w:p>
        </w:tc>
      </w:tr>
    </w:tbl>
    <w:p w:rsidR="00E4434F" w:rsidRDefault="00E4434F" w:rsidP="00E4434F"/>
    <w:p w:rsidR="003A12E3" w:rsidRDefault="003A12E3" w:rsidP="00E4434F"/>
    <w:p w:rsidR="003A12E3" w:rsidRDefault="003A12E3" w:rsidP="003A12E3">
      <w:pPr>
        <w:pStyle w:val="4"/>
      </w:pPr>
      <w:r>
        <w:rPr>
          <w:rFonts w:hint="eastAsia"/>
        </w:rPr>
        <w:t>2</w:t>
      </w:r>
      <w:r>
        <w:rPr>
          <w:rFonts w:hint="eastAsia"/>
        </w:rPr>
        <w:t>．相机应答</w:t>
      </w:r>
    </w:p>
    <w:p w:rsidR="003A12E3" w:rsidRPr="003A12E3" w:rsidRDefault="003A12E3" w:rsidP="003A12E3">
      <w:r>
        <w:rPr>
          <w:rFonts w:hint="eastAsia"/>
        </w:rPr>
        <w:t>示例</w:t>
      </w:r>
    </w:p>
    <w:p w:rsidR="003A12E3" w:rsidRDefault="003A12E3" w:rsidP="003A12E3">
      <w:pPr>
        <w:spacing w:after="3" w:line="266" w:lineRule="auto"/>
      </w:pPr>
      <w:r>
        <w:rPr>
          <w:rFonts w:hint="eastAsia"/>
        </w:rPr>
        <w:t>{</w:t>
      </w:r>
    </w:p>
    <w:p w:rsidR="003A12E3" w:rsidRDefault="003A12E3" w:rsidP="003A12E3">
      <w:pPr>
        <w:spacing w:after="3" w:line="266" w:lineRule="auto"/>
        <w:ind w:firstLineChars="100" w:firstLine="210"/>
      </w:pPr>
      <w:r>
        <w:t>"</w:t>
      </w:r>
      <w:r>
        <w:rPr>
          <w:rFonts w:hint="eastAsia"/>
        </w:rPr>
        <w:t>qrcodeCallback</w:t>
      </w:r>
      <w:r w:rsidR="00882FDF">
        <w:t xml:space="preserve"> _rsp</w:t>
      </w:r>
      <w:r>
        <w:t>"</w:t>
      </w:r>
      <w:r>
        <w:rPr>
          <w:rFonts w:hint="eastAsia"/>
        </w:rPr>
        <w:t>:{</w:t>
      </w:r>
      <w:r>
        <w:t xml:space="preserve"> </w:t>
      </w:r>
    </w:p>
    <w:p w:rsidR="003A12E3" w:rsidRDefault="003A12E3" w:rsidP="003A12E3">
      <w:pPr>
        <w:spacing w:after="3" w:line="266" w:lineRule="auto"/>
        <w:ind w:firstLineChars="100" w:firstLine="210"/>
      </w:pPr>
      <w:r>
        <w:lastRenderedPageBreak/>
        <w:t xml:space="preserve">"status":"ok", </w:t>
      </w:r>
    </w:p>
    <w:p w:rsidR="003A12E3" w:rsidRDefault="003A12E3" w:rsidP="003A12E3">
      <w:pPr>
        <w:spacing w:after="3" w:line="266" w:lineRule="auto"/>
        <w:ind w:firstLineChars="100" w:firstLine="210"/>
      </w:pPr>
      <w:r>
        <w:t>"msg_id":"1562566753001402b681"</w:t>
      </w:r>
    </w:p>
    <w:p w:rsidR="003A12E3" w:rsidRDefault="003A12E3" w:rsidP="003A12E3">
      <w:pPr>
        <w:spacing w:after="3" w:line="266" w:lineRule="auto"/>
        <w:ind w:firstLineChars="100" w:firstLine="210"/>
      </w:pPr>
      <w:r>
        <w:rPr>
          <w:rFonts w:hint="eastAsia"/>
        </w:rPr>
        <w:t>}</w:t>
      </w:r>
    </w:p>
    <w:p w:rsidR="003A12E3" w:rsidRDefault="003A12E3" w:rsidP="003A12E3">
      <w:r>
        <w:rPr>
          <w:rFonts w:hint="eastAsia"/>
        </w:rPr>
        <w:t>}</w:t>
      </w:r>
    </w:p>
    <w:p w:rsidR="003A12E3" w:rsidRDefault="003A12E3" w:rsidP="003A12E3"/>
    <w:tbl>
      <w:tblPr>
        <w:tblStyle w:val="TableGrid"/>
        <w:tblW w:w="8526" w:type="dxa"/>
        <w:tblInd w:w="6" w:type="dxa"/>
        <w:tblCellMar>
          <w:top w:w="71" w:type="dxa"/>
          <w:left w:w="106" w:type="dxa"/>
          <w:right w:w="127" w:type="dxa"/>
        </w:tblCellMar>
        <w:tblLook w:val="04A0" w:firstRow="1" w:lastRow="0" w:firstColumn="1" w:lastColumn="0" w:noHBand="0" w:noVBand="1"/>
      </w:tblPr>
      <w:tblGrid>
        <w:gridCol w:w="1497"/>
        <w:gridCol w:w="845"/>
        <w:gridCol w:w="830"/>
        <w:gridCol w:w="2493"/>
        <w:gridCol w:w="2861"/>
      </w:tblGrid>
      <w:tr w:rsidR="003A12E3" w:rsidTr="001A1DC6">
        <w:trPr>
          <w:trHeight w:val="319"/>
        </w:trPr>
        <w:tc>
          <w:tcPr>
            <w:tcW w:w="1497" w:type="dxa"/>
            <w:tcBorders>
              <w:top w:val="single" w:sz="4" w:space="0" w:color="000000"/>
              <w:left w:val="single" w:sz="4" w:space="0" w:color="000000"/>
              <w:bottom w:val="single" w:sz="4" w:space="0" w:color="000000"/>
              <w:right w:val="single" w:sz="4" w:space="0" w:color="000000"/>
            </w:tcBorders>
            <w:shd w:val="clear" w:color="auto" w:fill="00B0F0"/>
          </w:tcPr>
          <w:p w:rsidR="003A12E3" w:rsidRDefault="003A12E3"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3A12E3" w:rsidRDefault="003A12E3"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3A12E3" w:rsidRDefault="003A12E3" w:rsidP="001A1DC6">
            <w:pPr>
              <w:spacing w:line="259" w:lineRule="auto"/>
            </w:pPr>
            <w:r>
              <w:rPr>
                <w:rFonts w:ascii="Microsoft YaHei UI" w:eastAsia="Microsoft YaHei UI" w:hAnsi="Microsoft YaHei UI" w:cs="Microsoft YaHei UI"/>
                <w:sz w:val="18"/>
              </w:rPr>
              <w:t xml:space="preserve">必填项 </w:t>
            </w:r>
          </w:p>
        </w:tc>
        <w:tc>
          <w:tcPr>
            <w:tcW w:w="2493" w:type="dxa"/>
            <w:tcBorders>
              <w:top w:val="single" w:sz="4" w:space="0" w:color="000000"/>
              <w:left w:val="single" w:sz="4" w:space="0" w:color="000000"/>
              <w:bottom w:val="single" w:sz="4" w:space="0" w:color="000000"/>
              <w:right w:val="single" w:sz="4" w:space="0" w:color="000000"/>
            </w:tcBorders>
            <w:shd w:val="clear" w:color="auto" w:fill="00B0F0"/>
          </w:tcPr>
          <w:p w:rsidR="003A12E3" w:rsidRDefault="003A12E3" w:rsidP="001A1DC6">
            <w:pPr>
              <w:spacing w:line="259" w:lineRule="auto"/>
              <w:ind w:left="5"/>
            </w:pPr>
            <w:r>
              <w:rPr>
                <w:rFonts w:ascii="Microsoft YaHei UI" w:eastAsia="Microsoft YaHei UI" w:hAnsi="Microsoft YaHei UI" w:cs="Microsoft YaHei UI"/>
                <w:sz w:val="18"/>
              </w:rPr>
              <w:t xml:space="preserve">说明 </w:t>
            </w:r>
          </w:p>
        </w:tc>
        <w:tc>
          <w:tcPr>
            <w:tcW w:w="2861" w:type="dxa"/>
            <w:tcBorders>
              <w:top w:val="single" w:sz="4" w:space="0" w:color="000000"/>
              <w:left w:val="single" w:sz="4" w:space="0" w:color="000000"/>
              <w:bottom w:val="single" w:sz="4" w:space="0" w:color="000000"/>
              <w:right w:val="single" w:sz="4" w:space="0" w:color="000000"/>
            </w:tcBorders>
            <w:shd w:val="clear" w:color="auto" w:fill="00B0F0"/>
          </w:tcPr>
          <w:p w:rsidR="003A12E3" w:rsidRDefault="003A12E3" w:rsidP="001A1DC6">
            <w:pPr>
              <w:spacing w:line="259" w:lineRule="auto"/>
              <w:ind w:left="5"/>
            </w:pPr>
            <w:r>
              <w:rPr>
                <w:rFonts w:ascii="Microsoft YaHei UI" w:eastAsia="Microsoft YaHei UI" w:hAnsi="Microsoft YaHei UI" w:cs="Microsoft YaHei UI"/>
                <w:sz w:val="18"/>
              </w:rPr>
              <w:t xml:space="preserve">备注 </w:t>
            </w:r>
          </w:p>
        </w:tc>
      </w:tr>
      <w:tr w:rsidR="003A12E3" w:rsidTr="001A1DC6">
        <w:trPr>
          <w:trHeight w:val="635"/>
        </w:trPr>
        <w:tc>
          <w:tcPr>
            <w:tcW w:w="1497"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4"/>
            </w:pPr>
            <w:r>
              <w:rPr>
                <w:rFonts w:hint="eastAsia"/>
                <w:sz w:val="20"/>
              </w:rPr>
              <w:t>qrcodeCallback</w:t>
            </w:r>
            <w:r>
              <w:rPr>
                <w:sz w:val="20"/>
              </w:rPr>
              <w:t xml:space="preserve"> _rsp</w:t>
            </w:r>
          </w:p>
        </w:tc>
        <w:tc>
          <w:tcPr>
            <w:tcW w:w="845"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30"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pPr>
            <w:r>
              <w:rPr>
                <w:rFonts w:ascii="Microsoft YaHei UI" w:eastAsia="Microsoft YaHei UI" w:hAnsi="Microsoft YaHei UI" w:cs="Microsoft YaHei UI"/>
                <w:sz w:val="18"/>
              </w:rPr>
              <w:t xml:space="preserve">是 </w:t>
            </w:r>
          </w:p>
        </w:tc>
        <w:tc>
          <w:tcPr>
            <w:tcW w:w="2493"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命令 </w:t>
            </w:r>
          </w:p>
        </w:tc>
        <w:tc>
          <w:tcPr>
            <w:tcW w:w="2861"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宋体" w:eastAsia="宋体" w:hAnsi="宋体" w:cs="宋体"/>
                <w:sz w:val="20"/>
              </w:rPr>
              <w:t>表示</w:t>
            </w:r>
            <w:r>
              <w:rPr>
                <w:rFonts w:ascii="宋体" w:eastAsia="宋体" w:hAnsi="宋体" w:cs="宋体" w:hint="eastAsia"/>
                <w:sz w:val="20"/>
              </w:rPr>
              <w:t>配置</w:t>
            </w:r>
            <w:r>
              <w:rPr>
                <w:rFonts w:hint="eastAsia"/>
              </w:rPr>
              <w:t>二维码信息上报回调地址</w:t>
            </w:r>
            <w:r>
              <w:rPr>
                <w:rFonts w:ascii="宋体" w:eastAsia="宋体" w:hAnsi="宋体" w:cs="宋体"/>
                <w:sz w:val="20"/>
              </w:rPr>
              <w:t>应答</w:t>
            </w:r>
          </w:p>
        </w:tc>
      </w:tr>
      <w:tr w:rsidR="003A12E3" w:rsidTr="001A1DC6">
        <w:trPr>
          <w:trHeight w:val="639"/>
        </w:trPr>
        <w:tc>
          <w:tcPr>
            <w:tcW w:w="1497"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4"/>
            </w:pPr>
            <w:r>
              <w:rPr>
                <w:sz w:val="20"/>
              </w:rPr>
              <w:t xml:space="preserve">status </w:t>
            </w:r>
          </w:p>
        </w:tc>
        <w:tc>
          <w:tcPr>
            <w:tcW w:w="845"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pPr>
            <w:r>
              <w:rPr>
                <w:rFonts w:ascii="Microsoft YaHei UI" w:eastAsia="Microsoft YaHei UI" w:hAnsi="Microsoft YaHei UI" w:cs="Microsoft YaHei UI"/>
                <w:sz w:val="18"/>
              </w:rPr>
              <w:t xml:space="preserve">是 </w:t>
            </w:r>
          </w:p>
        </w:tc>
        <w:tc>
          <w:tcPr>
            <w:tcW w:w="2493"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应答状态。“ok”表示正常，其它则表示出错 </w:t>
            </w:r>
          </w:p>
        </w:tc>
        <w:tc>
          <w:tcPr>
            <w:tcW w:w="2861"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出错状态信息由应答端填充，用于方便定位原因 </w:t>
            </w:r>
          </w:p>
        </w:tc>
      </w:tr>
      <w:tr w:rsidR="003A12E3" w:rsidTr="001A1DC6">
        <w:trPr>
          <w:trHeight w:val="634"/>
        </w:trPr>
        <w:tc>
          <w:tcPr>
            <w:tcW w:w="1497"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4"/>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pPr>
            <w:r>
              <w:rPr>
                <w:rFonts w:ascii="Microsoft YaHei UI" w:eastAsia="Microsoft YaHei UI" w:hAnsi="Microsoft YaHei UI" w:cs="Microsoft YaHei UI"/>
                <w:sz w:val="18"/>
              </w:rPr>
              <w:t xml:space="preserve">是 </w:t>
            </w:r>
          </w:p>
        </w:tc>
        <w:tc>
          <w:tcPr>
            <w:tcW w:w="2493"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消息 ID </w:t>
            </w:r>
          </w:p>
        </w:tc>
        <w:tc>
          <w:tcPr>
            <w:tcW w:w="2861" w:type="dxa"/>
            <w:tcBorders>
              <w:top w:val="single" w:sz="4" w:space="0" w:color="000000"/>
              <w:left w:val="single" w:sz="4" w:space="0" w:color="000000"/>
              <w:bottom w:val="single" w:sz="4" w:space="0" w:color="000000"/>
              <w:right w:val="single" w:sz="4" w:space="0" w:color="000000"/>
            </w:tcBorders>
          </w:tcPr>
          <w:p w:rsidR="003A12E3" w:rsidRDefault="003A12E3"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bl>
    <w:p w:rsidR="003A12E3" w:rsidRDefault="003A12E3" w:rsidP="003A12E3"/>
    <w:p w:rsidR="001A1DC6" w:rsidRDefault="001A1DC6" w:rsidP="003A12E3"/>
    <w:p w:rsidR="001A1DC6" w:rsidRDefault="001A1DC6" w:rsidP="001A1DC6">
      <w:pPr>
        <w:pStyle w:val="1"/>
      </w:pPr>
      <w:bookmarkStart w:id="73" w:name="_Toc155194294"/>
      <w:r>
        <w:rPr>
          <w:rFonts w:hint="eastAsia"/>
        </w:rPr>
        <w:t>十六</w:t>
      </w:r>
      <w:r>
        <w:rPr>
          <w:rFonts w:hint="eastAsia"/>
        </w:rPr>
        <w:t>.</w:t>
      </w:r>
      <w:r>
        <w:rPr>
          <w:rFonts w:hint="eastAsia"/>
        </w:rPr>
        <w:t>查询</w:t>
      </w:r>
      <w:r>
        <w:rPr>
          <w:rFonts w:hint="eastAsia"/>
        </w:rPr>
        <w:t>MQTT</w:t>
      </w:r>
      <w:r>
        <w:rPr>
          <w:rFonts w:hint="eastAsia"/>
        </w:rPr>
        <w:t>配置参数</w:t>
      </w:r>
      <w:bookmarkEnd w:id="73"/>
    </w:p>
    <w:p w:rsidR="001A1DC6" w:rsidRDefault="001A1DC6" w:rsidP="001A1DC6">
      <w:pPr>
        <w:spacing w:after="3" w:line="266" w:lineRule="auto"/>
        <w:ind w:firstLine="420"/>
        <w:rPr>
          <w:rFonts w:eastAsia="宋体"/>
          <w:sz w:val="20"/>
        </w:rPr>
      </w:pPr>
      <w:r>
        <w:rPr>
          <w:rFonts w:eastAsia="宋体" w:hint="eastAsia"/>
          <w:sz w:val="20"/>
        </w:rPr>
        <w:t>接口说明：该接口功能为客户发送消息给相机。相机返回</w:t>
      </w:r>
      <w:r>
        <w:rPr>
          <w:rFonts w:eastAsia="宋体" w:hint="eastAsia"/>
          <w:sz w:val="20"/>
        </w:rPr>
        <w:t>MQTT</w:t>
      </w:r>
      <w:r>
        <w:rPr>
          <w:rFonts w:eastAsia="宋体" w:hint="eastAsia"/>
          <w:sz w:val="20"/>
        </w:rPr>
        <w:t>配置参数</w:t>
      </w:r>
    </w:p>
    <w:p w:rsidR="001A1DC6" w:rsidRDefault="001A1DC6" w:rsidP="001A1DC6">
      <w:pPr>
        <w:pStyle w:val="4"/>
        <w:numPr>
          <w:ilvl w:val="0"/>
          <w:numId w:val="13"/>
        </w:numPr>
      </w:pPr>
      <w:r>
        <w:rPr>
          <w:rFonts w:hint="eastAsia"/>
        </w:rPr>
        <w:t>HTTP</w:t>
      </w:r>
      <w:r>
        <w:rPr>
          <w:rFonts w:hint="eastAsia"/>
        </w:rPr>
        <w:t>下发请求</w:t>
      </w:r>
    </w:p>
    <w:p w:rsidR="001A1DC6" w:rsidRDefault="001A1DC6" w:rsidP="001A1DC6">
      <w:r>
        <w:rPr>
          <w:rFonts w:hint="eastAsia"/>
        </w:rPr>
        <w:t>示例</w:t>
      </w:r>
      <w:r>
        <w:rPr>
          <w:rFonts w:hint="eastAsia"/>
        </w:rPr>
        <w:t>:</w:t>
      </w:r>
    </w:p>
    <w:tbl>
      <w:tblPr>
        <w:tblStyle w:val="a9"/>
        <w:tblW w:w="0" w:type="auto"/>
        <w:tblInd w:w="108" w:type="dxa"/>
        <w:shd w:val="clear" w:color="auto" w:fill="E7E6E6" w:themeFill="background2"/>
        <w:tblLook w:val="04A0" w:firstRow="1" w:lastRow="0" w:firstColumn="1" w:lastColumn="0" w:noHBand="0" w:noVBand="1"/>
      </w:tblPr>
      <w:tblGrid>
        <w:gridCol w:w="8414"/>
      </w:tblGrid>
      <w:tr w:rsidR="001A1DC6" w:rsidTr="001A1DC6">
        <w:trPr>
          <w:trHeight w:val="1335"/>
        </w:trPr>
        <w:tc>
          <w:tcPr>
            <w:tcW w:w="8436" w:type="dxa"/>
            <w:shd w:val="clear" w:color="auto" w:fill="E7E6E6" w:themeFill="background2"/>
          </w:tcPr>
          <w:p w:rsidR="001A1DC6" w:rsidRDefault="001A1DC6" w:rsidP="001A1DC6">
            <w:r>
              <w:rPr>
                <w:rFonts w:hint="eastAsia"/>
              </w:rPr>
              <w:t>{</w:t>
            </w:r>
          </w:p>
          <w:p w:rsidR="001A1DC6" w:rsidRDefault="001A1DC6" w:rsidP="001A1DC6">
            <w:pPr>
              <w:ind w:leftChars="100" w:left="210" w:firstLineChars="95" w:firstLine="199"/>
            </w:pPr>
            <w:r>
              <w:rPr>
                <w:rFonts w:hint="eastAsia"/>
              </w:rPr>
              <w:t>"get_mqtt_param":{</w:t>
            </w:r>
          </w:p>
          <w:p w:rsidR="001A1DC6" w:rsidRDefault="001A1DC6" w:rsidP="001A1DC6">
            <w:pPr>
              <w:ind w:leftChars="100" w:left="210" w:firstLineChars="95" w:firstLine="199"/>
            </w:pPr>
            <w:r>
              <w:rPr>
                <w:rFonts w:hint="eastAsia"/>
              </w:rPr>
              <w:t>"msg_id":"15625667530014022871"</w:t>
            </w:r>
          </w:p>
          <w:p w:rsidR="001A1DC6" w:rsidRDefault="001A1DC6" w:rsidP="001A1DC6">
            <w:pPr>
              <w:ind w:leftChars="100" w:left="210" w:firstLineChars="95" w:firstLine="199"/>
            </w:pPr>
            <w:r>
              <w:rPr>
                <w:rFonts w:hint="eastAsia"/>
              </w:rPr>
              <w:t>}</w:t>
            </w:r>
          </w:p>
          <w:p w:rsidR="001A1DC6" w:rsidRDefault="001A1DC6" w:rsidP="001A1DC6">
            <w:r>
              <w:rPr>
                <w:rFonts w:hint="eastAsia"/>
              </w:rPr>
              <w:t>}</w:t>
            </w:r>
          </w:p>
        </w:tc>
      </w:tr>
    </w:tbl>
    <w:p w:rsidR="001A1DC6" w:rsidRDefault="001A1DC6" w:rsidP="001A1DC6"/>
    <w:p w:rsidR="001A1DC6" w:rsidRDefault="001A1DC6" w:rsidP="001A1DC6">
      <w:r>
        <w:rPr>
          <w:rFonts w:hint="eastAsia"/>
        </w:rPr>
        <w:t>字段说明：</w:t>
      </w:r>
    </w:p>
    <w:tbl>
      <w:tblPr>
        <w:tblStyle w:val="TableGrid"/>
        <w:tblW w:w="8426" w:type="dxa"/>
        <w:tblInd w:w="106" w:type="dxa"/>
        <w:tblCellMar>
          <w:top w:w="71" w:type="dxa"/>
          <w:left w:w="106" w:type="dxa"/>
          <w:right w:w="127" w:type="dxa"/>
        </w:tblCellMar>
        <w:tblLook w:val="04A0" w:firstRow="1" w:lastRow="0" w:firstColumn="1" w:lastColumn="0" w:noHBand="0" w:noVBand="1"/>
      </w:tblPr>
      <w:tblGrid>
        <w:gridCol w:w="1681"/>
        <w:gridCol w:w="838"/>
        <w:gridCol w:w="806"/>
        <w:gridCol w:w="2372"/>
        <w:gridCol w:w="2729"/>
      </w:tblGrid>
      <w:tr w:rsidR="001A1DC6" w:rsidTr="001A1DC6">
        <w:trPr>
          <w:trHeight w:val="319"/>
        </w:trPr>
        <w:tc>
          <w:tcPr>
            <w:tcW w:w="1397"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4"/>
            </w:pPr>
            <w:r>
              <w:rPr>
                <w:rFonts w:ascii="Microsoft YaHei UI" w:eastAsia="Microsoft YaHei UI" w:hAnsi="Microsoft YaHei UI" w:cs="Microsoft YaHei UI"/>
                <w:sz w:val="18"/>
              </w:rPr>
              <w:t xml:space="preserve">字段项 </w:t>
            </w:r>
          </w:p>
        </w:tc>
        <w:tc>
          <w:tcPr>
            <w:tcW w:w="845"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类型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pPr>
            <w:r>
              <w:rPr>
                <w:rFonts w:ascii="Microsoft YaHei UI" w:eastAsia="Microsoft YaHei UI" w:hAnsi="Microsoft YaHei UI" w:cs="Microsoft YaHei UI"/>
                <w:sz w:val="18"/>
              </w:rPr>
              <w:t xml:space="preserve">必填项 </w:t>
            </w:r>
          </w:p>
        </w:tc>
        <w:tc>
          <w:tcPr>
            <w:tcW w:w="2493"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说明 </w:t>
            </w:r>
          </w:p>
        </w:tc>
        <w:tc>
          <w:tcPr>
            <w:tcW w:w="2861"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备注 </w:t>
            </w:r>
          </w:p>
        </w:tc>
      </w:tr>
      <w:tr w:rsidR="001A1DC6" w:rsidTr="001A1DC6">
        <w:trPr>
          <w:trHeight w:val="415"/>
        </w:trPr>
        <w:tc>
          <w:tcPr>
            <w:tcW w:w="1397"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pPr>
            <w:r>
              <w:rPr>
                <w:rFonts w:eastAsia="宋体" w:hint="eastAsia"/>
              </w:rPr>
              <w:t>get_mqtt_param</w:t>
            </w:r>
          </w:p>
        </w:tc>
        <w:tc>
          <w:tcPr>
            <w:tcW w:w="845"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pPr>
            <w:r>
              <w:rPr>
                <w:rFonts w:ascii="Microsoft YaHei UI" w:eastAsia="Microsoft YaHei UI" w:hAnsi="Microsoft YaHei UI" w:cs="Microsoft YaHei UI"/>
                <w:sz w:val="18"/>
              </w:rPr>
              <w:t xml:space="preserve">是 </w:t>
            </w:r>
          </w:p>
        </w:tc>
        <w:tc>
          <w:tcPr>
            <w:tcW w:w="249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 xml:space="preserve">命令 </w:t>
            </w:r>
          </w:p>
        </w:tc>
        <w:tc>
          <w:tcPr>
            <w:tcW w:w="2861"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eastAsia="宋体"/>
              </w:rPr>
            </w:pPr>
          </w:p>
        </w:tc>
      </w:tr>
      <w:tr w:rsidR="001A1DC6" w:rsidTr="001A1DC6">
        <w:trPr>
          <w:trHeight w:val="639"/>
        </w:trPr>
        <w:tc>
          <w:tcPr>
            <w:tcW w:w="1397"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pPr>
            <w:r>
              <w:rPr>
                <w:sz w:val="20"/>
              </w:rPr>
              <w:t xml:space="preserve">msg_id </w:t>
            </w:r>
          </w:p>
        </w:tc>
        <w:tc>
          <w:tcPr>
            <w:tcW w:w="845"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 xml:space="preserve">string </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pPr>
            <w:r>
              <w:rPr>
                <w:rFonts w:ascii="Microsoft YaHei UI" w:eastAsia="Microsoft YaHei UI" w:hAnsi="Microsoft YaHei UI" w:cs="Microsoft YaHei UI"/>
                <w:sz w:val="18"/>
              </w:rPr>
              <w:t xml:space="preserve">是 </w:t>
            </w:r>
          </w:p>
        </w:tc>
        <w:tc>
          <w:tcPr>
            <w:tcW w:w="249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 xml:space="preserve">消息 ID </w:t>
            </w:r>
          </w:p>
        </w:tc>
        <w:tc>
          <w:tcPr>
            <w:tcW w:w="2861"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 xml:space="preserve">与请求时的消息 ID 一致，用于标识该应答对应哪一个请求 </w:t>
            </w:r>
          </w:p>
        </w:tc>
      </w:tr>
    </w:tbl>
    <w:p w:rsidR="001A1DC6" w:rsidRPr="001A1DC6" w:rsidRDefault="001A1DC6" w:rsidP="001A1DC6"/>
    <w:p w:rsidR="001A1DC6" w:rsidRDefault="00A82DCD" w:rsidP="001A1DC6">
      <w:pPr>
        <w:pStyle w:val="4"/>
      </w:pPr>
      <w:r>
        <w:rPr>
          <w:rFonts w:hint="eastAsia"/>
        </w:rPr>
        <w:t>2.</w:t>
      </w:r>
      <w:r w:rsidR="001A1DC6">
        <w:rPr>
          <w:rFonts w:hint="eastAsia"/>
        </w:rPr>
        <w:t>相机应答</w:t>
      </w:r>
    </w:p>
    <w:p w:rsidR="001A1DC6" w:rsidRDefault="001A1DC6" w:rsidP="001A1DC6">
      <w:pPr>
        <w:tabs>
          <w:tab w:val="left" w:pos="1773"/>
        </w:tabs>
      </w:pPr>
      <w:r>
        <w:rPr>
          <w:rFonts w:hint="eastAsia"/>
        </w:rPr>
        <w:t>示例</w:t>
      </w:r>
      <w:r>
        <w:tab/>
      </w:r>
    </w:p>
    <w:tbl>
      <w:tblPr>
        <w:tblStyle w:val="a9"/>
        <w:tblW w:w="0" w:type="auto"/>
        <w:tblInd w:w="10" w:type="dxa"/>
        <w:shd w:val="clear" w:color="auto" w:fill="E7E6E6" w:themeFill="background2"/>
        <w:tblLook w:val="04A0" w:firstRow="1" w:lastRow="0" w:firstColumn="1" w:lastColumn="0" w:noHBand="0" w:noVBand="1"/>
      </w:tblPr>
      <w:tblGrid>
        <w:gridCol w:w="8512"/>
      </w:tblGrid>
      <w:tr w:rsidR="001A1DC6" w:rsidTr="001A1DC6">
        <w:tc>
          <w:tcPr>
            <w:tcW w:w="8633" w:type="dxa"/>
            <w:shd w:val="clear" w:color="auto" w:fill="E7E6E6" w:themeFill="background2"/>
          </w:tcPr>
          <w:p w:rsidR="001A1DC6" w:rsidRDefault="001A1DC6" w:rsidP="001A1DC6">
            <w:r>
              <w:lastRenderedPageBreak/>
              <w:t>{</w:t>
            </w:r>
          </w:p>
          <w:p w:rsidR="001A1DC6" w:rsidRDefault="001A1DC6" w:rsidP="001A1DC6">
            <w:pPr>
              <w:ind w:leftChars="100" w:left="210" w:firstLineChars="95" w:firstLine="199"/>
            </w:pPr>
            <w:r>
              <w:t>"get_mqtt_param_res":{</w:t>
            </w:r>
          </w:p>
          <w:p w:rsidR="001A1DC6" w:rsidRDefault="001A1DC6" w:rsidP="001A1DC6">
            <w:pPr>
              <w:ind w:leftChars="100" w:left="210" w:firstLineChars="95" w:firstLine="199"/>
            </w:pPr>
            <w:r>
              <w:t>"mqtt_enable":1,</w:t>
            </w:r>
          </w:p>
          <w:p w:rsidR="001A1DC6" w:rsidRDefault="001A1DC6" w:rsidP="001A1DC6">
            <w:pPr>
              <w:ind w:leftChars="100" w:left="210" w:firstLineChars="95" w:firstLine="199"/>
            </w:pPr>
            <w:r>
              <w:t>"mqtt_mode":5,</w:t>
            </w:r>
          </w:p>
          <w:p w:rsidR="001A1DC6" w:rsidRDefault="001A1DC6" w:rsidP="001A1DC6">
            <w:pPr>
              <w:ind w:leftChars="100" w:left="210" w:firstLineChars="95" w:firstLine="199"/>
            </w:pPr>
            <w:r>
              <w:t>"camidtype":1,</w:t>
            </w:r>
          </w:p>
          <w:p w:rsidR="001A1DC6" w:rsidRDefault="001A1DC6" w:rsidP="001A1DC6">
            <w:pPr>
              <w:ind w:leftChars="100" w:left="210" w:firstLineChars="95" w:firstLine="199"/>
            </w:pPr>
            <w:r>
              <w:t>"ioenable":1,</w:t>
            </w:r>
          </w:p>
          <w:p w:rsidR="001A1DC6" w:rsidRDefault="001A1DC6" w:rsidP="001A1DC6">
            <w:pPr>
              <w:ind w:leftChars="100" w:left="210" w:firstLineChars="95" w:firstLine="199"/>
            </w:pPr>
            <w:r>
              <w:t>"iotype1":1,</w:t>
            </w:r>
          </w:p>
          <w:p w:rsidR="001A1DC6" w:rsidRDefault="001A1DC6" w:rsidP="001A1DC6">
            <w:pPr>
              <w:ind w:leftChars="100" w:left="210" w:firstLineChars="95" w:firstLine="199"/>
            </w:pPr>
            <w:r>
              <w:t>"iotype2":2,</w:t>
            </w:r>
          </w:p>
          <w:p w:rsidR="001A1DC6" w:rsidRDefault="001A1DC6" w:rsidP="001A1DC6">
            <w:pPr>
              <w:ind w:leftChars="100" w:left="210" w:firstLineChars="95" w:firstLine="199"/>
            </w:pPr>
            <w:r>
              <w:t>"park_id":"1324568",</w:t>
            </w:r>
          </w:p>
          <w:p w:rsidR="001A1DC6" w:rsidRDefault="001A1DC6" w:rsidP="001A1DC6">
            <w:pPr>
              <w:ind w:leftChars="100" w:left="210" w:firstLineChars="95" w:firstLine="199"/>
            </w:pPr>
            <w:r>
              <w:t>"host":"192.168.1.223",</w:t>
            </w:r>
          </w:p>
          <w:p w:rsidR="001A1DC6" w:rsidRDefault="001A1DC6" w:rsidP="001A1DC6">
            <w:pPr>
              <w:ind w:leftChars="100" w:left="210" w:firstLineChars="95" w:firstLine="199"/>
            </w:pPr>
            <w:r>
              <w:t>"port":1883,"username":"admin",</w:t>
            </w:r>
          </w:p>
          <w:p w:rsidR="001A1DC6" w:rsidRDefault="001A1DC6" w:rsidP="001A1DC6">
            <w:pPr>
              <w:ind w:leftChars="100" w:left="210" w:firstLineChars="95" w:firstLine="199"/>
            </w:pPr>
            <w:r>
              <w:t>"password":"public",</w:t>
            </w:r>
          </w:p>
          <w:p w:rsidR="001A1DC6" w:rsidRDefault="001A1DC6" w:rsidP="001A1DC6">
            <w:pPr>
              <w:ind w:leftChars="100" w:left="210" w:firstLineChars="95" w:firstLine="199"/>
            </w:pPr>
            <w:r>
              <w:t>"product_key":"a1BkUFnh0eA",</w:t>
            </w:r>
          </w:p>
          <w:p w:rsidR="001A1DC6" w:rsidRDefault="001A1DC6" w:rsidP="001A1DC6">
            <w:pPr>
              <w:ind w:leftChars="100" w:left="210" w:firstLineChars="95" w:firstLine="199"/>
            </w:pPr>
            <w:r>
              <w:t>"product_secret":"aQr0BXLbj0KOJh3D",</w:t>
            </w:r>
          </w:p>
          <w:p w:rsidR="001A1DC6" w:rsidRDefault="001A1DC6" w:rsidP="001A1DC6">
            <w:pPr>
              <w:ind w:leftChars="100" w:left="210" w:firstLineChars="95" w:firstLine="199"/>
            </w:pPr>
            <w:r>
              <w:t>"heart_enable":0,</w:t>
            </w:r>
          </w:p>
          <w:p w:rsidR="001A1DC6" w:rsidRDefault="001A1DC6" w:rsidP="001A1DC6">
            <w:pPr>
              <w:ind w:leftChars="100" w:left="210" w:firstLineChars="95" w:firstLine="199"/>
            </w:pPr>
            <w:r>
              <w:t>"heart_time":5,</w:t>
            </w:r>
          </w:p>
          <w:p w:rsidR="001A1DC6" w:rsidRDefault="001A1DC6" w:rsidP="001A1DC6">
            <w:pPr>
              <w:ind w:leftChars="100" w:left="210" w:firstLineChars="95" w:firstLine="199"/>
            </w:pPr>
            <w:r>
              <w:t>"edit_White":0,</w:t>
            </w:r>
          </w:p>
          <w:p w:rsidR="001A1DC6" w:rsidRDefault="001A1DC6" w:rsidP="001A1DC6">
            <w:pPr>
              <w:ind w:leftChars="100" w:left="210" w:firstLineChars="95" w:firstLine="199"/>
            </w:pPr>
            <w:r>
              <w:t>"device_name":"1b7e812009cad088",</w:t>
            </w:r>
          </w:p>
          <w:p w:rsidR="001A1DC6" w:rsidRDefault="001A1DC6" w:rsidP="001A1DC6">
            <w:pPr>
              <w:ind w:leftChars="100" w:left="210" w:firstLineChars="95" w:firstLine="199"/>
            </w:pPr>
            <w:r>
              <w:t>"device_secret":"",</w:t>
            </w:r>
          </w:p>
          <w:p w:rsidR="001A1DC6" w:rsidRDefault="001A1DC6" w:rsidP="001A1DC6">
            <w:pPr>
              <w:ind w:leftChars="100" w:left="210" w:firstLineChars="95" w:firstLine="199"/>
            </w:pPr>
            <w:r>
              <w:t>"client_id":"123456",</w:t>
            </w:r>
          </w:p>
          <w:p w:rsidR="001A1DC6" w:rsidRDefault="001A1DC6" w:rsidP="001A1DC6">
            <w:pPr>
              <w:ind w:leftChars="100" w:left="210" w:firstLineChars="95" w:firstLine="199"/>
            </w:pPr>
            <w:r>
              <w:t>"subtopic":"/a1BkUFnh0eA/1b7e812009cad088/user/get",</w:t>
            </w:r>
          </w:p>
          <w:p w:rsidR="001A1DC6" w:rsidRDefault="001A1DC6" w:rsidP="001A1DC6">
            <w:pPr>
              <w:ind w:leftChars="100" w:left="210" w:firstLineChars="95" w:firstLine="199"/>
            </w:pPr>
            <w:r>
              <w:t>"pubtopic":"/a1BkUFnh0eA/1b7e812009cad088/user/update",</w:t>
            </w:r>
          </w:p>
          <w:p w:rsidR="001A1DC6" w:rsidRDefault="001A1DC6" w:rsidP="001A1DC6">
            <w:pPr>
              <w:ind w:leftChars="100" w:left="210" w:firstLineChars="95" w:firstLine="199"/>
            </w:pPr>
            <w:r>
              <w:t>"pushtype":0,</w:t>
            </w:r>
          </w:p>
          <w:p w:rsidR="001A1DC6" w:rsidRDefault="001A1DC6" w:rsidP="001A1DC6">
            <w:pPr>
              <w:ind w:leftChars="100" w:left="210" w:firstLineChars="95" w:firstLine="199"/>
            </w:pPr>
            <w:r>
              <w:t>"protype":1,</w:t>
            </w:r>
          </w:p>
          <w:p w:rsidR="001A1DC6" w:rsidRDefault="001A1DC6" w:rsidP="001A1DC6">
            <w:pPr>
              <w:ind w:leftChars="100" w:left="210" w:firstLineChars="95" w:firstLine="199"/>
            </w:pPr>
            <w:r>
              <w:t>"bucketdomain":"",</w:t>
            </w:r>
          </w:p>
          <w:p w:rsidR="001A1DC6" w:rsidRDefault="001A1DC6" w:rsidP="001A1DC6">
            <w:pPr>
              <w:ind w:leftChars="100" w:left="210" w:firstLineChars="95" w:firstLine="199"/>
            </w:pPr>
            <w:r>
              <w:t>"accesskeyid":"",</w:t>
            </w:r>
          </w:p>
          <w:p w:rsidR="001A1DC6" w:rsidRDefault="001A1DC6" w:rsidP="001A1DC6">
            <w:pPr>
              <w:ind w:leftChars="100" w:left="210" w:firstLineChars="95" w:firstLine="199"/>
            </w:pPr>
            <w:r>
              <w:t>"accesskeysecret":"",</w:t>
            </w:r>
          </w:p>
          <w:p w:rsidR="001A1DC6" w:rsidRDefault="001A1DC6" w:rsidP="001A1DC6">
            <w:pPr>
              <w:ind w:leftChars="100" w:left="210" w:firstLineChars="95" w:firstLine="199"/>
            </w:pPr>
            <w:r>
              <w:t>"fullpush":0,</w:t>
            </w:r>
          </w:p>
          <w:p w:rsidR="001A1DC6" w:rsidRDefault="001A1DC6" w:rsidP="001A1DC6">
            <w:pPr>
              <w:ind w:leftChars="100" w:left="210" w:firstLineChars="95" w:firstLine="199"/>
            </w:pPr>
            <w:r>
              <w:t>"platepush":0,</w:t>
            </w:r>
          </w:p>
          <w:p w:rsidR="001A1DC6" w:rsidRDefault="001A1DC6" w:rsidP="001A1DC6">
            <w:pPr>
              <w:ind w:leftChars="100" w:left="210" w:firstLineChars="95" w:firstLine="199"/>
            </w:pPr>
            <w:r>
              <w:t>"alonepush":0,</w:t>
            </w:r>
          </w:p>
          <w:p w:rsidR="001A1DC6" w:rsidRDefault="001A1DC6" w:rsidP="001A1DC6">
            <w:pPr>
              <w:ind w:leftChars="100" w:left="210" w:firstLineChars="95" w:firstLine="199"/>
            </w:pPr>
            <w:r>
              <w:t>"aloneaddr":"",</w:t>
            </w:r>
          </w:p>
          <w:p w:rsidR="001A1DC6" w:rsidRDefault="001A1DC6" w:rsidP="001A1DC6">
            <w:pPr>
              <w:ind w:leftChars="100" w:left="210" w:firstLineChars="95" w:firstLine="199"/>
            </w:pPr>
            <w:r>
              <w:t>"alone_port":1,</w:t>
            </w:r>
          </w:p>
          <w:p w:rsidR="001A1DC6" w:rsidRDefault="001A1DC6" w:rsidP="001A1DC6">
            <w:pPr>
              <w:ind w:leftChars="100" w:left="210" w:firstLineChars="95" w:firstLine="199"/>
            </w:pPr>
            <w:r>
              <w:t>"alone_url":""</w:t>
            </w:r>
          </w:p>
          <w:p w:rsidR="001A1DC6" w:rsidRDefault="001A1DC6" w:rsidP="001A1DC6">
            <w:pPr>
              <w:ind w:leftChars="100" w:left="210" w:firstLineChars="95" w:firstLine="199"/>
            </w:pPr>
            <w:r>
              <w:rPr>
                <w:rFonts w:hint="eastAsia"/>
              </w:rPr>
              <w:t>}</w:t>
            </w:r>
          </w:p>
          <w:p w:rsidR="001A1DC6" w:rsidRDefault="001A1DC6" w:rsidP="001A1DC6">
            <w:r>
              <w:t>}</w:t>
            </w:r>
          </w:p>
        </w:tc>
      </w:tr>
    </w:tbl>
    <w:p w:rsidR="001A1DC6" w:rsidRDefault="001A1DC6" w:rsidP="001A1DC6"/>
    <w:p w:rsidR="001A1DC6" w:rsidRDefault="001A1DC6" w:rsidP="001A1DC6">
      <w:r>
        <w:rPr>
          <w:rFonts w:hint="eastAsia"/>
        </w:rPr>
        <w:t>字段说明</w:t>
      </w:r>
      <w:r>
        <w:rPr>
          <w:rFonts w:hint="eastAsia"/>
        </w:rPr>
        <w:t>:</w:t>
      </w:r>
    </w:p>
    <w:tbl>
      <w:tblPr>
        <w:tblStyle w:val="TableGrid"/>
        <w:tblW w:w="8526" w:type="dxa"/>
        <w:tblInd w:w="6" w:type="dxa"/>
        <w:tblCellMar>
          <w:top w:w="71" w:type="dxa"/>
          <w:left w:w="106" w:type="dxa"/>
          <w:right w:w="133" w:type="dxa"/>
        </w:tblCellMar>
        <w:tblLook w:val="04A0" w:firstRow="1" w:lastRow="0" w:firstColumn="1" w:lastColumn="0" w:noHBand="0" w:noVBand="1"/>
      </w:tblPr>
      <w:tblGrid>
        <w:gridCol w:w="2049"/>
        <w:gridCol w:w="830"/>
        <w:gridCol w:w="773"/>
        <w:gridCol w:w="2240"/>
        <w:gridCol w:w="2634"/>
      </w:tblGrid>
      <w:tr w:rsidR="001A1DC6" w:rsidTr="00CB4251">
        <w:trPr>
          <w:trHeight w:val="319"/>
        </w:trPr>
        <w:tc>
          <w:tcPr>
            <w:tcW w:w="2049"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4"/>
            </w:pPr>
            <w:r>
              <w:rPr>
                <w:rFonts w:ascii="Microsoft YaHei UI" w:eastAsia="Microsoft YaHei UI" w:hAnsi="Microsoft YaHei UI" w:cs="Microsoft YaHei UI"/>
                <w:sz w:val="18"/>
              </w:rPr>
              <w:t xml:space="preserve">字段项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类型 </w:t>
            </w:r>
          </w:p>
        </w:tc>
        <w:tc>
          <w:tcPr>
            <w:tcW w:w="773"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pPr>
            <w:r>
              <w:rPr>
                <w:rFonts w:ascii="Microsoft YaHei UI" w:eastAsia="Microsoft YaHei UI" w:hAnsi="Microsoft YaHei UI" w:cs="Microsoft YaHei UI"/>
                <w:sz w:val="18"/>
              </w:rPr>
              <w:t xml:space="preserve">必填项 </w:t>
            </w:r>
          </w:p>
        </w:tc>
        <w:tc>
          <w:tcPr>
            <w:tcW w:w="2240"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说明 </w:t>
            </w:r>
          </w:p>
        </w:tc>
        <w:tc>
          <w:tcPr>
            <w:tcW w:w="2634" w:type="dxa"/>
            <w:tcBorders>
              <w:top w:val="single" w:sz="4" w:space="0" w:color="000000"/>
              <w:left w:val="single" w:sz="4" w:space="0" w:color="000000"/>
              <w:bottom w:val="single" w:sz="4" w:space="0" w:color="000000"/>
              <w:right w:val="single" w:sz="4" w:space="0" w:color="000000"/>
            </w:tcBorders>
            <w:shd w:val="clear" w:color="auto" w:fill="00B0F0"/>
          </w:tcPr>
          <w:p w:rsidR="001A1DC6" w:rsidRDefault="001A1DC6" w:rsidP="001A1DC6">
            <w:pPr>
              <w:spacing w:line="259" w:lineRule="auto"/>
              <w:ind w:left="5"/>
            </w:pPr>
            <w:r>
              <w:rPr>
                <w:rFonts w:ascii="Microsoft YaHei UI" w:eastAsia="Microsoft YaHei UI" w:hAnsi="Microsoft YaHei UI" w:cs="Microsoft YaHei UI"/>
                <w:sz w:val="18"/>
              </w:rPr>
              <w:t xml:space="preserve">备注 </w:t>
            </w:r>
          </w:p>
        </w:tc>
      </w:tr>
      <w:tr w:rsidR="001A1DC6" w:rsidTr="00CB4251">
        <w:trPr>
          <w:trHeight w:val="323"/>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pPr>
            <w:r>
              <w:rPr>
                <w:rFonts w:eastAsia="宋体" w:hint="eastAsia"/>
              </w:rPr>
              <w:t>get_mqtt_param_res</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hint="eastAsia"/>
                <w:sz w:val="18"/>
              </w:rPr>
              <w:t>json</w:t>
            </w:r>
            <w:r>
              <w:rPr>
                <w:rFonts w:ascii="Microsoft YaHei UI" w:eastAsia="Microsoft YaHei UI" w:hAnsi="Microsoft YaHei UI" w:cs="Microsoft YaHei UI"/>
                <w:sz w:val="18"/>
              </w:rPr>
              <w:t xml:space="preserve"> </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pPr>
            <w:r>
              <w:rPr>
                <w:rFonts w:ascii="Microsoft YaHei UI" w:eastAsia="Microsoft YaHei UI" w:hAnsi="Microsoft YaHei UI" w:cs="Microsoft YaHei UI"/>
                <w:sz w:val="18"/>
              </w:rPr>
              <w:t xml:space="preserve">是 </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pPr>
            <w:r>
              <w:rPr>
                <w:rFonts w:ascii="Microsoft YaHei UI" w:eastAsia="Microsoft YaHei UI" w:hAnsi="Microsoft YaHei UI" w:cs="Microsoft YaHei UI"/>
                <w:sz w:val="18"/>
              </w:rPr>
              <w:t xml:space="preserve">命令 </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eastAsia="宋体"/>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mqtt_enable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是否开启mqtt功能</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mqtt_mode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mqtt模式</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4:模式4</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lastRenderedPageBreak/>
              <w:t>5:模式5</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6:模式6</w:t>
            </w:r>
          </w:p>
        </w:tc>
      </w:tr>
      <w:tr w:rsidR="001A1DC6" w:rsidTr="00CB4251">
        <w:trPr>
          <w:trHeight w:val="679"/>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lastRenderedPageBreak/>
              <w:t>camidtype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相机id类型</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1:mac </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2:uuid </w:t>
            </w: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ioenable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是否开启io事件上报</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iotype1</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端口1上报开启</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iotype2</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端口2上报开启</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1A1DC6" w:rsidTr="00CB4251">
        <w:trPr>
          <w:trHeight w:val="431"/>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park_id</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停车场ID</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5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host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平台域名或ip</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47"/>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port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平台端口</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username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平台用户名</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password</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平台密码</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product_key</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设备类型标识</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492"/>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product_secret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设备品类密钥</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heart_enable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心跳使能</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0：关闭心跳</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1：开启心跳</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heart_time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心跳间隔时间</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[0,65535]单位：秒</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edit_White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是否修改白名单状态</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device_name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设备标识</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device_secret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设备密钥</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client_id</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客户端ID</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subtopic</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订阅主题</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pubtopic</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发布主题</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pushtype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结果与图片上传方式</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0：分开上传</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1：一起上传</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protype</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存储协议类型</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1：阿里云</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2：OneNET</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bucketdomain</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存储域名</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accesskeyid</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存储帐号</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lastRenderedPageBreak/>
              <w:t>accesskeysecret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存储密码</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fullpush</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发送场景图</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0：不发送</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1：发送</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platepush</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发送车牌图片</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0：不发送</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1：发送</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alonepush</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独立上传图片</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0：通过mqtt上传</w:t>
            </w:r>
          </w:p>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1：通过http上传</w:t>
            </w: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a</w:t>
            </w:r>
            <w:r>
              <w:rPr>
                <w:rFonts w:eastAsia="宋体"/>
                <w:sz w:val="20"/>
              </w:rPr>
              <w:t>loneaddr</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独立上传图片ip或域名 </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alone_port</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独立上传图片端口</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r w:rsidR="001A1DC6" w:rsidTr="00CB4251">
        <w:trPr>
          <w:trHeight w:val="375"/>
        </w:trPr>
        <w:tc>
          <w:tcPr>
            <w:tcW w:w="2049"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4"/>
              <w:rPr>
                <w:rFonts w:eastAsia="宋体"/>
                <w:sz w:val="20"/>
              </w:rPr>
            </w:pPr>
            <w:r>
              <w:rPr>
                <w:rFonts w:eastAsia="宋体" w:hint="eastAsia"/>
                <w:sz w:val="20"/>
              </w:rPr>
              <w:t>alone_url</w:t>
            </w:r>
          </w:p>
        </w:tc>
        <w:tc>
          <w:tcPr>
            <w:tcW w:w="83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773"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w:t>
            </w:r>
          </w:p>
        </w:tc>
        <w:tc>
          <w:tcPr>
            <w:tcW w:w="2240"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：上传图片地址</w:t>
            </w:r>
          </w:p>
        </w:tc>
        <w:tc>
          <w:tcPr>
            <w:tcW w:w="2634" w:type="dxa"/>
            <w:tcBorders>
              <w:top w:val="single" w:sz="4" w:space="0" w:color="000000"/>
              <w:left w:val="single" w:sz="4" w:space="0" w:color="000000"/>
              <w:bottom w:val="single" w:sz="4" w:space="0" w:color="000000"/>
              <w:right w:val="single" w:sz="4" w:space="0" w:color="000000"/>
            </w:tcBorders>
          </w:tcPr>
          <w:p w:rsidR="001A1DC6" w:rsidRDefault="001A1DC6" w:rsidP="001A1DC6">
            <w:pPr>
              <w:spacing w:line="259" w:lineRule="auto"/>
              <w:ind w:left="5"/>
              <w:rPr>
                <w:rFonts w:ascii="Microsoft YaHei UI" w:eastAsia="Microsoft YaHei UI" w:hAnsi="Microsoft YaHei UI" w:cs="Microsoft YaHei UI"/>
                <w:sz w:val="18"/>
              </w:rPr>
            </w:pPr>
          </w:p>
        </w:tc>
      </w:tr>
    </w:tbl>
    <w:p w:rsidR="001A1DC6" w:rsidRDefault="001A1DC6" w:rsidP="001A1DC6"/>
    <w:p w:rsidR="00A82DCD" w:rsidRDefault="00A82DCD" w:rsidP="001A1DC6"/>
    <w:p w:rsidR="00A82DCD" w:rsidRDefault="00A82DCD" w:rsidP="00A82DCD">
      <w:pPr>
        <w:pStyle w:val="1"/>
      </w:pPr>
      <w:bookmarkStart w:id="74" w:name="_Toc155194295"/>
      <w:r>
        <w:rPr>
          <w:rFonts w:hint="eastAsia"/>
        </w:rPr>
        <w:t>十七</w:t>
      </w:r>
      <w:r>
        <w:rPr>
          <w:rFonts w:hint="eastAsia"/>
        </w:rPr>
        <w:t>.</w:t>
      </w:r>
      <w:r>
        <w:rPr>
          <w:rFonts w:hint="eastAsia"/>
        </w:rPr>
        <w:t>设置</w:t>
      </w:r>
      <w:r>
        <w:rPr>
          <w:rFonts w:hint="eastAsia"/>
        </w:rPr>
        <w:t>MQTT</w:t>
      </w:r>
      <w:r>
        <w:rPr>
          <w:rFonts w:hint="eastAsia"/>
        </w:rPr>
        <w:t>配置参数</w:t>
      </w:r>
      <w:bookmarkEnd w:id="74"/>
    </w:p>
    <w:p w:rsidR="00A82DCD" w:rsidRPr="00A82DCD" w:rsidRDefault="00A82DCD" w:rsidP="00A82DCD">
      <w:r>
        <w:rPr>
          <w:rFonts w:eastAsia="宋体" w:hint="eastAsia"/>
        </w:rPr>
        <w:t>接口说明：通过该接口可修改</w:t>
      </w:r>
      <w:r>
        <w:rPr>
          <w:rFonts w:eastAsia="宋体" w:hint="eastAsia"/>
        </w:rPr>
        <w:t>MQTT</w:t>
      </w:r>
      <w:r>
        <w:rPr>
          <w:rFonts w:eastAsia="宋体" w:hint="eastAsia"/>
        </w:rPr>
        <w:t>配置参数。</w:t>
      </w:r>
      <w:r>
        <w:rPr>
          <w:rFonts w:eastAsia="宋体" w:hint="eastAsia"/>
          <w:color w:val="FF0000"/>
        </w:rPr>
        <w:t>(</w:t>
      </w:r>
      <w:r>
        <w:rPr>
          <w:rFonts w:eastAsia="宋体" w:hint="eastAsia"/>
          <w:color w:val="FF0000"/>
        </w:rPr>
        <w:t>注：下发时下发要修改的字段即可，不修改的可不发。</w:t>
      </w:r>
      <w:r>
        <w:rPr>
          <w:rFonts w:eastAsia="宋体" w:hint="eastAsia"/>
          <w:color w:val="FF0000"/>
        </w:rPr>
        <w:t>)</w:t>
      </w:r>
    </w:p>
    <w:p w:rsidR="00A82DCD" w:rsidRDefault="00A82DCD" w:rsidP="00A82DCD">
      <w:pPr>
        <w:pStyle w:val="4"/>
        <w:numPr>
          <w:ilvl w:val="0"/>
          <w:numId w:val="14"/>
        </w:numPr>
      </w:pPr>
      <w:r>
        <w:rPr>
          <w:rFonts w:hint="eastAsia"/>
        </w:rPr>
        <w:t>HTTP</w:t>
      </w:r>
      <w:r>
        <w:rPr>
          <w:rFonts w:hint="eastAsia"/>
        </w:rPr>
        <w:t>下发请求</w:t>
      </w:r>
    </w:p>
    <w:p w:rsidR="00A82DCD" w:rsidRDefault="00A82DCD" w:rsidP="00A82DCD">
      <w:pPr>
        <w:pStyle w:val="ab"/>
        <w:ind w:left="360" w:firstLineChars="0" w:firstLine="0"/>
      </w:pPr>
      <w:r>
        <w:rPr>
          <w:rFonts w:hint="eastAsia"/>
        </w:rPr>
        <w:t>示例</w:t>
      </w:r>
      <w:r>
        <w:rPr>
          <w:rFonts w:hint="eastAsia"/>
        </w:rPr>
        <w:t>1</w:t>
      </w:r>
      <w:r>
        <w:rPr>
          <w:rFonts w:hint="eastAsia"/>
        </w:rPr>
        <w:t>：修改心跳使能与时间</w:t>
      </w:r>
    </w:p>
    <w:tbl>
      <w:tblPr>
        <w:tblStyle w:val="a9"/>
        <w:tblW w:w="0" w:type="auto"/>
        <w:tblInd w:w="10" w:type="dxa"/>
        <w:shd w:val="clear" w:color="auto" w:fill="E7E6E6" w:themeFill="background2"/>
        <w:tblLook w:val="04A0" w:firstRow="1" w:lastRow="0" w:firstColumn="1" w:lastColumn="0" w:noHBand="0" w:noVBand="1"/>
      </w:tblPr>
      <w:tblGrid>
        <w:gridCol w:w="8512"/>
      </w:tblGrid>
      <w:tr w:rsidR="00A82DCD" w:rsidTr="002E094E">
        <w:tc>
          <w:tcPr>
            <w:tcW w:w="8514" w:type="dxa"/>
            <w:shd w:val="clear" w:color="auto" w:fill="E7E6E6" w:themeFill="background2"/>
          </w:tcPr>
          <w:p w:rsidR="00A82DCD" w:rsidRDefault="00A82DCD" w:rsidP="002E094E">
            <w:r>
              <w:rPr>
                <w:rFonts w:hint="eastAsia"/>
              </w:rPr>
              <w:t>{</w:t>
            </w:r>
          </w:p>
          <w:p w:rsidR="00A82DCD" w:rsidRDefault="00A82DCD" w:rsidP="002E094E">
            <w:pPr>
              <w:ind w:leftChars="100" w:left="210" w:firstLineChars="95" w:firstLine="199"/>
            </w:pPr>
            <w:r>
              <w:t>"</w:t>
            </w:r>
            <w:r>
              <w:rPr>
                <w:rFonts w:eastAsia="宋体" w:hint="eastAsia"/>
              </w:rPr>
              <w:t>set_mqtt_param</w:t>
            </w:r>
            <w:r>
              <w:t>"</w:t>
            </w:r>
            <w:r>
              <w:rPr>
                <w:rFonts w:hint="eastAsia"/>
              </w:rPr>
              <w:t>:{</w:t>
            </w:r>
          </w:p>
          <w:p w:rsidR="00A82DCD" w:rsidRDefault="00A82DCD" w:rsidP="002E094E">
            <w:pPr>
              <w:ind w:leftChars="100" w:left="210" w:firstLineChars="95" w:firstLine="199"/>
            </w:pPr>
            <w:r>
              <w:t>"msg_id":"1562566753001</w:t>
            </w:r>
            <w:r>
              <w:rPr>
                <w:rFonts w:hint="eastAsia"/>
              </w:rPr>
              <w:t>25368dw</w:t>
            </w:r>
            <w:r>
              <w:t>",</w:t>
            </w:r>
          </w:p>
          <w:p w:rsidR="00A82DCD" w:rsidRDefault="00A82DCD" w:rsidP="002E094E">
            <w:pPr>
              <w:ind w:leftChars="100" w:left="210" w:firstLineChars="95" w:firstLine="199"/>
            </w:pPr>
            <w:r>
              <w:t>"</w:t>
            </w:r>
            <w:r>
              <w:rPr>
                <w:rFonts w:hint="eastAsia"/>
              </w:rPr>
              <w:t>heart_enable</w:t>
            </w:r>
            <w:r>
              <w:t>"</w:t>
            </w:r>
            <w:r>
              <w:rPr>
                <w:rFonts w:hint="eastAsia"/>
              </w:rPr>
              <w:t>:1,</w:t>
            </w:r>
          </w:p>
          <w:p w:rsidR="00A82DCD" w:rsidRDefault="00A82DCD" w:rsidP="002E094E">
            <w:pPr>
              <w:ind w:leftChars="100" w:left="210" w:firstLineChars="95" w:firstLine="199"/>
            </w:pPr>
            <w:r>
              <w:t>"</w:t>
            </w:r>
            <w:r>
              <w:rPr>
                <w:rFonts w:hint="eastAsia"/>
              </w:rPr>
              <w:t>heart_time</w:t>
            </w:r>
            <w:r>
              <w:t>"</w:t>
            </w:r>
            <w:r>
              <w:rPr>
                <w:rFonts w:hint="eastAsia"/>
              </w:rPr>
              <w:t>:25</w:t>
            </w:r>
          </w:p>
          <w:p w:rsidR="00A82DCD" w:rsidRDefault="00A82DCD" w:rsidP="002E094E">
            <w:pPr>
              <w:ind w:leftChars="100" w:left="210" w:firstLineChars="95" w:firstLine="199"/>
            </w:pPr>
            <w:r>
              <w:rPr>
                <w:rFonts w:hint="eastAsia"/>
              </w:rPr>
              <w:t>}</w:t>
            </w:r>
          </w:p>
          <w:p w:rsidR="00A82DCD" w:rsidRDefault="00A82DCD" w:rsidP="002E094E">
            <w:r>
              <w:rPr>
                <w:rFonts w:hint="eastAsia"/>
              </w:rPr>
              <w:t>}</w:t>
            </w:r>
          </w:p>
        </w:tc>
      </w:tr>
    </w:tbl>
    <w:p w:rsidR="00A82DCD" w:rsidRDefault="00A82DCD" w:rsidP="00A82DCD">
      <w:pPr>
        <w:pStyle w:val="ab"/>
        <w:ind w:left="360" w:firstLineChars="0" w:firstLine="0"/>
      </w:pPr>
    </w:p>
    <w:p w:rsidR="00BA7ED0" w:rsidRDefault="00BA7ED0" w:rsidP="00A82DCD">
      <w:pPr>
        <w:pStyle w:val="ab"/>
        <w:ind w:left="360" w:firstLineChars="0" w:firstLine="0"/>
      </w:pPr>
    </w:p>
    <w:p w:rsidR="00BA7ED0" w:rsidRDefault="00BA7ED0" w:rsidP="00A82DCD">
      <w:pPr>
        <w:pStyle w:val="ab"/>
        <w:ind w:left="360" w:firstLineChars="0" w:firstLine="0"/>
      </w:pPr>
    </w:p>
    <w:p w:rsidR="00A82DCD" w:rsidRDefault="00A82DCD" w:rsidP="00A82DCD">
      <w:pPr>
        <w:pStyle w:val="ab"/>
        <w:ind w:left="360" w:firstLineChars="0" w:firstLine="0"/>
      </w:pPr>
      <w:r>
        <w:rPr>
          <w:rFonts w:hint="eastAsia"/>
        </w:rPr>
        <w:t>示例</w:t>
      </w:r>
      <w:r>
        <w:rPr>
          <w:rFonts w:hint="eastAsia"/>
        </w:rPr>
        <w:t>2</w:t>
      </w:r>
      <w:r>
        <w:rPr>
          <w:rFonts w:hint="eastAsia"/>
        </w:rPr>
        <w:t>：修改独立上传配置</w:t>
      </w:r>
    </w:p>
    <w:tbl>
      <w:tblPr>
        <w:tblStyle w:val="a9"/>
        <w:tblW w:w="0" w:type="auto"/>
        <w:tblInd w:w="10" w:type="dxa"/>
        <w:shd w:val="clear" w:color="auto" w:fill="E7E6E6" w:themeFill="background2"/>
        <w:tblLook w:val="04A0" w:firstRow="1" w:lastRow="0" w:firstColumn="1" w:lastColumn="0" w:noHBand="0" w:noVBand="1"/>
      </w:tblPr>
      <w:tblGrid>
        <w:gridCol w:w="8504"/>
      </w:tblGrid>
      <w:tr w:rsidR="00A82DCD" w:rsidTr="002E094E">
        <w:tc>
          <w:tcPr>
            <w:tcW w:w="8504" w:type="dxa"/>
            <w:shd w:val="clear" w:color="auto" w:fill="E7E6E6" w:themeFill="background2"/>
          </w:tcPr>
          <w:p w:rsidR="00A82DCD" w:rsidRDefault="00A82DCD" w:rsidP="002E094E">
            <w:r>
              <w:rPr>
                <w:rFonts w:hint="eastAsia"/>
              </w:rPr>
              <w:t>{</w:t>
            </w:r>
          </w:p>
          <w:p w:rsidR="00A82DCD" w:rsidRDefault="00A82DCD" w:rsidP="002E094E">
            <w:pPr>
              <w:ind w:leftChars="100" w:left="210" w:firstLineChars="95" w:firstLine="199"/>
            </w:pPr>
            <w:r>
              <w:t>"</w:t>
            </w:r>
            <w:r>
              <w:rPr>
                <w:rFonts w:eastAsia="宋体" w:hint="eastAsia"/>
              </w:rPr>
              <w:t>set_mqtt_param</w:t>
            </w:r>
            <w:r w:rsidR="00BA7ED0">
              <w:t>"</w:t>
            </w:r>
            <w:r w:rsidR="00BA7ED0">
              <w:rPr>
                <w:rFonts w:hint="eastAsia"/>
              </w:rPr>
              <w:t>:{</w:t>
            </w:r>
          </w:p>
          <w:p w:rsidR="00A82DCD" w:rsidRDefault="00A82DCD" w:rsidP="002E094E">
            <w:pPr>
              <w:ind w:leftChars="100" w:left="210" w:firstLineChars="95" w:firstLine="199"/>
            </w:pPr>
            <w:r>
              <w:t>"msg_id":"156256675300</w:t>
            </w:r>
            <w:r>
              <w:rPr>
                <w:rFonts w:hint="eastAsia"/>
              </w:rPr>
              <w:t>879632cy</w:t>
            </w:r>
            <w:r>
              <w:t>",</w:t>
            </w:r>
          </w:p>
          <w:p w:rsidR="00A82DCD" w:rsidRDefault="00A82DCD" w:rsidP="002E094E">
            <w:pPr>
              <w:ind w:leftChars="100" w:left="210" w:firstLineChars="95" w:firstLine="199"/>
            </w:pPr>
            <w:r>
              <w:t>"</w:t>
            </w:r>
            <w:r>
              <w:rPr>
                <w:rFonts w:hint="eastAsia"/>
              </w:rPr>
              <w:t>alonepush</w:t>
            </w:r>
            <w:r>
              <w:t>"</w:t>
            </w:r>
            <w:r>
              <w:rPr>
                <w:rFonts w:hint="eastAsia"/>
              </w:rPr>
              <w:t>:1,</w:t>
            </w:r>
          </w:p>
          <w:p w:rsidR="00A82DCD" w:rsidRDefault="00A82DCD" w:rsidP="002E094E">
            <w:pPr>
              <w:ind w:leftChars="100" w:left="210" w:firstLineChars="95" w:firstLine="199"/>
            </w:pPr>
            <w:r>
              <w:t>"</w:t>
            </w:r>
            <w:r>
              <w:rPr>
                <w:rFonts w:hint="eastAsia"/>
              </w:rPr>
              <w:t>a</w:t>
            </w:r>
            <w:r>
              <w:t>loneaddr"</w:t>
            </w:r>
            <w:r>
              <w:rPr>
                <w:rFonts w:hint="eastAsia"/>
              </w:rPr>
              <w:t>:</w:t>
            </w:r>
            <w:r>
              <w:t>"</w:t>
            </w:r>
            <w:r>
              <w:rPr>
                <w:rFonts w:hint="eastAsia"/>
              </w:rPr>
              <w:t>www.qianyi.com</w:t>
            </w:r>
            <w:r>
              <w:t>"</w:t>
            </w:r>
            <w:r>
              <w:rPr>
                <w:rFonts w:hint="eastAsia"/>
              </w:rPr>
              <w:t>,</w:t>
            </w:r>
          </w:p>
          <w:p w:rsidR="00A82DCD" w:rsidRDefault="00A82DCD" w:rsidP="002E094E">
            <w:pPr>
              <w:ind w:leftChars="100" w:left="210" w:firstLineChars="95" w:firstLine="199"/>
            </w:pPr>
            <w:r>
              <w:t>"</w:t>
            </w:r>
            <w:r>
              <w:rPr>
                <w:rFonts w:hint="eastAsia"/>
              </w:rPr>
              <w:t>alone_port</w:t>
            </w:r>
            <w:r>
              <w:t>"</w:t>
            </w:r>
            <w:r>
              <w:rPr>
                <w:rFonts w:hint="eastAsia"/>
              </w:rPr>
              <w:t>:80,</w:t>
            </w:r>
          </w:p>
          <w:p w:rsidR="00A82DCD" w:rsidRDefault="00A82DCD" w:rsidP="002E094E">
            <w:pPr>
              <w:ind w:leftChars="100" w:left="210" w:firstLineChars="95" w:firstLine="199"/>
            </w:pPr>
            <w:r>
              <w:t>"</w:t>
            </w:r>
            <w:r>
              <w:rPr>
                <w:rFonts w:hint="eastAsia"/>
              </w:rPr>
              <w:t>alone_url</w:t>
            </w:r>
            <w:r>
              <w:t>"</w:t>
            </w:r>
            <w:r>
              <w:rPr>
                <w:rFonts w:hint="eastAsia"/>
              </w:rPr>
              <w:t>:</w:t>
            </w:r>
            <w:r>
              <w:t>"</w:t>
            </w:r>
            <w:r>
              <w:rPr>
                <w:rFonts w:hint="eastAsia"/>
              </w:rPr>
              <w:t>/imageupload</w:t>
            </w:r>
            <w:r>
              <w:t>"</w:t>
            </w:r>
          </w:p>
          <w:p w:rsidR="00BA7ED0" w:rsidRDefault="00BA7ED0" w:rsidP="002E094E">
            <w:pPr>
              <w:ind w:leftChars="100" w:left="210" w:firstLineChars="95" w:firstLine="199"/>
            </w:pPr>
            <w:r>
              <w:rPr>
                <w:rFonts w:hint="eastAsia"/>
              </w:rPr>
              <w:lastRenderedPageBreak/>
              <w:t>}</w:t>
            </w:r>
          </w:p>
          <w:p w:rsidR="00A82DCD" w:rsidRDefault="00A82DCD" w:rsidP="002E094E">
            <w:r>
              <w:rPr>
                <w:rFonts w:hint="eastAsia"/>
              </w:rPr>
              <w:t>}</w:t>
            </w:r>
          </w:p>
        </w:tc>
      </w:tr>
    </w:tbl>
    <w:p w:rsidR="00A82DCD" w:rsidRDefault="00A82DCD" w:rsidP="00A82DCD">
      <w:pPr>
        <w:pStyle w:val="ab"/>
        <w:ind w:left="360" w:firstLineChars="0" w:firstLine="0"/>
      </w:pPr>
    </w:p>
    <w:p w:rsidR="002040E1" w:rsidRDefault="002040E1" w:rsidP="002040E1">
      <w:r>
        <w:rPr>
          <w:rFonts w:hint="eastAsia"/>
        </w:rPr>
        <w:t>字段说明</w:t>
      </w:r>
      <w:r>
        <w:rPr>
          <w:rFonts w:hint="eastAsia"/>
        </w:rPr>
        <w:t>:</w:t>
      </w:r>
    </w:p>
    <w:tbl>
      <w:tblPr>
        <w:tblStyle w:val="TableGrid"/>
        <w:tblW w:w="8516" w:type="dxa"/>
        <w:tblInd w:w="6" w:type="dxa"/>
        <w:tblCellMar>
          <w:top w:w="71" w:type="dxa"/>
          <w:left w:w="106" w:type="dxa"/>
          <w:right w:w="133" w:type="dxa"/>
        </w:tblCellMar>
        <w:tblLook w:val="04A0" w:firstRow="1" w:lastRow="0" w:firstColumn="1" w:lastColumn="0" w:noHBand="0" w:noVBand="1"/>
      </w:tblPr>
      <w:tblGrid>
        <w:gridCol w:w="1684"/>
        <w:gridCol w:w="839"/>
        <w:gridCol w:w="809"/>
        <w:gridCol w:w="2399"/>
        <w:gridCol w:w="2785"/>
      </w:tblGrid>
      <w:tr w:rsidR="002040E1" w:rsidTr="002E094E">
        <w:trPr>
          <w:trHeight w:val="319"/>
        </w:trPr>
        <w:tc>
          <w:tcPr>
            <w:tcW w:w="1684" w:type="dxa"/>
            <w:tcBorders>
              <w:top w:val="single" w:sz="4" w:space="0" w:color="000000"/>
              <w:left w:val="single" w:sz="4" w:space="0" w:color="000000"/>
              <w:bottom w:val="single" w:sz="4" w:space="0" w:color="000000"/>
              <w:right w:val="single" w:sz="4" w:space="0" w:color="000000"/>
            </w:tcBorders>
            <w:shd w:val="clear" w:color="auto" w:fill="00B0F0"/>
          </w:tcPr>
          <w:p w:rsidR="002040E1" w:rsidRDefault="002040E1" w:rsidP="002E094E">
            <w:pPr>
              <w:spacing w:line="259" w:lineRule="auto"/>
              <w:ind w:left="4"/>
            </w:pPr>
            <w:r>
              <w:rPr>
                <w:rFonts w:ascii="Microsoft YaHei UI" w:eastAsia="Microsoft YaHei UI" w:hAnsi="Microsoft YaHei UI" w:cs="Microsoft YaHei UI"/>
                <w:sz w:val="18"/>
              </w:rPr>
              <w:t xml:space="preserve">字段项 </w:t>
            </w:r>
          </w:p>
        </w:tc>
        <w:tc>
          <w:tcPr>
            <w:tcW w:w="839" w:type="dxa"/>
            <w:tcBorders>
              <w:top w:val="single" w:sz="4" w:space="0" w:color="000000"/>
              <w:left w:val="single" w:sz="4" w:space="0" w:color="000000"/>
              <w:bottom w:val="single" w:sz="4" w:space="0" w:color="000000"/>
              <w:right w:val="single" w:sz="4" w:space="0" w:color="000000"/>
            </w:tcBorders>
            <w:shd w:val="clear" w:color="auto" w:fill="00B0F0"/>
          </w:tcPr>
          <w:p w:rsidR="002040E1" w:rsidRDefault="002040E1" w:rsidP="002E094E">
            <w:pPr>
              <w:spacing w:line="259" w:lineRule="auto"/>
              <w:ind w:left="5"/>
            </w:pPr>
            <w:r>
              <w:rPr>
                <w:rFonts w:ascii="Microsoft YaHei UI" w:eastAsia="Microsoft YaHei UI" w:hAnsi="Microsoft YaHei UI" w:cs="Microsoft YaHei UI"/>
                <w:sz w:val="18"/>
              </w:rPr>
              <w:t xml:space="preserve">类型 </w:t>
            </w:r>
          </w:p>
        </w:tc>
        <w:tc>
          <w:tcPr>
            <w:tcW w:w="809" w:type="dxa"/>
            <w:tcBorders>
              <w:top w:val="single" w:sz="4" w:space="0" w:color="000000"/>
              <w:left w:val="single" w:sz="4" w:space="0" w:color="000000"/>
              <w:bottom w:val="single" w:sz="4" w:space="0" w:color="000000"/>
              <w:right w:val="single" w:sz="4" w:space="0" w:color="000000"/>
            </w:tcBorders>
            <w:shd w:val="clear" w:color="auto" w:fill="00B0F0"/>
          </w:tcPr>
          <w:p w:rsidR="002040E1" w:rsidRDefault="002040E1" w:rsidP="002E094E">
            <w:pPr>
              <w:spacing w:line="259" w:lineRule="auto"/>
            </w:pPr>
            <w:r>
              <w:rPr>
                <w:rFonts w:ascii="Microsoft YaHei UI" w:eastAsia="Microsoft YaHei UI" w:hAnsi="Microsoft YaHei UI" w:cs="Microsoft YaHei UI"/>
                <w:sz w:val="18"/>
              </w:rPr>
              <w:t xml:space="preserve">必填项 </w:t>
            </w:r>
          </w:p>
        </w:tc>
        <w:tc>
          <w:tcPr>
            <w:tcW w:w="2399" w:type="dxa"/>
            <w:tcBorders>
              <w:top w:val="single" w:sz="4" w:space="0" w:color="000000"/>
              <w:left w:val="single" w:sz="4" w:space="0" w:color="000000"/>
              <w:bottom w:val="single" w:sz="4" w:space="0" w:color="000000"/>
              <w:right w:val="single" w:sz="4" w:space="0" w:color="000000"/>
            </w:tcBorders>
            <w:shd w:val="clear" w:color="auto" w:fill="00B0F0"/>
          </w:tcPr>
          <w:p w:rsidR="002040E1" w:rsidRDefault="002040E1" w:rsidP="002E094E">
            <w:pPr>
              <w:spacing w:line="259" w:lineRule="auto"/>
              <w:ind w:left="5"/>
            </w:pPr>
            <w:r>
              <w:rPr>
                <w:rFonts w:ascii="Microsoft YaHei UI" w:eastAsia="Microsoft YaHei UI" w:hAnsi="Microsoft YaHei UI" w:cs="Microsoft YaHei UI"/>
                <w:sz w:val="18"/>
              </w:rPr>
              <w:t xml:space="preserve">说明 </w:t>
            </w:r>
          </w:p>
        </w:tc>
        <w:tc>
          <w:tcPr>
            <w:tcW w:w="2785" w:type="dxa"/>
            <w:tcBorders>
              <w:top w:val="single" w:sz="4" w:space="0" w:color="000000"/>
              <w:left w:val="single" w:sz="4" w:space="0" w:color="000000"/>
              <w:bottom w:val="single" w:sz="4" w:space="0" w:color="000000"/>
              <w:right w:val="single" w:sz="4" w:space="0" w:color="000000"/>
            </w:tcBorders>
            <w:shd w:val="clear" w:color="auto" w:fill="00B0F0"/>
          </w:tcPr>
          <w:p w:rsidR="002040E1" w:rsidRDefault="002040E1" w:rsidP="002E094E">
            <w:pPr>
              <w:spacing w:line="259" w:lineRule="auto"/>
              <w:ind w:left="5"/>
            </w:pPr>
            <w:r>
              <w:rPr>
                <w:rFonts w:ascii="Microsoft YaHei UI" w:eastAsia="Microsoft YaHei UI" w:hAnsi="Microsoft YaHei UI" w:cs="Microsoft YaHei UI"/>
                <w:sz w:val="18"/>
              </w:rPr>
              <w:t xml:space="preserve">备注 </w:t>
            </w:r>
          </w:p>
        </w:tc>
      </w:tr>
      <w:tr w:rsidR="002040E1" w:rsidTr="002E094E">
        <w:trPr>
          <w:trHeight w:val="323"/>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pPr>
            <w:r>
              <w:rPr>
                <w:rFonts w:eastAsia="宋体" w:hint="eastAsia"/>
              </w:rPr>
              <w:t>set_mqtt_param</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pPr>
            <w:r>
              <w:rPr>
                <w:rFonts w:ascii="Microsoft YaHei UI" w:eastAsia="Microsoft YaHei UI" w:hAnsi="Microsoft YaHei UI" w:cs="Microsoft YaHei UI" w:hint="eastAsia"/>
                <w:sz w:val="18"/>
              </w:rPr>
              <w:t>json</w:t>
            </w:r>
            <w:r>
              <w:rPr>
                <w:rFonts w:ascii="Microsoft YaHei UI" w:eastAsia="Microsoft YaHei UI" w:hAnsi="Microsoft YaHei UI" w:cs="Microsoft YaHei UI"/>
                <w:sz w:val="18"/>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pPr>
            <w:r>
              <w:rPr>
                <w:rFonts w:ascii="Microsoft YaHei UI" w:eastAsia="Microsoft YaHei UI" w:hAnsi="Microsoft YaHei UI" w:cs="Microsoft YaHei UI"/>
                <w:sz w:val="18"/>
              </w:rPr>
              <w:t xml:space="preserve">是 </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pPr>
            <w:r>
              <w:rPr>
                <w:rFonts w:ascii="Microsoft YaHei UI" w:eastAsia="Microsoft YaHei UI" w:hAnsi="Microsoft YaHei UI" w:cs="Microsoft YaHei UI"/>
                <w:sz w:val="18"/>
              </w:rPr>
              <w:t xml:space="preserve">命令 </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eastAsia="宋体"/>
              </w:rPr>
            </w:pPr>
          </w:p>
        </w:tc>
      </w:tr>
      <w:tr w:rsidR="002040E1" w:rsidTr="002E094E">
        <w:trPr>
          <w:trHeight w:val="946"/>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pPr>
            <w:r>
              <w:rPr>
                <w:sz w:val="20"/>
              </w:rPr>
              <w:t xml:space="preserve">msg_id </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pPr>
            <w:r>
              <w:rPr>
                <w:rFonts w:ascii="Microsoft YaHei UI" w:eastAsia="Microsoft YaHei UI" w:hAnsi="Microsoft YaHei UI" w:cs="Microsoft YaHei UI"/>
                <w:sz w:val="18"/>
              </w:rPr>
              <w:t xml:space="preserve">string </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pPr>
            <w:r>
              <w:rPr>
                <w:rFonts w:ascii="Microsoft YaHei UI" w:eastAsia="Microsoft YaHei UI" w:hAnsi="Microsoft YaHei UI" w:cs="Microsoft YaHei UI"/>
                <w:sz w:val="18"/>
              </w:rPr>
              <w:t xml:space="preserve">是 </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pPr>
            <w:r>
              <w:rPr>
                <w:rFonts w:ascii="Microsoft YaHei UI" w:eastAsia="Microsoft YaHei UI" w:hAnsi="Microsoft YaHei UI" w:cs="Microsoft YaHei UI"/>
                <w:sz w:val="18"/>
              </w:rPr>
              <w:t xml:space="preserve">消息 ID </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39" w:lineRule="auto"/>
              <w:ind w:left="5"/>
            </w:pPr>
            <w:r>
              <w:rPr>
                <w:rFonts w:ascii="Microsoft YaHei UI" w:eastAsia="Microsoft YaHei UI" w:hAnsi="Microsoft YaHei UI" w:cs="Microsoft YaHei UI"/>
                <w:sz w:val="18"/>
              </w:rPr>
              <w:t>此次请求的唯一标识，20 位长，前 13 位是毫秒时间，后</w:t>
            </w:r>
          </w:p>
          <w:p w:rsidR="002040E1" w:rsidRDefault="002040E1" w:rsidP="002E094E">
            <w:pPr>
              <w:spacing w:line="259" w:lineRule="auto"/>
              <w:ind w:left="5"/>
            </w:pPr>
            <w:r>
              <w:rPr>
                <w:rFonts w:ascii="Microsoft YaHei UI" w:eastAsia="Microsoft YaHei UI" w:hAnsi="Microsoft YaHei UI" w:cs="Microsoft YaHei UI"/>
                <w:sz w:val="18"/>
              </w:rPr>
              <w:t xml:space="preserve">7 位是字母和数字的随机数 </w:t>
            </w: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mqtt_enable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是否开启mqtt功能</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mqtt_mode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mqtt模式</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4:模式4</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5:模式5</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6:模式6</w:t>
            </w:r>
          </w:p>
        </w:tc>
      </w:tr>
      <w:tr w:rsidR="002040E1" w:rsidTr="002E094E">
        <w:trPr>
          <w:trHeight w:val="679"/>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camidtype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相机id类型</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1:mac </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2:uuid </w:t>
            </w: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ioenable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是否开启io事件上报</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iotype1</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端口1上报开启</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iotype2</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端口2上报开启</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w:t>
            </w:r>
          </w:p>
        </w:tc>
      </w:tr>
      <w:tr w:rsidR="002040E1" w:rsidTr="002E094E">
        <w:trPr>
          <w:trHeight w:val="431"/>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park_id</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停车场ID</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5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host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平台域名或ip</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47"/>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port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平台端口</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username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平台用户名</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password</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平台密码</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product_key</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设备类型标识</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492"/>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product_secret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设备品类密钥</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heart_enable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心跳使能</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0：关闭心跳</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1：开启心跳</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heart_time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心跳间隔时间</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[0,65535]单位：秒</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edit_White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是否修改白名单状态</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device_name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设备标识</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lastRenderedPageBreak/>
              <w:t>device_secret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设备密钥</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client_id</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客户端ID</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subtopic</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订阅主题</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pubtopic</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发布主题</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pushtype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结果与图片上传方式</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0：分开上传</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1：一起上传</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protype</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存储协议类型</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1：阿里云</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2：OneNET</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bucketdomain</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存储域名</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accesskeyid</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存储帐号</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accesskeysecret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存储密码</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fullpush</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发送场景图</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0：不发送</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1：发送</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platepush</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发送车牌图片</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0：不发送</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1：发送</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alonepush</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独立上传图片</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0：通过mqtt上传</w:t>
            </w:r>
          </w:p>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1：通过http上传</w:t>
            </w: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w:t>
            </w:r>
            <w:r>
              <w:rPr>
                <w:rFonts w:eastAsia="宋体"/>
                <w:sz w:val="20"/>
              </w:rPr>
              <w:t>loneaddr</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 xml:space="preserve">独立上传图片ip或域名 </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alone_port</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独立上传图片端口</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r w:rsidR="002040E1" w:rsidTr="002E094E">
        <w:trPr>
          <w:trHeight w:val="375"/>
        </w:trPr>
        <w:tc>
          <w:tcPr>
            <w:tcW w:w="1684"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4"/>
              <w:rPr>
                <w:rFonts w:eastAsia="宋体"/>
                <w:sz w:val="20"/>
              </w:rPr>
            </w:pPr>
            <w:r>
              <w:rPr>
                <w:rFonts w:eastAsia="宋体" w:hint="eastAsia"/>
                <w:sz w:val="20"/>
              </w:rPr>
              <w:t>alone_url</w:t>
            </w:r>
          </w:p>
        </w:tc>
        <w:tc>
          <w:tcPr>
            <w:tcW w:w="83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string</w:t>
            </w:r>
          </w:p>
        </w:tc>
        <w:tc>
          <w:tcPr>
            <w:tcW w:w="80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否</w:t>
            </w:r>
          </w:p>
        </w:tc>
        <w:tc>
          <w:tcPr>
            <w:tcW w:w="2399"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独立上传图片地址</w:t>
            </w:r>
          </w:p>
        </w:tc>
        <w:tc>
          <w:tcPr>
            <w:tcW w:w="2785" w:type="dxa"/>
            <w:tcBorders>
              <w:top w:val="single" w:sz="4" w:space="0" w:color="000000"/>
              <w:left w:val="single" w:sz="4" w:space="0" w:color="000000"/>
              <w:bottom w:val="single" w:sz="4" w:space="0" w:color="000000"/>
              <w:right w:val="single" w:sz="4" w:space="0" w:color="000000"/>
            </w:tcBorders>
          </w:tcPr>
          <w:p w:rsidR="002040E1" w:rsidRDefault="002040E1" w:rsidP="002E094E">
            <w:pPr>
              <w:spacing w:line="259" w:lineRule="auto"/>
              <w:ind w:left="5"/>
              <w:rPr>
                <w:rFonts w:ascii="Microsoft YaHei UI" w:eastAsia="Microsoft YaHei UI" w:hAnsi="Microsoft YaHei UI" w:cs="Microsoft YaHei UI"/>
                <w:sz w:val="18"/>
              </w:rPr>
            </w:pPr>
          </w:p>
        </w:tc>
      </w:tr>
    </w:tbl>
    <w:p w:rsidR="00A82DCD" w:rsidRDefault="00A82DCD" w:rsidP="0055688E"/>
    <w:p w:rsidR="0055688E" w:rsidRDefault="0055688E" w:rsidP="0055688E"/>
    <w:p w:rsidR="0055688E" w:rsidRDefault="0055688E" w:rsidP="0055688E">
      <w:pPr>
        <w:pStyle w:val="4"/>
        <w:numPr>
          <w:ilvl w:val="0"/>
          <w:numId w:val="14"/>
        </w:numPr>
      </w:pPr>
      <w:r>
        <w:rPr>
          <w:rFonts w:hint="eastAsia"/>
        </w:rPr>
        <w:t>相机应答</w:t>
      </w:r>
    </w:p>
    <w:p w:rsidR="0055688E" w:rsidRPr="0055688E" w:rsidRDefault="0055688E" w:rsidP="0055688E">
      <w:r>
        <w:rPr>
          <w:rFonts w:hint="eastAsia"/>
        </w:rPr>
        <w:t>示例</w:t>
      </w:r>
    </w:p>
    <w:tbl>
      <w:tblPr>
        <w:tblStyle w:val="a9"/>
        <w:tblW w:w="8514" w:type="dxa"/>
        <w:tblInd w:w="10" w:type="dxa"/>
        <w:shd w:val="clear" w:color="auto" w:fill="E7E6E6" w:themeFill="background2"/>
        <w:tblLook w:val="04A0" w:firstRow="1" w:lastRow="0" w:firstColumn="1" w:lastColumn="0" w:noHBand="0" w:noVBand="1"/>
      </w:tblPr>
      <w:tblGrid>
        <w:gridCol w:w="8514"/>
      </w:tblGrid>
      <w:tr w:rsidR="0055688E" w:rsidTr="002E094E">
        <w:tc>
          <w:tcPr>
            <w:tcW w:w="8514" w:type="dxa"/>
            <w:shd w:val="clear" w:color="auto" w:fill="E7E6E6" w:themeFill="background2"/>
          </w:tcPr>
          <w:p w:rsidR="0055688E" w:rsidRDefault="0055688E" w:rsidP="002E094E">
            <w:r>
              <w:t xml:space="preserve">{ </w:t>
            </w:r>
          </w:p>
          <w:p w:rsidR="0055688E" w:rsidRDefault="0055688E" w:rsidP="002E094E">
            <w:pPr>
              <w:ind w:firstLineChars="200" w:firstLine="420"/>
            </w:pPr>
            <w:r>
              <w:t>"</w:t>
            </w:r>
            <w:r>
              <w:rPr>
                <w:rFonts w:eastAsia="宋体" w:hint="eastAsia"/>
              </w:rPr>
              <w:t>set_mqtt_param</w:t>
            </w:r>
            <w:r>
              <w:t>_rsp"</w:t>
            </w:r>
            <w:r>
              <w:rPr>
                <w:rFonts w:hint="eastAsia"/>
              </w:rPr>
              <w:t>:{</w:t>
            </w:r>
          </w:p>
          <w:p w:rsidR="0055688E" w:rsidRDefault="0055688E" w:rsidP="002E094E">
            <w:pPr>
              <w:ind w:firstLineChars="200" w:firstLine="420"/>
            </w:pPr>
            <w:r>
              <w:t xml:space="preserve">"status":"ok", </w:t>
            </w:r>
          </w:p>
          <w:p w:rsidR="0055688E" w:rsidRDefault="0055688E" w:rsidP="002E094E">
            <w:pPr>
              <w:ind w:firstLineChars="200" w:firstLine="420"/>
            </w:pPr>
            <w:r>
              <w:rPr>
                <w:rFonts w:hint="eastAsia"/>
              </w:rPr>
              <w:t>}</w:t>
            </w:r>
          </w:p>
          <w:p w:rsidR="0055688E" w:rsidRDefault="0055688E" w:rsidP="002E094E">
            <w:r>
              <w:t>}</w:t>
            </w:r>
          </w:p>
        </w:tc>
      </w:tr>
    </w:tbl>
    <w:p w:rsidR="0055688E" w:rsidRPr="0055688E" w:rsidRDefault="0055688E" w:rsidP="000D40B5"/>
    <w:p w:rsidR="00CE77D3" w:rsidRDefault="00CE77D3" w:rsidP="00CE77D3"/>
    <w:tbl>
      <w:tblPr>
        <w:tblStyle w:val="TableGrid"/>
        <w:tblW w:w="8526" w:type="dxa"/>
        <w:tblInd w:w="6" w:type="dxa"/>
        <w:tblCellMar>
          <w:top w:w="71" w:type="dxa"/>
          <w:left w:w="106" w:type="dxa"/>
          <w:right w:w="127" w:type="dxa"/>
        </w:tblCellMar>
        <w:tblLook w:val="04A0" w:firstRow="1" w:lastRow="0" w:firstColumn="1" w:lastColumn="0" w:noHBand="0" w:noVBand="1"/>
      </w:tblPr>
      <w:tblGrid>
        <w:gridCol w:w="2033"/>
        <w:gridCol w:w="831"/>
        <w:gridCol w:w="780"/>
        <w:gridCol w:w="2292"/>
        <w:gridCol w:w="2590"/>
      </w:tblGrid>
      <w:tr w:rsidR="00CE77D3" w:rsidTr="00CB4251">
        <w:trPr>
          <w:trHeight w:val="319"/>
        </w:trPr>
        <w:tc>
          <w:tcPr>
            <w:tcW w:w="2033" w:type="dxa"/>
            <w:tcBorders>
              <w:top w:val="single" w:sz="4" w:space="0" w:color="000000"/>
              <w:left w:val="single" w:sz="4" w:space="0" w:color="000000"/>
              <w:bottom w:val="single" w:sz="4" w:space="0" w:color="000000"/>
              <w:right w:val="single" w:sz="4" w:space="0" w:color="000000"/>
            </w:tcBorders>
            <w:shd w:val="clear" w:color="auto" w:fill="00B0F0"/>
          </w:tcPr>
          <w:p w:rsidR="00CE77D3" w:rsidRDefault="00CE77D3" w:rsidP="002E094E">
            <w:pPr>
              <w:spacing w:line="259" w:lineRule="auto"/>
              <w:ind w:left="4"/>
            </w:pPr>
            <w:r>
              <w:rPr>
                <w:rFonts w:ascii="Microsoft YaHei UI" w:eastAsia="Microsoft YaHei UI" w:hAnsi="Microsoft YaHei UI" w:cs="Microsoft YaHei UI"/>
                <w:sz w:val="18"/>
              </w:rPr>
              <w:t xml:space="preserve">字段项 </w:t>
            </w:r>
          </w:p>
        </w:tc>
        <w:tc>
          <w:tcPr>
            <w:tcW w:w="831" w:type="dxa"/>
            <w:tcBorders>
              <w:top w:val="single" w:sz="4" w:space="0" w:color="000000"/>
              <w:left w:val="single" w:sz="4" w:space="0" w:color="000000"/>
              <w:bottom w:val="single" w:sz="4" w:space="0" w:color="000000"/>
              <w:right w:val="single" w:sz="4" w:space="0" w:color="000000"/>
            </w:tcBorders>
            <w:shd w:val="clear" w:color="auto" w:fill="00B0F0"/>
          </w:tcPr>
          <w:p w:rsidR="00CE77D3" w:rsidRDefault="00CE77D3" w:rsidP="002E094E">
            <w:pPr>
              <w:spacing w:line="259" w:lineRule="auto"/>
              <w:ind w:left="5"/>
            </w:pPr>
            <w:r>
              <w:rPr>
                <w:rFonts w:ascii="Microsoft YaHei UI" w:eastAsia="Microsoft YaHei UI" w:hAnsi="Microsoft YaHei UI" w:cs="Microsoft YaHei UI"/>
                <w:sz w:val="18"/>
              </w:rPr>
              <w:t xml:space="preserve">类型 </w:t>
            </w:r>
          </w:p>
        </w:tc>
        <w:tc>
          <w:tcPr>
            <w:tcW w:w="780" w:type="dxa"/>
            <w:tcBorders>
              <w:top w:val="single" w:sz="4" w:space="0" w:color="000000"/>
              <w:left w:val="single" w:sz="4" w:space="0" w:color="000000"/>
              <w:bottom w:val="single" w:sz="4" w:space="0" w:color="000000"/>
              <w:right w:val="single" w:sz="4" w:space="0" w:color="000000"/>
            </w:tcBorders>
            <w:shd w:val="clear" w:color="auto" w:fill="00B0F0"/>
          </w:tcPr>
          <w:p w:rsidR="00CE77D3" w:rsidRDefault="00CE77D3" w:rsidP="002E094E">
            <w:pPr>
              <w:spacing w:line="259" w:lineRule="auto"/>
            </w:pPr>
            <w:r>
              <w:rPr>
                <w:rFonts w:ascii="Microsoft YaHei UI" w:eastAsia="Microsoft YaHei UI" w:hAnsi="Microsoft YaHei UI" w:cs="Microsoft YaHei UI"/>
                <w:sz w:val="18"/>
              </w:rPr>
              <w:t xml:space="preserve">必填项 </w:t>
            </w:r>
          </w:p>
        </w:tc>
        <w:tc>
          <w:tcPr>
            <w:tcW w:w="2292" w:type="dxa"/>
            <w:tcBorders>
              <w:top w:val="single" w:sz="4" w:space="0" w:color="000000"/>
              <w:left w:val="single" w:sz="4" w:space="0" w:color="000000"/>
              <w:bottom w:val="single" w:sz="4" w:space="0" w:color="000000"/>
              <w:right w:val="single" w:sz="4" w:space="0" w:color="000000"/>
            </w:tcBorders>
            <w:shd w:val="clear" w:color="auto" w:fill="00B0F0"/>
          </w:tcPr>
          <w:p w:rsidR="00CE77D3" w:rsidRDefault="00CE77D3" w:rsidP="002E094E">
            <w:pPr>
              <w:spacing w:line="259" w:lineRule="auto"/>
              <w:ind w:left="5"/>
            </w:pPr>
            <w:r>
              <w:rPr>
                <w:rFonts w:ascii="Microsoft YaHei UI" w:eastAsia="Microsoft YaHei UI" w:hAnsi="Microsoft YaHei UI" w:cs="Microsoft YaHei UI"/>
                <w:sz w:val="18"/>
              </w:rPr>
              <w:t xml:space="preserve">说明 </w:t>
            </w:r>
          </w:p>
        </w:tc>
        <w:tc>
          <w:tcPr>
            <w:tcW w:w="2590" w:type="dxa"/>
            <w:tcBorders>
              <w:top w:val="single" w:sz="4" w:space="0" w:color="000000"/>
              <w:left w:val="single" w:sz="4" w:space="0" w:color="000000"/>
              <w:bottom w:val="single" w:sz="4" w:space="0" w:color="000000"/>
              <w:right w:val="single" w:sz="4" w:space="0" w:color="000000"/>
            </w:tcBorders>
            <w:shd w:val="clear" w:color="auto" w:fill="00B0F0"/>
          </w:tcPr>
          <w:p w:rsidR="00CE77D3" w:rsidRDefault="00CE77D3" w:rsidP="002E094E">
            <w:pPr>
              <w:spacing w:line="259" w:lineRule="auto"/>
              <w:ind w:left="5"/>
            </w:pPr>
            <w:r>
              <w:rPr>
                <w:rFonts w:ascii="Microsoft YaHei UI" w:eastAsia="Microsoft YaHei UI" w:hAnsi="Microsoft YaHei UI" w:cs="Microsoft YaHei UI"/>
                <w:sz w:val="18"/>
              </w:rPr>
              <w:t xml:space="preserve">备注 </w:t>
            </w:r>
          </w:p>
        </w:tc>
      </w:tr>
      <w:tr w:rsidR="00CE77D3" w:rsidTr="00CB4251">
        <w:trPr>
          <w:trHeight w:val="635"/>
        </w:trPr>
        <w:tc>
          <w:tcPr>
            <w:tcW w:w="2033" w:type="dxa"/>
            <w:tcBorders>
              <w:top w:val="single" w:sz="4" w:space="0" w:color="000000"/>
              <w:left w:val="single" w:sz="4" w:space="0" w:color="000000"/>
              <w:bottom w:val="single" w:sz="4" w:space="0" w:color="000000"/>
              <w:right w:val="single" w:sz="4" w:space="0" w:color="000000"/>
            </w:tcBorders>
          </w:tcPr>
          <w:p w:rsidR="00CE77D3" w:rsidRDefault="00956C99" w:rsidP="002E094E">
            <w:pPr>
              <w:spacing w:line="259" w:lineRule="auto"/>
              <w:ind w:left="4"/>
            </w:pPr>
            <w:r>
              <w:rPr>
                <w:rFonts w:eastAsia="宋体" w:hint="eastAsia"/>
              </w:rPr>
              <w:t>set_mqtt_param</w:t>
            </w:r>
            <w:r>
              <w:t>_rsp</w:t>
            </w:r>
          </w:p>
        </w:tc>
        <w:tc>
          <w:tcPr>
            <w:tcW w:w="831"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780"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pPr>
            <w:r>
              <w:rPr>
                <w:rFonts w:ascii="Microsoft YaHei UI" w:eastAsia="Microsoft YaHei UI" w:hAnsi="Microsoft YaHei UI" w:cs="Microsoft YaHei UI"/>
                <w:sz w:val="18"/>
              </w:rPr>
              <w:t xml:space="preserve">是 </w:t>
            </w:r>
          </w:p>
        </w:tc>
        <w:tc>
          <w:tcPr>
            <w:tcW w:w="2292"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ind w:left="5"/>
            </w:pPr>
            <w:r>
              <w:rPr>
                <w:rFonts w:ascii="Microsoft YaHei UI" w:eastAsia="Microsoft YaHei UI" w:hAnsi="Microsoft YaHei UI" w:cs="Microsoft YaHei UI"/>
                <w:sz w:val="18"/>
              </w:rPr>
              <w:t xml:space="preserve">命令 </w:t>
            </w:r>
          </w:p>
        </w:tc>
        <w:tc>
          <w:tcPr>
            <w:tcW w:w="2590" w:type="dxa"/>
            <w:tcBorders>
              <w:top w:val="single" w:sz="4" w:space="0" w:color="000000"/>
              <w:left w:val="single" w:sz="4" w:space="0" w:color="000000"/>
              <w:bottom w:val="single" w:sz="4" w:space="0" w:color="000000"/>
              <w:right w:val="single" w:sz="4" w:space="0" w:color="000000"/>
            </w:tcBorders>
          </w:tcPr>
          <w:p w:rsidR="00CE77D3" w:rsidRDefault="00CE77D3" w:rsidP="00956C99">
            <w:pPr>
              <w:spacing w:line="259" w:lineRule="auto"/>
            </w:pPr>
          </w:p>
        </w:tc>
      </w:tr>
      <w:tr w:rsidR="00CE77D3" w:rsidTr="00CB4251">
        <w:trPr>
          <w:trHeight w:val="639"/>
        </w:trPr>
        <w:tc>
          <w:tcPr>
            <w:tcW w:w="2033" w:type="dxa"/>
            <w:tcBorders>
              <w:top w:val="single" w:sz="4" w:space="0" w:color="000000"/>
              <w:left w:val="single" w:sz="4" w:space="0" w:color="000000"/>
              <w:bottom w:val="single" w:sz="4" w:space="0" w:color="000000"/>
              <w:right w:val="single" w:sz="4" w:space="0" w:color="000000"/>
            </w:tcBorders>
          </w:tcPr>
          <w:p w:rsidR="00CE77D3" w:rsidRDefault="0095237F" w:rsidP="002E094E">
            <w:pPr>
              <w:spacing w:line="259" w:lineRule="auto"/>
              <w:ind w:left="4"/>
            </w:pPr>
            <w:r>
              <w:lastRenderedPageBreak/>
              <w:t>status</w:t>
            </w:r>
          </w:p>
        </w:tc>
        <w:tc>
          <w:tcPr>
            <w:tcW w:w="831"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ind w:left="5"/>
            </w:pPr>
            <w:r>
              <w:rPr>
                <w:rFonts w:ascii="Microsoft YaHei UI" w:eastAsia="Microsoft YaHei UI" w:hAnsi="Microsoft YaHei UI" w:cs="Microsoft YaHei UI"/>
                <w:sz w:val="18"/>
              </w:rPr>
              <w:t xml:space="preserve">string </w:t>
            </w:r>
          </w:p>
        </w:tc>
        <w:tc>
          <w:tcPr>
            <w:tcW w:w="780"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pPr>
            <w:r>
              <w:rPr>
                <w:rFonts w:ascii="Microsoft YaHei UI" w:eastAsia="Microsoft YaHei UI" w:hAnsi="Microsoft YaHei UI" w:cs="Microsoft YaHei UI"/>
                <w:sz w:val="18"/>
              </w:rPr>
              <w:t xml:space="preserve">是 </w:t>
            </w:r>
          </w:p>
        </w:tc>
        <w:tc>
          <w:tcPr>
            <w:tcW w:w="2292"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ind w:left="5"/>
            </w:pPr>
            <w:r>
              <w:rPr>
                <w:rFonts w:ascii="Microsoft YaHei UI" w:eastAsia="Microsoft YaHei UI" w:hAnsi="Microsoft YaHei UI" w:cs="Microsoft YaHei UI"/>
                <w:sz w:val="18"/>
              </w:rPr>
              <w:t xml:space="preserve">应答状态。“ok”表示正常，其它则表示出错 </w:t>
            </w:r>
          </w:p>
        </w:tc>
        <w:tc>
          <w:tcPr>
            <w:tcW w:w="2590" w:type="dxa"/>
            <w:tcBorders>
              <w:top w:val="single" w:sz="4" w:space="0" w:color="000000"/>
              <w:left w:val="single" w:sz="4" w:space="0" w:color="000000"/>
              <w:bottom w:val="single" w:sz="4" w:space="0" w:color="000000"/>
              <w:right w:val="single" w:sz="4" w:space="0" w:color="000000"/>
            </w:tcBorders>
          </w:tcPr>
          <w:p w:rsidR="00CE77D3" w:rsidRDefault="00CE77D3" w:rsidP="002E094E">
            <w:pPr>
              <w:spacing w:line="259" w:lineRule="auto"/>
              <w:ind w:left="5"/>
            </w:pPr>
            <w:r>
              <w:rPr>
                <w:rFonts w:ascii="Microsoft YaHei UI" w:eastAsia="Microsoft YaHei UI" w:hAnsi="Microsoft YaHei UI" w:cs="Microsoft YaHei UI"/>
                <w:sz w:val="18"/>
              </w:rPr>
              <w:t xml:space="preserve">出错状态信息由应答端填充，用于方便定位原因 </w:t>
            </w:r>
          </w:p>
        </w:tc>
      </w:tr>
    </w:tbl>
    <w:p w:rsidR="00CE77D3" w:rsidRDefault="00CE77D3" w:rsidP="00A82DCD">
      <w:pPr>
        <w:rPr>
          <w:rFonts w:hint="eastAsia"/>
        </w:rPr>
      </w:pPr>
    </w:p>
    <w:p w:rsidR="001E6B9F" w:rsidRDefault="001E6B9F" w:rsidP="00A82DCD">
      <w:pPr>
        <w:rPr>
          <w:rFonts w:hint="eastAsia"/>
        </w:rPr>
      </w:pPr>
    </w:p>
    <w:p w:rsidR="001E6B9F" w:rsidRDefault="001E6B9F" w:rsidP="001E6B9F">
      <w:pPr>
        <w:pStyle w:val="1"/>
        <w:rPr>
          <w:rFonts w:hint="eastAsia"/>
        </w:rPr>
      </w:pPr>
      <w:bookmarkStart w:id="75" w:name="_Toc155194296"/>
      <w:r>
        <w:rPr>
          <w:rFonts w:hint="eastAsia"/>
        </w:rPr>
        <w:t>十八</w:t>
      </w:r>
      <w:r>
        <w:rPr>
          <w:rFonts w:hint="eastAsia"/>
        </w:rPr>
        <w:t>.</w:t>
      </w:r>
      <w:r>
        <w:rPr>
          <w:rFonts w:hint="eastAsia"/>
        </w:rPr>
        <w:t>设置相机时间</w:t>
      </w:r>
      <w:bookmarkEnd w:id="75"/>
    </w:p>
    <w:p w:rsidR="001E6B9F" w:rsidRDefault="002E094E" w:rsidP="001E6B9F">
      <w:pPr>
        <w:pStyle w:val="2"/>
        <w:numPr>
          <w:ilvl w:val="0"/>
          <w:numId w:val="15"/>
        </w:numPr>
        <w:rPr>
          <w:rFonts w:hint="eastAsia"/>
        </w:rPr>
      </w:pPr>
      <w:bookmarkStart w:id="76" w:name="_Toc155194297"/>
      <w:r>
        <w:rPr>
          <w:rFonts w:hint="eastAsia"/>
        </w:rPr>
        <w:t>向</w:t>
      </w:r>
      <w:r w:rsidR="001E6B9F">
        <w:rPr>
          <w:rFonts w:hint="eastAsia"/>
        </w:rPr>
        <w:t>相机发送时间设置请求</w:t>
      </w:r>
      <w:bookmarkEnd w:id="76"/>
    </w:p>
    <w:p w:rsidR="001E6B9F" w:rsidRDefault="001E6B9F" w:rsidP="001E6B9F">
      <w:pPr>
        <w:rPr>
          <w:rFonts w:hint="eastAsia"/>
        </w:rPr>
      </w:pPr>
      <w:r>
        <w:rPr>
          <w:rFonts w:hint="eastAsia"/>
        </w:rPr>
        <w:t>HTTP</w:t>
      </w:r>
      <w:r>
        <w:rPr>
          <w:rFonts w:hint="eastAsia"/>
        </w:rPr>
        <w:t>服务器与相机是短连接通讯，若服务器想设置相机时间时可等待相机端发送心跳时应答时间设置消息。消息如下：</w:t>
      </w:r>
    </w:p>
    <w:tbl>
      <w:tblPr>
        <w:tblStyle w:val="a9"/>
        <w:tblW w:w="0" w:type="auto"/>
        <w:tblInd w:w="10" w:type="dxa"/>
        <w:shd w:val="clear" w:color="auto" w:fill="E7E6E6" w:themeFill="background2"/>
        <w:tblLook w:val="04A0" w:firstRow="1" w:lastRow="0" w:firstColumn="1" w:lastColumn="0" w:noHBand="0" w:noVBand="1"/>
      </w:tblPr>
      <w:tblGrid>
        <w:gridCol w:w="8512"/>
      </w:tblGrid>
      <w:tr w:rsidR="001E6B9F" w:rsidTr="002E094E">
        <w:tc>
          <w:tcPr>
            <w:tcW w:w="8514" w:type="dxa"/>
            <w:shd w:val="clear" w:color="auto" w:fill="E7E6E6" w:themeFill="background2"/>
          </w:tcPr>
          <w:p w:rsidR="001E6B9F" w:rsidRDefault="001E6B9F" w:rsidP="001E6B9F">
            <w:r>
              <w:t>{</w:t>
            </w:r>
          </w:p>
          <w:p w:rsidR="001E6B9F" w:rsidRDefault="00A15AA7" w:rsidP="001E6B9F">
            <w:r>
              <w:tab/>
              <w:t>"set_time_param":{</w:t>
            </w:r>
          </w:p>
          <w:p w:rsidR="001E6B9F" w:rsidRDefault="001E6B9F" w:rsidP="001E6B9F">
            <w:r>
              <w:tab/>
            </w:r>
            <w:r>
              <w:tab/>
              <w:t>"ts_str":"2024-01-04 12:03:09"</w:t>
            </w:r>
          </w:p>
          <w:p w:rsidR="001E6B9F" w:rsidRDefault="001E6B9F" w:rsidP="001E6B9F">
            <w:r>
              <w:tab/>
              <w:t>}</w:t>
            </w:r>
          </w:p>
          <w:p w:rsidR="001E6B9F" w:rsidRDefault="001E6B9F" w:rsidP="001E6B9F">
            <w:r>
              <w:t>}</w:t>
            </w:r>
          </w:p>
        </w:tc>
      </w:tr>
    </w:tbl>
    <w:p w:rsidR="001E6B9F" w:rsidRDefault="001E6B9F" w:rsidP="001E6B9F">
      <w:pPr>
        <w:rPr>
          <w:rFonts w:hint="eastAsia"/>
        </w:rPr>
      </w:pPr>
    </w:p>
    <w:p w:rsidR="001E6B9F" w:rsidRDefault="001E6B9F" w:rsidP="001E6B9F">
      <w:pPr>
        <w:rPr>
          <w:rFonts w:hint="eastAsia"/>
        </w:rPr>
      </w:pPr>
      <w:r>
        <w:rPr>
          <w:rFonts w:hint="eastAsia"/>
        </w:rPr>
        <w:t>字段说明</w:t>
      </w:r>
      <w:r>
        <w:rPr>
          <w:rFonts w:hint="eastAsia"/>
        </w:rPr>
        <w:t>:</w:t>
      </w:r>
    </w:p>
    <w:tbl>
      <w:tblPr>
        <w:tblStyle w:val="TableGrid"/>
        <w:tblW w:w="8426" w:type="dxa"/>
        <w:tblInd w:w="106" w:type="dxa"/>
        <w:tblCellMar>
          <w:top w:w="71" w:type="dxa"/>
          <w:left w:w="106" w:type="dxa"/>
          <w:right w:w="127" w:type="dxa"/>
        </w:tblCellMar>
        <w:tblLook w:val="04A0" w:firstRow="1" w:lastRow="0" w:firstColumn="1" w:lastColumn="0" w:noHBand="0" w:noVBand="1"/>
      </w:tblPr>
      <w:tblGrid>
        <w:gridCol w:w="1641"/>
        <w:gridCol w:w="839"/>
        <w:gridCol w:w="810"/>
        <w:gridCol w:w="2392"/>
        <w:gridCol w:w="2744"/>
      </w:tblGrid>
      <w:tr w:rsidR="001E6B9F" w:rsidTr="00A15AA7">
        <w:trPr>
          <w:trHeight w:val="319"/>
        </w:trPr>
        <w:tc>
          <w:tcPr>
            <w:tcW w:w="1641" w:type="dxa"/>
            <w:tcBorders>
              <w:top w:val="single" w:sz="4" w:space="0" w:color="000000"/>
              <w:left w:val="single" w:sz="4" w:space="0" w:color="000000"/>
              <w:bottom w:val="single" w:sz="4" w:space="0" w:color="000000"/>
              <w:right w:val="single" w:sz="4" w:space="0" w:color="000000"/>
            </w:tcBorders>
            <w:shd w:val="clear" w:color="auto" w:fill="00B0F0"/>
          </w:tcPr>
          <w:p w:rsidR="001E6B9F" w:rsidRDefault="001E6B9F" w:rsidP="002E094E">
            <w:pPr>
              <w:spacing w:line="259" w:lineRule="auto"/>
              <w:ind w:left="4"/>
            </w:pPr>
            <w:r>
              <w:rPr>
                <w:rFonts w:ascii="Microsoft YaHei UI" w:eastAsia="Microsoft YaHei UI" w:hAnsi="Microsoft YaHei UI" w:cs="Microsoft YaHei UI"/>
                <w:sz w:val="18"/>
              </w:rPr>
              <w:t xml:space="preserve">字段项 </w:t>
            </w:r>
          </w:p>
        </w:tc>
        <w:tc>
          <w:tcPr>
            <w:tcW w:w="839" w:type="dxa"/>
            <w:tcBorders>
              <w:top w:val="single" w:sz="4" w:space="0" w:color="000000"/>
              <w:left w:val="single" w:sz="4" w:space="0" w:color="000000"/>
              <w:bottom w:val="single" w:sz="4" w:space="0" w:color="000000"/>
              <w:right w:val="single" w:sz="4" w:space="0" w:color="000000"/>
            </w:tcBorders>
            <w:shd w:val="clear" w:color="auto" w:fill="00B0F0"/>
          </w:tcPr>
          <w:p w:rsidR="001E6B9F" w:rsidRDefault="001E6B9F" w:rsidP="002E094E">
            <w:pPr>
              <w:spacing w:line="259" w:lineRule="auto"/>
              <w:ind w:left="5"/>
            </w:pPr>
            <w:r>
              <w:rPr>
                <w:rFonts w:ascii="Microsoft YaHei UI" w:eastAsia="Microsoft YaHei UI" w:hAnsi="Microsoft YaHei UI" w:cs="Microsoft YaHei UI"/>
                <w:sz w:val="18"/>
              </w:rPr>
              <w:t xml:space="preserve">类型 </w:t>
            </w:r>
          </w:p>
        </w:tc>
        <w:tc>
          <w:tcPr>
            <w:tcW w:w="810" w:type="dxa"/>
            <w:tcBorders>
              <w:top w:val="single" w:sz="4" w:space="0" w:color="000000"/>
              <w:left w:val="single" w:sz="4" w:space="0" w:color="000000"/>
              <w:bottom w:val="single" w:sz="4" w:space="0" w:color="000000"/>
              <w:right w:val="single" w:sz="4" w:space="0" w:color="000000"/>
            </w:tcBorders>
            <w:shd w:val="clear" w:color="auto" w:fill="00B0F0"/>
          </w:tcPr>
          <w:p w:rsidR="001E6B9F" w:rsidRDefault="001E6B9F" w:rsidP="002E094E">
            <w:pPr>
              <w:spacing w:line="259" w:lineRule="auto"/>
            </w:pPr>
            <w:r>
              <w:rPr>
                <w:rFonts w:ascii="Microsoft YaHei UI" w:eastAsia="Microsoft YaHei UI" w:hAnsi="Microsoft YaHei UI" w:cs="Microsoft YaHei UI"/>
                <w:sz w:val="18"/>
              </w:rPr>
              <w:t xml:space="preserve">必填项 </w:t>
            </w:r>
          </w:p>
        </w:tc>
        <w:tc>
          <w:tcPr>
            <w:tcW w:w="2392" w:type="dxa"/>
            <w:tcBorders>
              <w:top w:val="single" w:sz="4" w:space="0" w:color="000000"/>
              <w:left w:val="single" w:sz="4" w:space="0" w:color="000000"/>
              <w:bottom w:val="single" w:sz="4" w:space="0" w:color="000000"/>
              <w:right w:val="single" w:sz="4" w:space="0" w:color="000000"/>
            </w:tcBorders>
            <w:shd w:val="clear" w:color="auto" w:fill="00B0F0"/>
          </w:tcPr>
          <w:p w:rsidR="001E6B9F" w:rsidRDefault="001E6B9F" w:rsidP="002E094E">
            <w:pPr>
              <w:spacing w:line="259" w:lineRule="auto"/>
              <w:ind w:left="5"/>
            </w:pPr>
            <w:r>
              <w:rPr>
                <w:rFonts w:ascii="Microsoft YaHei UI" w:eastAsia="Microsoft YaHei UI" w:hAnsi="Microsoft YaHei UI" w:cs="Microsoft YaHei UI"/>
                <w:sz w:val="18"/>
              </w:rPr>
              <w:t xml:space="preserve">说明 </w:t>
            </w:r>
          </w:p>
        </w:tc>
        <w:tc>
          <w:tcPr>
            <w:tcW w:w="2744" w:type="dxa"/>
            <w:tcBorders>
              <w:top w:val="single" w:sz="4" w:space="0" w:color="000000"/>
              <w:left w:val="single" w:sz="4" w:space="0" w:color="000000"/>
              <w:bottom w:val="single" w:sz="4" w:space="0" w:color="000000"/>
              <w:right w:val="single" w:sz="4" w:space="0" w:color="000000"/>
            </w:tcBorders>
            <w:shd w:val="clear" w:color="auto" w:fill="00B0F0"/>
          </w:tcPr>
          <w:p w:rsidR="001E6B9F" w:rsidRDefault="001E6B9F" w:rsidP="002E094E">
            <w:pPr>
              <w:spacing w:line="259" w:lineRule="auto"/>
              <w:ind w:left="5"/>
            </w:pPr>
            <w:r>
              <w:rPr>
                <w:rFonts w:ascii="Microsoft YaHei UI" w:eastAsia="Microsoft YaHei UI" w:hAnsi="Microsoft YaHei UI" w:cs="Microsoft YaHei UI"/>
                <w:sz w:val="18"/>
              </w:rPr>
              <w:t xml:space="preserve">备注 </w:t>
            </w:r>
          </w:p>
        </w:tc>
      </w:tr>
      <w:tr w:rsidR="001E6B9F" w:rsidTr="00A15AA7">
        <w:trPr>
          <w:trHeight w:val="415"/>
        </w:trPr>
        <w:tc>
          <w:tcPr>
            <w:tcW w:w="1641"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4"/>
            </w:pPr>
            <w:r>
              <w:t>set_time_param</w:t>
            </w:r>
          </w:p>
        </w:tc>
        <w:tc>
          <w:tcPr>
            <w:tcW w:w="839"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10"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pPr>
            <w:r>
              <w:rPr>
                <w:rFonts w:ascii="Microsoft YaHei UI" w:eastAsia="Microsoft YaHei UI" w:hAnsi="Microsoft YaHei UI" w:cs="Microsoft YaHei UI"/>
                <w:sz w:val="18"/>
              </w:rPr>
              <w:t xml:space="preserve">是 </w:t>
            </w:r>
          </w:p>
        </w:tc>
        <w:tc>
          <w:tcPr>
            <w:tcW w:w="2392"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pPr>
            <w:r>
              <w:rPr>
                <w:rFonts w:ascii="Microsoft YaHei UI" w:eastAsia="Microsoft YaHei UI" w:hAnsi="Microsoft YaHei UI" w:cs="Microsoft YaHei UI"/>
                <w:sz w:val="18"/>
              </w:rPr>
              <w:t xml:space="preserve">命令 </w:t>
            </w:r>
          </w:p>
        </w:tc>
        <w:tc>
          <w:tcPr>
            <w:tcW w:w="2744"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rPr>
                <w:rFonts w:eastAsia="宋体"/>
              </w:rPr>
            </w:pPr>
          </w:p>
        </w:tc>
      </w:tr>
      <w:tr w:rsidR="001E6B9F" w:rsidTr="00A15AA7">
        <w:trPr>
          <w:trHeight w:val="472"/>
        </w:trPr>
        <w:tc>
          <w:tcPr>
            <w:tcW w:w="1641"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4"/>
              <w:rPr>
                <w:sz w:val="20"/>
              </w:rPr>
            </w:pPr>
            <w:r>
              <w:t>ts_str</w:t>
            </w:r>
          </w:p>
        </w:tc>
        <w:tc>
          <w:tcPr>
            <w:tcW w:w="839"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string</w:t>
            </w:r>
          </w:p>
        </w:tc>
        <w:tc>
          <w:tcPr>
            <w:tcW w:w="810"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392"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rPr>
                <w:rFonts w:ascii="Microsoft YaHei UI" w:eastAsia="Microsoft YaHei UI" w:hAnsi="Microsoft YaHei UI" w:cs="Microsoft YaHei UI"/>
                <w:sz w:val="18"/>
              </w:rPr>
            </w:pPr>
          </w:p>
        </w:tc>
        <w:tc>
          <w:tcPr>
            <w:tcW w:w="2744" w:type="dxa"/>
            <w:tcBorders>
              <w:top w:val="single" w:sz="4" w:space="0" w:color="000000"/>
              <w:left w:val="single" w:sz="4" w:space="0" w:color="000000"/>
              <w:bottom w:val="single" w:sz="4" w:space="0" w:color="000000"/>
              <w:right w:val="single" w:sz="4" w:space="0" w:color="000000"/>
            </w:tcBorders>
          </w:tcPr>
          <w:p w:rsidR="001E6B9F" w:rsidRDefault="001E6B9F" w:rsidP="002E094E">
            <w:pPr>
              <w:spacing w:line="259" w:lineRule="auto"/>
              <w:ind w:left="5"/>
            </w:pPr>
            <w:r>
              <w:rPr>
                <w:rFonts w:hint="eastAsia"/>
              </w:rPr>
              <w:t>要设置的时间字符串</w:t>
            </w:r>
          </w:p>
        </w:tc>
      </w:tr>
    </w:tbl>
    <w:p w:rsidR="000D40B5" w:rsidRDefault="000D40B5" w:rsidP="001E6B9F">
      <w:pPr>
        <w:rPr>
          <w:rFonts w:hint="eastAsia"/>
        </w:rPr>
      </w:pPr>
    </w:p>
    <w:p w:rsidR="000D40B5" w:rsidRDefault="000D40B5" w:rsidP="001E6B9F">
      <w:pPr>
        <w:rPr>
          <w:rFonts w:hint="eastAsia"/>
        </w:rPr>
      </w:pPr>
    </w:p>
    <w:p w:rsidR="000D40B5" w:rsidRDefault="000D40B5" w:rsidP="000D40B5">
      <w:pPr>
        <w:pStyle w:val="2"/>
        <w:numPr>
          <w:ilvl w:val="0"/>
          <w:numId w:val="15"/>
        </w:numPr>
        <w:rPr>
          <w:rFonts w:hint="eastAsia"/>
        </w:rPr>
      </w:pPr>
      <w:bookmarkStart w:id="77" w:name="_Toc155194298"/>
      <w:r>
        <w:rPr>
          <w:rFonts w:hint="eastAsia"/>
        </w:rPr>
        <w:t>相机应答</w:t>
      </w:r>
      <w:bookmarkEnd w:id="77"/>
    </w:p>
    <w:p w:rsidR="000D40B5" w:rsidRDefault="000D40B5" w:rsidP="000D40B5">
      <w:pPr>
        <w:rPr>
          <w:rFonts w:hint="eastAsia"/>
        </w:rPr>
      </w:pPr>
      <w:r>
        <w:rPr>
          <w:rFonts w:hint="eastAsia"/>
        </w:rPr>
        <w:t>示例</w:t>
      </w:r>
    </w:p>
    <w:tbl>
      <w:tblPr>
        <w:tblStyle w:val="a9"/>
        <w:tblW w:w="0" w:type="auto"/>
        <w:tblInd w:w="10" w:type="dxa"/>
        <w:shd w:val="clear" w:color="auto" w:fill="E7E6E6" w:themeFill="background2"/>
        <w:tblLook w:val="04A0" w:firstRow="1" w:lastRow="0" w:firstColumn="1" w:lastColumn="0" w:noHBand="0" w:noVBand="1"/>
      </w:tblPr>
      <w:tblGrid>
        <w:gridCol w:w="8512"/>
      </w:tblGrid>
      <w:tr w:rsidR="000D40B5" w:rsidTr="002E094E">
        <w:tc>
          <w:tcPr>
            <w:tcW w:w="8514" w:type="dxa"/>
            <w:shd w:val="clear" w:color="auto" w:fill="E7E6E6" w:themeFill="background2"/>
          </w:tcPr>
          <w:p w:rsidR="000D40B5" w:rsidRDefault="000D40B5" w:rsidP="000D40B5">
            <w:r>
              <w:t>{</w:t>
            </w:r>
          </w:p>
          <w:p w:rsidR="000D40B5" w:rsidRDefault="000D40B5" w:rsidP="000D40B5">
            <w:r>
              <w:tab/>
              <w:t xml:space="preserve">"set_time_param_rsp":{ </w:t>
            </w:r>
          </w:p>
          <w:p w:rsidR="000D40B5" w:rsidRDefault="00A15AA7" w:rsidP="000D40B5">
            <w:r>
              <w:tab/>
            </w:r>
            <w:r>
              <w:tab/>
              <w:t>"</w:t>
            </w:r>
            <w:r w:rsidR="006248AE">
              <w:t xml:space="preserve"> </w:t>
            </w:r>
            <w:r w:rsidR="006248AE">
              <w:t>reponse</w:t>
            </w:r>
            <w:r>
              <w:t xml:space="preserve">":"ok", </w:t>
            </w:r>
          </w:p>
          <w:p w:rsidR="000D40B5" w:rsidRDefault="000D40B5" w:rsidP="000D40B5">
            <w:r>
              <w:tab/>
              <w:t>}</w:t>
            </w:r>
          </w:p>
          <w:p w:rsidR="000D40B5" w:rsidRDefault="000D40B5" w:rsidP="000D40B5">
            <w:r>
              <w:t>}</w:t>
            </w:r>
          </w:p>
        </w:tc>
      </w:tr>
    </w:tbl>
    <w:p w:rsidR="000D40B5" w:rsidRDefault="000D40B5" w:rsidP="000D40B5">
      <w:pPr>
        <w:rPr>
          <w:rFonts w:hint="eastAsia"/>
        </w:rPr>
      </w:pPr>
    </w:p>
    <w:p w:rsidR="000D40B5" w:rsidRDefault="000D40B5" w:rsidP="000D40B5">
      <w:pPr>
        <w:rPr>
          <w:rFonts w:hint="eastAsia"/>
        </w:rPr>
      </w:pPr>
    </w:p>
    <w:tbl>
      <w:tblPr>
        <w:tblStyle w:val="TableGrid"/>
        <w:tblW w:w="8426" w:type="dxa"/>
        <w:tblInd w:w="106" w:type="dxa"/>
        <w:tblCellMar>
          <w:top w:w="71" w:type="dxa"/>
          <w:left w:w="106" w:type="dxa"/>
          <w:right w:w="127" w:type="dxa"/>
        </w:tblCellMar>
        <w:tblLook w:val="04A0" w:firstRow="1" w:lastRow="0" w:firstColumn="1" w:lastColumn="0" w:noHBand="0" w:noVBand="1"/>
      </w:tblPr>
      <w:tblGrid>
        <w:gridCol w:w="2008"/>
        <w:gridCol w:w="830"/>
        <w:gridCol w:w="775"/>
        <w:gridCol w:w="2221"/>
        <w:gridCol w:w="2592"/>
      </w:tblGrid>
      <w:tr w:rsidR="000D40B5" w:rsidTr="00A15AA7">
        <w:trPr>
          <w:trHeight w:val="319"/>
        </w:trPr>
        <w:tc>
          <w:tcPr>
            <w:tcW w:w="2008" w:type="dxa"/>
            <w:tcBorders>
              <w:top w:val="single" w:sz="4" w:space="0" w:color="000000"/>
              <w:left w:val="single" w:sz="4" w:space="0" w:color="000000"/>
              <w:bottom w:val="single" w:sz="4" w:space="0" w:color="000000"/>
              <w:right w:val="single" w:sz="4" w:space="0" w:color="000000"/>
            </w:tcBorders>
            <w:shd w:val="clear" w:color="auto" w:fill="00B0F0"/>
          </w:tcPr>
          <w:p w:rsidR="000D40B5" w:rsidRDefault="000D40B5" w:rsidP="002E094E">
            <w:pPr>
              <w:spacing w:line="259" w:lineRule="auto"/>
              <w:ind w:left="4"/>
            </w:pPr>
            <w:r>
              <w:rPr>
                <w:rFonts w:ascii="Microsoft YaHei UI" w:eastAsia="Microsoft YaHei UI" w:hAnsi="Microsoft YaHei UI" w:cs="Microsoft YaHei UI"/>
                <w:sz w:val="18"/>
              </w:rPr>
              <w:t xml:space="preserve">字段项 </w:t>
            </w:r>
          </w:p>
        </w:tc>
        <w:tc>
          <w:tcPr>
            <w:tcW w:w="830" w:type="dxa"/>
            <w:tcBorders>
              <w:top w:val="single" w:sz="4" w:space="0" w:color="000000"/>
              <w:left w:val="single" w:sz="4" w:space="0" w:color="000000"/>
              <w:bottom w:val="single" w:sz="4" w:space="0" w:color="000000"/>
              <w:right w:val="single" w:sz="4" w:space="0" w:color="000000"/>
            </w:tcBorders>
            <w:shd w:val="clear" w:color="auto" w:fill="00B0F0"/>
          </w:tcPr>
          <w:p w:rsidR="000D40B5" w:rsidRDefault="000D40B5" w:rsidP="002E094E">
            <w:pPr>
              <w:spacing w:line="259" w:lineRule="auto"/>
              <w:ind w:left="5"/>
            </w:pPr>
            <w:r>
              <w:rPr>
                <w:rFonts w:ascii="Microsoft YaHei UI" w:eastAsia="Microsoft YaHei UI" w:hAnsi="Microsoft YaHei UI" w:cs="Microsoft YaHei UI"/>
                <w:sz w:val="18"/>
              </w:rPr>
              <w:t xml:space="preserve">类型 </w:t>
            </w:r>
          </w:p>
        </w:tc>
        <w:tc>
          <w:tcPr>
            <w:tcW w:w="775" w:type="dxa"/>
            <w:tcBorders>
              <w:top w:val="single" w:sz="4" w:space="0" w:color="000000"/>
              <w:left w:val="single" w:sz="4" w:space="0" w:color="000000"/>
              <w:bottom w:val="single" w:sz="4" w:space="0" w:color="000000"/>
              <w:right w:val="single" w:sz="4" w:space="0" w:color="000000"/>
            </w:tcBorders>
            <w:shd w:val="clear" w:color="auto" w:fill="00B0F0"/>
          </w:tcPr>
          <w:p w:rsidR="000D40B5" w:rsidRDefault="000D40B5" w:rsidP="002E094E">
            <w:pPr>
              <w:spacing w:line="259" w:lineRule="auto"/>
            </w:pPr>
            <w:r>
              <w:rPr>
                <w:rFonts w:ascii="Microsoft YaHei UI" w:eastAsia="Microsoft YaHei UI" w:hAnsi="Microsoft YaHei UI" w:cs="Microsoft YaHei UI"/>
                <w:sz w:val="18"/>
              </w:rPr>
              <w:t xml:space="preserve">必填项 </w:t>
            </w:r>
          </w:p>
        </w:tc>
        <w:tc>
          <w:tcPr>
            <w:tcW w:w="2221" w:type="dxa"/>
            <w:tcBorders>
              <w:top w:val="single" w:sz="4" w:space="0" w:color="000000"/>
              <w:left w:val="single" w:sz="4" w:space="0" w:color="000000"/>
              <w:bottom w:val="single" w:sz="4" w:space="0" w:color="000000"/>
              <w:right w:val="single" w:sz="4" w:space="0" w:color="000000"/>
            </w:tcBorders>
            <w:shd w:val="clear" w:color="auto" w:fill="00B0F0"/>
          </w:tcPr>
          <w:p w:rsidR="000D40B5" w:rsidRDefault="000D40B5" w:rsidP="002E094E">
            <w:pPr>
              <w:spacing w:line="259" w:lineRule="auto"/>
              <w:ind w:left="5"/>
            </w:pPr>
            <w:r>
              <w:rPr>
                <w:rFonts w:ascii="Microsoft YaHei UI" w:eastAsia="Microsoft YaHei UI" w:hAnsi="Microsoft YaHei UI" w:cs="Microsoft YaHei UI"/>
                <w:sz w:val="18"/>
              </w:rPr>
              <w:t xml:space="preserve">说明 </w:t>
            </w:r>
          </w:p>
        </w:tc>
        <w:tc>
          <w:tcPr>
            <w:tcW w:w="2592" w:type="dxa"/>
            <w:tcBorders>
              <w:top w:val="single" w:sz="4" w:space="0" w:color="000000"/>
              <w:left w:val="single" w:sz="4" w:space="0" w:color="000000"/>
              <w:bottom w:val="single" w:sz="4" w:space="0" w:color="000000"/>
              <w:right w:val="single" w:sz="4" w:space="0" w:color="000000"/>
            </w:tcBorders>
            <w:shd w:val="clear" w:color="auto" w:fill="00B0F0"/>
          </w:tcPr>
          <w:p w:rsidR="000D40B5" w:rsidRDefault="000D40B5" w:rsidP="002E094E">
            <w:pPr>
              <w:spacing w:line="259" w:lineRule="auto"/>
              <w:ind w:left="5"/>
            </w:pPr>
            <w:r>
              <w:rPr>
                <w:rFonts w:ascii="Microsoft YaHei UI" w:eastAsia="Microsoft YaHei UI" w:hAnsi="Microsoft YaHei UI" w:cs="Microsoft YaHei UI"/>
                <w:sz w:val="18"/>
              </w:rPr>
              <w:t xml:space="preserve">备注 </w:t>
            </w:r>
          </w:p>
        </w:tc>
      </w:tr>
      <w:tr w:rsidR="000D40B5" w:rsidTr="00A15AA7">
        <w:trPr>
          <w:trHeight w:val="415"/>
        </w:trPr>
        <w:tc>
          <w:tcPr>
            <w:tcW w:w="2008"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4"/>
            </w:pPr>
            <w:r>
              <w:t>set_time_param_rsp</w:t>
            </w:r>
          </w:p>
        </w:tc>
        <w:tc>
          <w:tcPr>
            <w:tcW w:w="830"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775"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pPr>
            <w:r>
              <w:rPr>
                <w:rFonts w:ascii="Microsoft YaHei UI" w:eastAsia="Microsoft YaHei UI" w:hAnsi="Microsoft YaHei UI" w:cs="Microsoft YaHei UI"/>
                <w:sz w:val="18"/>
              </w:rPr>
              <w:t xml:space="preserve">是 </w:t>
            </w:r>
          </w:p>
        </w:tc>
        <w:tc>
          <w:tcPr>
            <w:tcW w:w="2221"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pPr>
            <w:r>
              <w:rPr>
                <w:rFonts w:ascii="Microsoft YaHei UI" w:eastAsia="Microsoft YaHei UI" w:hAnsi="Microsoft YaHei UI" w:cs="Microsoft YaHei UI"/>
                <w:sz w:val="18"/>
              </w:rPr>
              <w:t xml:space="preserve">命令 </w:t>
            </w:r>
          </w:p>
        </w:tc>
        <w:tc>
          <w:tcPr>
            <w:tcW w:w="2592"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rPr>
                <w:rFonts w:eastAsia="宋体"/>
              </w:rPr>
            </w:pPr>
          </w:p>
        </w:tc>
      </w:tr>
      <w:tr w:rsidR="000D40B5" w:rsidTr="00A15AA7">
        <w:trPr>
          <w:trHeight w:val="472"/>
        </w:trPr>
        <w:tc>
          <w:tcPr>
            <w:tcW w:w="2008" w:type="dxa"/>
            <w:tcBorders>
              <w:top w:val="single" w:sz="4" w:space="0" w:color="000000"/>
              <w:left w:val="single" w:sz="4" w:space="0" w:color="000000"/>
              <w:bottom w:val="single" w:sz="4" w:space="0" w:color="000000"/>
              <w:right w:val="single" w:sz="4" w:space="0" w:color="000000"/>
            </w:tcBorders>
          </w:tcPr>
          <w:p w:rsidR="000D40B5" w:rsidRDefault="006248AE" w:rsidP="002E094E">
            <w:pPr>
              <w:spacing w:line="259" w:lineRule="auto"/>
              <w:ind w:left="4"/>
              <w:rPr>
                <w:sz w:val="20"/>
              </w:rPr>
            </w:pPr>
            <w:r>
              <w:t>reponse</w:t>
            </w:r>
          </w:p>
        </w:tc>
        <w:tc>
          <w:tcPr>
            <w:tcW w:w="830"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string</w:t>
            </w:r>
          </w:p>
        </w:tc>
        <w:tc>
          <w:tcPr>
            <w:tcW w:w="775"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221"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rPr>
                <w:rFonts w:ascii="Microsoft YaHei UI" w:eastAsia="Microsoft YaHei UI" w:hAnsi="Microsoft YaHei UI" w:cs="Microsoft YaHei UI"/>
                <w:sz w:val="18"/>
              </w:rPr>
            </w:pPr>
          </w:p>
        </w:tc>
        <w:tc>
          <w:tcPr>
            <w:tcW w:w="2592" w:type="dxa"/>
            <w:tcBorders>
              <w:top w:val="single" w:sz="4" w:space="0" w:color="000000"/>
              <w:left w:val="single" w:sz="4" w:space="0" w:color="000000"/>
              <w:bottom w:val="single" w:sz="4" w:space="0" w:color="000000"/>
              <w:right w:val="single" w:sz="4" w:space="0" w:color="000000"/>
            </w:tcBorders>
          </w:tcPr>
          <w:p w:rsidR="000D40B5" w:rsidRDefault="000D40B5" w:rsidP="002E094E">
            <w:pPr>
              <w:spacing w:line="259" w:lineRule="auto"/>
              <w:ind w:left="5"/>
            </w:pPr>
            <w:r>
              <w:rPr>
                <w:rFonts w:ascii="Microsoft YaHei UI" w:eastAsia="Microsoft YaHei UI" w:hAnsi="Microsoft YaHei UI" w:cs="Microsoft YaHei UI"/>
                <w:sz w:val="18"/>
              </w:rPr>
              <w:t>应答状态。“ok”表示正常，其它则表示出错</w:t>
            </w:r>
          </w:p>
        </w:tc>
      </w:tr>
    </w:tbl>
    <w:p w:rsidR="000D40B5" w:rsidRDefault="000D40B5" w:rsidP="000D40B5">
      <w:pPr>
        <w:rPr>
          <w:rFonts w:hint="eastAsia"/>
        </w:rPr>
      </w:pPr>
    </w:p>
    <w:p w:rsidR="002E094E" w:rsidRDefault="002E094E" w:rsidP="000D40B5">
      <w:pPr>
        <w:rPr>
          <w:rFonts w:hint="eastAsia"/>
        </w:rPr>
      </w:pPr>
    </w:p>
    <w:p w:rsidR="002E094E" w:rsidRDefault="002E094E" w:rsidP="002E094E">
      <w:pPr>
        <w:pStyle w:val="1"/>
        <w:rPr>
          <w:rFonts w:hint="eastAsia"/>
        </w:rPr>
      </w:pPr>
      <w:bookmarkStart w:id="78" w:name="_Toc155194299"/>
      <w:r>
        <w:rPr>
          <w:rFonts w:hint="eastAsia"/>
        </w:rPr>
        <w:t>十九</w:t>
      </w:r>
      <w:r>
        <w:rPr>
          <w:rFonts w:hint="eastAsia"/>
        </w:rPr>
        <w:t>.</w:t>
      </w:r>
      <w:r>
        <w:rPr>
          <w:rFonts w:hint="eastAsia"/>
        </w:rPr>
        <w:t>设置视频</w:t>
      </w:r>
      <w:r>
        <w:rPr>
          <w:rFonts w:hint="eastAsia"/>
        </w:rPr>
        <w:t>OSD</w:t>
      </w:r>
      <w:r>
        <w:rPr>
          <w:rFonts w:hint="eastAsia"/>
        </w:rPr>
        <w:t>内容</w:t>
      </w:r>
      <w:bookmarkEnd w:id="78"/>
    </w:p>
    <w:p w:rsidR="002E094E" w:rsidRDefault="002E094E" w:rsidP="002E094E">
      <w:pPr>
        <w:pStyle w:val="2"/>
        <w:numPr>
          <w:ilvl w:val="0"/>
          <w:numId w:val="16"/>
        </w:numPr>
        <w:rPr>
          <w:rFonts w:hint="eastAsia"/>
        </w:rPr>
      </w:pPr>
      <w:bookmarkStart w:id="79" w:name="_Toc155194300"/>
      <w:r>
        <w:rPr>
          <w:rFonts w:hint="eastAsia"/>
        </w:rPr>
        <w:t>向相机发送</w:t>
      </w:r>
      <w:r>
        <w:rPr>
          <w:rFonts w:hint="eastAsia"/>
        </w:rPr>
        <w:t>OSD</w:t>
      </w:r>
      <w:r>
        <w:rPr>
          <w:rFonts w:hint="eastAsia"/>
        </w:rPr>
        <w:t>设置请求</w:t>
      </w:r>
      <w:bookmarkEnd w:id="79"/>
    </w:p>
    <w:p w:rsidR="002E094E" w:rsidRDefault="002E094E" w:rsidP="002E094E">
      <w:pPr>
        <w:rPr>
          <w:rFonts w:hint="eastAsia"/>
        </w:rPr>
      </w:pPr>
      <w:r>
        <w:rPr>
          <w:rFonts w:hint="eastAsia"/>
        </w:rPr>
        <w:t>HTTP</w:t>
      </w:r>
      <w:r>
        <w:rPr>
          <w:rFonts w:hint="eastAsia"/>
        </w:rPr>
        <w:t>服务器与相机是短连接通讯，若服务器想设置相机时间时可等待相机端发送心跳时应答时间设置消息。消息如下</w:t>
      </w:r>
      <w:r>
        <w:rPr>
          <w:rFonts w:hint="eastAsia"/>
        </w:rPr>
        <w:t>:</w:t>
      </w:r>
    </w:p>
    <w:tbl>
      <w:tblPr>
        <w:tblStyle w:val="a9"/>
        <w:tblW w:w="0" w:type="auto"/>
        <w:tblInd w:w="10" w:type="dxa"/>
        <w:shd w:val="clear" w:color="auto" w:fill="E7E6E6" w:themeFill="background2"/>
        <w:tblLook w:val="04A0" w:firstRow="1" w:lastRow="0" w:firstColumn="1" w:lastColumn="0" w:noHBand="0" w:noVBand="1"/>
      </w:tblPr>
      <w:tblGrid>
        <w:gridCol w:w="8512"/>
      </w:tblGrid>
      <w:tr w:rsidR="002E094E" w:rsidTr="002E094E">
        <w:tc>
          <w:tcPr>
            <w:tcW w:w="8514" w:type="dxa"/>
            <w:shd w:val="clear" w:color="auto" w:fill="E7E6E6" w:themeFill="background2"/>
          </w:tcPr>
          <w:p w:rsidR="00AA3BA1" w:rsidRDefault="00AA3BA1" w:rsidP="00AA3BA1">
            <w:r>
              <w:t>{</w:t>
            </w:r>
          </w:p>
          <w:p w:rsidR="00AA3BA1" w:rsidRDefault="00AA3BA1" w:rsidP="00AA3BA1">
            <w:r>
              <w:tab/>
              <w:t>"set_osd_param":{</w:t>
            </w:r>
          </w:p>
          <w:p w:rsidR="00AA3BA1" w:rsidRDefault="00AA3BA1" w:rsidP="00AA3BA1">
            <w:r>
              <w:tab/>
            </w:r>
            <w:r>
              <w:tab/>
              <w:t>"osd_flag":1,</w:t>
            </w:r>
          </w:p>
          <w:p w:rsidR="00AA3BA1" w:rsidRDefault="00AA3BA1" w:rsidP="00AA3BA1">
            <w:r>
              <w:tab/>
            </w:r>
            <w:r>
              <w:tab/>
              <w:t>"osd_str":"ABCDEFG",</w:t>
            </w:r>
          </w:p>
          <w:p w:rsidR="00AA3BA1" w:rsidRDefault="00AA3BA1" w:rsidP="00AA3BA1">
            <w:r>
              <w:tab/>
            </w:r>
            <w:r>
              <w:tab/>
              <w:t>"osd_x_offset":10,</w:t>
            </w:r>
          </w:p>
          <w:p w:rsidR="00AA3BA1" w:rsidRDefault="00AA3BA1" w:rsidP="00AA3BA1">
            <w:r>
              <w:tab/>
            </w:r>
            <w:r>
              <w:tab/>
              <w:t>"osd_y_offset":500</w:t>
            </w:r>
          </w:p>
          <w:p w:rsidR="00AA3BA1" w:rsidRDefault="00AA3BA1" w:rsidP="00AA3BA1">
            <w:r>
              <w:tab/>
              <w:t>}</w:t>
            </w:r>
          </w:p>
          <w:p w:rsidR="002E094E" w:rsidRDefault="00AA3BA1" w:rsidP="00AA3BA1">
            <w:r>
              <w:t>}</w:t>
            </w:r>
          </w:p>
        </w:tc>
      </w:tr>
    </w:tbl>
    <w:p w:rsidR="002E094E" w:rsidRDefault="002E094E" w:rsidP="002E094E">
      <w:pPr>
        <w:rPr>
          <w:rFonts w:hint="eastAsia"/>
        </w:rPr>
      </w:pPr>
    </w:p>
    <w:p w:rsidR="002E094E" w:rsidRDefault="002E094E" w:rsidP="002E094E">
      <w:pPr>
        <w:rPr>
          <w:rFonts w:hint="eastAsia"/>
        </w:rPr>
      </w:pPr>
    </w:p>
    <w:p w:rsidR="002E094E" w:rsidRDefault="002E094E" w:rsidP="002E094E">
      <w:pPr>
        <w:rPr>
          <w:rFonts w:hint="eastAsia"/>
        </w:rPr>
      </w:pPr>
      <w:r>
        <w:rPr>
          <w:rFonts w:hint="eastAsia"/>
        </w:rPr>
        <w:t>字段说明：</w:t>
      </w:r>
    </w:p>
    <w:tbl>
      <w:tblPr>
        <w:tblStyle w:val="TableGrid"/>
        <w:tblW w:w="8426" w:type="dxa"/>
        <w:tblInd w:w="106" w:type="dxa"/>
        <w:tblCellMar>
          <w:top w:w="71" w:type="dxa"/>
          <w:left w:w="106" w:type="dxa"/>
          <w:right w:w="127" w:type="dxa"/>
        </w:tblCellMar>
        <w:tblLook w:val="04A0" w:firstRow="1" w:lastRow="0" w:firstColumn="1" w:lastColumn="0" w:noHBand="0" w:noVBand="1"/>
      </w:tblPr>
      <w:tblGrid>
        <w:gridCol w:w="1554"/>
        <w:gridCol w:w="841"/>
        <w:gridCol w:w="814"/>
        <w:gridCol w:w="2423"/>
        <w:gridCol w:w="2794"/>
      </w:tblGrid>
      <w:tr w:rsidR="002E094E" w:rsidTr="00B43577">
        <w:trPr>
          <w:trHeight w:val="319"/>
        </w:trPr>
        <w:tc>
          <w:tcPr>
            <w:tcW w:w="1554" w:type="dxa"/>
            <w:tcBorders>
              <w:top w:val="single" w:sz="4" w:space="0" w:color="000000"/>
              <w:left w:val="single" w:sz="4" w:space="0" w:color="000000"/>
              <w:bottom w:val="single" w:sz="4" w:space="0" w:color="000000"/>
              <w:right w:val="single" w:sz="4" w:space="0" w:color="000000"/>
            </w:tcBorders>
            <w:shd w:val="clear" w:color="auto" w:fill="00B0F0"/>
          </w:tcPr>
          <w:p w:rsidR="002E094E" w:rsidRDefault="002E094E" w:rsidP="002E094E">
            <w:pPr>
              <w:spacing w:line="259" w:lineRule="auto"/>
              <w:ind w:left="4"/>
            </w:pPr>
            <w:r>
              <w:rPr>
                <w:rFonts w:ascii="Microsoft YaHei UI" w:eastAsia="Microsoft YaHei UI" w:hAnsi="Microsoft YaHei UI" w:cs="Microsoft YaHei UI"/>
                <w:sz w:val="18"/>
              </w:rPr>
              <w:t xml:space="preserve">字段项 </w:t>
            </w:r>
          </w:p>
        </w:tc>
        <w:tc>
          <w:tcPr>
            <w:tcW w:w="841" w:type="dxa"/>
            <w:tcBorders>
              <w:top w:val="single" w:sz="4" w:space="0" w:color="000000"/>
              <w:left w:val="single" w:sz="4" w:space="0" w:color="000000"/>
              <w:bottom w:val="single" w:sz="4" w:space="0" w:color="000000"/>
              <w:right w:val="single" w:sz="4" w:space="0" w:color="000000"/>
            </w:tcBorders>
            <w:shd w:val="clear" w:color="auto" w:fill="00B0F0"/>
          </w:tcPr>
          <w:p w:rsidR="002E094E" w:rsidRDefault="002E094E" w:rsidP="002E094E">
            <w:pPr>
              <w:spacing w:line="259" w:lineRule="auto"/>
              <w:ind w:left="5"/>
            </w:pPr>
            <w:r>
              <w:rPr>
                <w:rFonts w:ascii="Microsoft YaHei UI" w:eastAsia="Microsoft YaHei UI" w:hAnsi="Microsoft YaHei UI" w:cs="Microsoft YaHei UI"/>
                <w:sz w:val="18"/>
              </w:rPr>
              <w:t xml:space="preserve">类型 </w:t>
            </w:r>
          </w:p>
        </w:tc>
        <w:tc>
          <w:tcPr>
            <w:tcW w:w="814" w:type="dxa"/>
            <w:tcBorders>
              <w:top w:val="single" w:sz="4" w:space="0" w:color="000000"/>
              <w:left w:val="single" w:sz="4" w:space="0" w:color="000000"/>
              <w:bottom w:val="single" w:sz="4" w:space="0" w:color="000000"/>
              <w:right w:val="single" w:sz="4" w:space="0" w:color="000000"/>
            </w:tcBorders>
            <w:shd w:val="clear" w:color="auto" w:fill="00B0F0"/>
          </w:tcPr>
          <w:p w:rsidR="002E094E" w:rsidRDefault="002E094E" w:rsidP="002E094E">
            <w:pPr>
              <w:spacing w:line="259" w:lineRule="auto"/>
            </w:pPr>
            <w:r>
              <w:rPr>
                <w:rFonts w:ascii="Microsoft YaHei UI" w:eastAsia="Microsoft YaHei UI" w:hAnsi="Microsoft YaHei UI" w:cs="Microsoft YaHei UI"/>
                <w:sz w:val="18"/>
              </w:rPr>
              <w:t xml:space="preserve">必填项 </w:t>
            </w:r>
          </w:p>
        </w:tc>
        <w:tc>
          <w:tcPr>
            <w:tcW w:w="2423" w:type="dxa"/>
            <w:tcBorders>
              <w:top w:val="single" w:sz="4" w:space="0" w:color="000000"/>
              <w:left w:val="single" w:sz="4" w:space="0" w:color="000000"/>
              <w:bottom w:val="single" w:sz="4" w:space="0" w:color="000000"/>
              <w:right w:val="single" w:sz="4" w:space="0" w:color="000000"/>
            </w:tcBorders>
            <w:shd w:val="clear" w:color="auto" w:fill="00B0F0"/>
          </w:tcPr>
          <w:p w:rsidR="002E094E" w:rsidRDefault="002E094E" w:rsidP="002E094E">
            <w:pPr>
              <w:spacing w:line="259" w:lineRule="auto"/>
              <w:ind w:left="5"/>
            </w:pPr>
            <w:r>
              <w:rPr>
                <w:rFonts w:ascii="Microsoft YaHei UI" w:eastAsia="Microsoft YaHei UI" w:hAnsi="Microsoft YaHei UI" w:cs="Microsoft YaHei UI"/>
                <w:sz w:val="18"/>
              </w:rPr>
              <w:t xml:space="preserve">说明 </w:t>
            </w:r>
          </w:p>
        </w:tc>
        <w:tc>
          <w:tcPr>
            <w:tcW w:w="2794" w:type="dxa"/>
            <w:tcBorders>
              <w:top w:val="single" w:sz="4" w:space="0" w:color="000000"/>
              <w:left w:val="single" w:sz="4" w:space="0" w:color="000000"/>
              <w:bottom w:val="single" w:sz="4" w:space="0" w:color="000000"/>
              <w:right w:val="single" w:sz="4" w:space="0" w:color="000000"/>
            </w:tcBorders>
            <w:shd w:val="clear" w:color="auto" w:fill="00B0F0"/>
          </w:tcPr>
          <w:p w:rsidR="002E094E" w:rsidRDefault="002E094E" w:rsidP="002E094E">
            <w:pPr>
              <w:spacing w:line="259" w:lineRule="auto"/>
              <w:ind w:left="5"/>
            </w:pPr>
            <w:r>
              <w:rPr>
                <w:rFonts w:ascii="Microsoft YaHei UI" w:eastAsia="Microsoft YaHei UI" w:hAnsi="Microsoft YaHei UI" w:cs="Microsoft YaHei UI"/>
                <w:sz w:val="18"/>
              </w:rPr>
              <w:t xml:space="preserve">备注 </w:t>
            </w:r>
          </w:p>
        </w:tc>
      </w:tr>
      <w:tr w:rsidR="002E094E" w:rsidTr="00B43577">
        <w:trPr>
          <w:trHeight w:val="415"/>
        </w:trPr>
        <w:tc>
          <w:tcPr>
            <w:tcW w:w="155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4"/>
            </w:pPr>
            <w:r>
              <w:t>set_</w:t>
            </w:r>
            <w:r>
              <w:rPr>
                <w:rFonts w:hint="eastAsia"/>
              </w:rPr>
              <w:t>osd</w:t>
            </w:r>
            <w:r>
              <w:t>_param</w:t>
            </w:r>
          </w:p>
        </w:tc>
        <w:tc>
          <w:tcPr>
            <w:tcW w:w="841"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81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pPr>
            <w:r>
              <w:rPr>
                <w:rFonts w:ascii="Microsoft YaHei UI" w:eastAsia="Microsoft YaHei UI" w:hAnsi="Microsoft YaHei UI" w:cs="Microsoft YaHei UI"/>
                <w:sz w:val="18"/>
              </w:rPr>
              <w:t xml:space="preserve">是 </w:t>
            </w:r>
          </w:p>
        </w:tc>
        <w:tc>
          <w:tcPr>
            <w:tcW w:w="2423"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pPr>
            <w:r>
              <w:rPr>
                <w:rFonts w:ascii="Microsoft YaHei UI" w:eastAsia="Microsoft YaHei UI" w:hAnsi="Microsoft YaHei UI" w:cs="Microsoft YaHei UI"/>
                <w:sz w:val="18"/>
              </w:rPr>
              <w:t xml:space="preserve">命令 </w:t>
            </w:r>
          </w:p>
        </w:tc>
        <w:tc>
          <w:tcPr>
            <w:tcW w:w="279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eastAsia="宋体"/>
              </w:rPr>
            </w:pPr>
          </w:p>
        </w:tc>
      </w:tr>
      <w:tr w:rsidR="006F2DE6" w:rsidTr="00B43577">
        <w:trPr>
          <w:trHeight w:val="415"/>
        </w:trPr>
        <w:tc>
          <w:tcPr>
            <w:tcW w:w="1554" w:type="dxa"/>
            <w:tcBorders>
              <w:top w:val="single" w:sz="4" w:space="0" w:color="000000"/>
              <w:left w:val="single" w:sz="4" w:space="0" w:color="000000"/>
              <w:bottom w:val="single" w:sz="4" w:space="0" w:color="000000"/>
              <w:right w:val="single" w:sz="4" w:space="0" w:color="000000"/>
            </w:tcBorders>
          </w:tcPr>
          <w:p w:rsidR="006F2DE6" w:rsidRDefault="006F2DE6" w:rsidP="002E094E">
            <w:pPr>
              <w:spacing w:line="259" w:lineRule="auto"/>
              <w:ind w:left="4"/>
            </w:pPr>
            <w:r>
              <w:t>osd_flag</w:t>
            </w:r>
          </w:p>
        </w:tc>
        <w:tc>
          <w:tcPr>
            <w:tcW w:w="841" w:type="dxa"/>
            <w:tcBorders>
              <w:top w:val="single" w:sz="4" w:space="0" w:color="000000"/>
              <w:left w:val="single" w:sz="4" w:space="0" w:color="000000"/>
              <w:bottom w:val="single" w:sz="4" w:space="0" w:color="000000"/>
              <w:right w:val="single" w:sz="4" w:space="0" w:color="000000"/>
            </w:tcBorders>
          </w:tcPr>
          <w:p w:rsidR="006F2DE6" w:rsidRDefault="006F2DE6"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14" w:type="dxa"/>
            <w:tcBorders>
              <w:top w:val="single" w:sz="4" w:space="0" w:color="000000"/>
              <w:left w:val="single" w:sz="4" w:space="0" w:color="000000"/>
              <w:bottom w:val="single" w:sz="4" w:space="0" w:color="000000"/>
              <w:right w:val="single" w:sz="4" w:space="0" w:color="000000"/>
            </w:tcBorders>
          </w:tcPr>
          <w:p w:rsidR="006F2DE6" w:rsidRDefault="006F2DE6"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423" w:type="dxa"/>
            <w:tcBorders>
              <w:top w:val="single" w:sz="4" w:space="0" w:color="000000"/>
              <w:left w:val="single" w:sz="4" w:space="0" w:color="000000"/>
              <w:bottom w:val="single" w:sz="4" w:space="0" w:color="000000"/>
              <w:right w:val="single" w:sz="4" w:space="0" w:color="000000"/>
            </w:tcBorders>
          </w:tcPr>
          <w:p w:rsidR="006F2DE6" w:rsidRDefault="006F2DE6" w:rsidP="006F2DE6">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OSD</w:t>
            </w:r>
            <w:r>
              <w:rPr>
                <w:rFonts w:ascii="Microsoft YaHei UI" w:eastAsia="Microsoft YaHei UI" w:hAnsi="Microsoft YaHei UI" w:cs="Microsoft YaHei UI" w:hint="eastAsia"/>
                <w:sz w:val="18"/>
              </w:rPr>
              <w:t>叠加使能</w:t>
            </w:r>
          </w:p>
        </w:tc>
        <w:tc>
          <w:tcPr>
            <w:tcW w:w="2794" w:type="dxa"/>
            <w:tcBorders>
              <w:top w:val="single" w:sz="4" w:space="0" w:color="000000"/>
              <w:left w:val="single" w:sz="4" w:space="0" w:color="000000"/>
              <w:bottom w:val="single" w:sz="4" w:space="0" w:color="000000"/>
              <w:right w:val="single" w:sz="4" w:space="0" w:color="000000"/>
            </w:tcBorders>
          </w:tcPr>
          <w:p w:rsidR="006F2DE6" w:rsidRDefault="006F2DE6" w:rsidP="002E094E">
            <w:pPr>
              <w:spacing w:line="259" w:lineRule="auto"/>
              <w:ind w:left="5"/>
              <w:rPr>
                <w:rFonts w:eastAsia="宋体"/>
              </w:rPr>
            </w:pPr>
            <w:r>
              <w:rPr>
                <w:rFonts w:eastAsia="宋体" w:hint="eastAsia"/>
              </w:rPr>
              <w:t>1:</w:t>
            </w:r>
            <w:r>
              <w:rPr>
                <w:rFonts w:eastAsia="宋体" w:hint="eastAsia"/>
              </w:rPr>
              <w:t>叠加</w:t>
            </w:r>
            <w:r>
              <w:rPr>
                <w:rFonts w:eastAsia="宋体" w:hint="eastAsia"/>
              </w:rPr>
              <w:t xml:space="preserve">  0:</w:t>
            </w:r>
            <w:r>
              <w:rPr>
                <w:rFonts w:eastAsia="宋体" w:hint="eastAsia"/>
              </w:rPr>
              <w:t>取消水印</w:t>
            </w:r>
            <w:bookmarkStart w:id="80" w:name="_GoBack"/>
            <w:bookmarkEnd w:id="80"/>
          </w:p>
        </w:tc>
      </w:tr>
      <w:tr w:rsidR="002E094E" w:rsidTr="00B43577">
        <w:trPr>
          <w:trHeight w:val="472"/>
        </w:trPr>
        <w:tc>
          <w:tcPr>
            <w:tcW w:w="155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4"/>
              <w:rPr>
                <w:sz w:val="20"/>
              </w:rPr>
            </w:pPr>
            <w:r>
              <w:t>osd_str</w:t>
            </w:r>
          </w:p>
        </w:tc>
        <w:tc>
          <w:tcPr>
            <w:tcW w:w="841"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string</w:t>
            </w:r>
          </w:p>
        </w:tc>
        <w:tc>
          <w:tcPr>
            <w:tcW w:w="81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423"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OSD内容</w:t>
            </w:r>
          </w:p>
        </w:tc>
        <w:tc>
          <w:tcPr>
            <w:tcW w:w="279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pPr>
            <w:r>
              <w:rPr>
                <w:rFonts w:hint="eastAsia"/>
              </w:rPr>
              <w:t>要设置的视频叠加</w:t>
            </w:r>
            <w:r>
              <w:rPr>
                <w:rFonts w:hint="eastAsia"/>
              </w:rPr>
              <w:t>OSD</w:t>
            </w:r>
            <w:r>
              <w:rPr>
                <w:rFonts w:hint="eastAsia"/>
              </w:rPr>
              <w:t>内容</w:t>
            </w:r>
            <w:r>
              <w:rPr>
                <w:rFonts w:hint="eastAsia"/>
              </w:rPr>
              <w:t>,</w:t>
            </w:r>
            <w:r>
              <w:rPr>
                <w:rFonts w:hint="eastAsia"/>
              </w:rPr>
              <w:t>汉字</w:t>
            </w:r>
            <w:r>
              <w:rPr>
                <w:rFonts w:hint="eastAsia"/>
              </w:rPr>
              <w:t>UTF-8</w:t>
            </w:r>
            <w:r>
              <w:rPr>
                <w:rFonts w:hint="eastAsia"/>
              </w:rPr>
              <w:t>编码</w:t>
            </w:r>
          </w:p>
        </w:tc>
      </w:tr>
      <w:tr w:rsidR="002E094E" w:rsidTr="00B43577">
        <w:trPr>
          <w:trHeight w:val="472"/>
        </w:trPr>
        <w:tc>
          <w:tcPr>
            <w:tcW w:w="155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4"/>
            </w:pPr>
            <w:r>
              <w:t>osd_x_offset</w:t>
            </w:r>
          </w:p>
        </w:tc>
        <w:tc>
          <w:tcPr>
            <w:tcW w:w="841"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1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423"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OSD的 X坐标</w:t>
            </w:r>
          </w:p>
        </w:tc>
        <w:tc>
          <w:tcPr>
            <w:tcW w:w="2794" w:type="dxa"/>
            <w:tcBorders>
              <w:top w:val="single" w:sz="4" w:space="0" w:color="000000"/>
              <w:left w:val="single" w:sz="4" w:space="0" w:color="000000"/>
              <w:bottom w:val="single" w:sz="4" w:space="0" w:color="000000"/>
              <w:right w:val="single" w:sz="4" w:space="0" w:color="000000"/>
            </w:tcBorders>
          </w:tcPr>
          <w:p w:rsidR="002E094E" w:rsidRDefault="002E094E" w:rsidP="00537FC2">
            <w:pPr>
              <w:spacing w:line="259" w:lineRule="auto"/>
              <w:ind w:left="5"/>
              <w:rPr>
                <w:rFonts w:hint="eastAsia"/>
              </w:rPr>
            </w:pPr>
            <w:r>
              <w:rPr>
                <w:rFonts w:hint="eastAsia"/>
              </w:rPr>
              <w:t>取值</w:t>
            </w:r>
            <w:r>
              <w:rPr>
                <w:rFonts w:hint="eastAsia"/>
              </w:rPr>
              <w:t>[10-1</w:t>
            </w:r>
            <w:r w:rsidR="00537FC2">
              <w:rPr>
                <w:rFonts w:hint="eastAsia"/>
              </w:rPr>
              <w:t>8</w:t>
            </w:r>
            <w:r>
              <w:rPr>
                <w:rFonts w:hint="eastAsia"/>
              </w:rPr>
              <w:t>00]</w:t>
            </w:r>
          </w:p>
        </w:tc>
      </w:tr>
      <w:tr w:rsidR="002E094E" w:rsidTr="00B43577">
        <w:trPr>
          <w:trHeight w:val="472"/>
        </w:trPr>
        <w:tc>
          <w:tcPr>
            <w:tcW w:w="155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4"/>
            </w:pPr>
            <w:r>
              <w:t>osd_y_offset</w:t>
            </w:r>
          </w:p>
        </w:tc>
        <w:tc>
          <w:tcPr>
            <w:tcW w:w="841"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int</w:t>
            </w:r>
          </w:p>
        </w:tc>
        <w:tc>
          <w:tcPr>
            <w:tcW w:w="814"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423" w:type="dxa"/>
            <w:tcBorders>
              <w:top w:val="single" w:sz="4" w:space="0" w:color="000000"/>
              <w:left w:val="single" w:sz="4" w:space="0" w:color="000000"/>
              <w:bottom w:val="single" w:sz="4" w:space="0" w:color="000000"/>
              <w:right w:val="single" w:sz="4" w:space="0" w:color="000000"/>
            </w:tcBorders>
          </w:tcPr>
          <w:p w:rsidR="002E094E" w:rsidRDefault="002E094E" w:rsidP="002E094E">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OSD的 X坐标</w:t>
            </w:r>
          </w:p>
        </w:tc>
        <w:tc>
          <w:tcPr>
            <w:tcW w:w="2794" w:type="dxa"/>
            <w:tcBorders>
              <w:top w:val="single" w:sz="4" w:space="0" w:color="000000"/>
              <w:left w:val="single" w:sz="4" w:space="0" w:color="000000"/>
              <w:bottom w:val="single" w:sz="4" w:space="0" w:color="000000"/>
              <w:right w:val="single" w:sz="4" w:space="0" w:color="000000"/>
            </w:tcBorders>
          </w:tcPr>
          <w:p w:rsidR="002E094E" w:rsidRDefault="002E094E" w:rsidP="00537FC2">
            <w:pPr>
              <w:spacing w:line="259" w:lineRule="auto"/>
              <w:ind w:left="5"/>
              <w:rPr>
                <w:rFonts w:hint="eastAsia"/>
              </w:rPr>
            </w:pPr>
            <w:r>
              <w:rPr>
                <w:rFonts w:hint="eastAsia"/>
              </w:rPr>
              <w:t>取值</w:t>
            </w:r>
            <w:r>
              <w:rPr>
                <w:rFonts w:hint="eastAsia"/>
              </w:rPr>
              <w:t>[</w:t>
            </w:r>
            <w:r w:rsidR="00537FC2">
              <w:rPr>
                <w:rFonts w:hint="eastAsia"/>
              </w:rPr>
              <w:t>1</w:t>
            </w:r>
            <w:r>
              <w:rPr>
                <w:rFonts w:hint="eastAsia"/>
              </w:rPr>
              <w:t>0-10</w:t>
            </w:r>
            <w:r w:rsidR="00537FC2">
              <w:rPr>
                <w:rFonts w:hint="eastAsia"/>
              </w:rPr>
              <w:t>0</w:t>
            </w:r>
            <w:r>
              <w:rPr>
                <w:rFonts w:hint="eastAsia"/>
              </w:rPr>
              <w:t>0]</w:t>
            </w:r>
          </w:p>
        </w:tc>
      </w:tr>
    </w:tbl>
    <w:p w:rsidR="002E094E" w:rsidRDefault="002E094E" w:rsidP="002E094E">
      <w:pPr>
        <w:rPr>
          <w:rFonts w:hint="eastAsia"/>
        </w:rPr>
      </w:pPr>
    </w:p>
    <w:p w:rsidR="00166905" w:rsidRDefault="00166905" w:rsidP="002E094E">
      <w:pPr>
        <w:rPr>
          <w:rFonts w:hint="eastAsia"/>
        </w:rPr>
      </w:pPr>
    </w:p>
    <w:p w:rsidR="00166905" w:rsidRDefault="00166905" w:rsidP="00166905">
      <w:pPr>
        <w:pStyle w:val="2"/>
        <w:numPr>
          <w:ilvl w:val="0"/>
          <w:numId w:val="16"/>
        </w:numPr>
        <w:rPr>
          <w:rFonts w:hint="eastAsia"/>
        </w:rPr>
      </w:pPr>
      <w:bookmarkStart w:id="81" w:name="_Toc155194301"/>
      <w:r>
        <w:rPr>
          <w:rFonts w:hint="eastAsia"/>
        </w:rPr>
        <w:t>相机应答</w:t>
      </w:r>
      <w:bookmarkEnd w:id="81"/>
    </w:p>
    <w:tbl>
      <w:tblPr>
        <w:tblStyle w:val="a9"/>
        <w:tblW w:w="0" w:type="auto"/>
        <w:tblInd w:w="10" w:type="dxa"/>
        <w:shd w:val="clear" w:color="auto" w:fill="E7E6E6" w:themeFill="background2"/>
        <w:tblLook w:val="04A0" w:firstRow="1" w:lastRow="0" w:firstColumn="1" w:lastColumn="0" w:noHBand="0" w:noVBand="1"/>
      </w:tblPr>
      <w:tblGrid>
        <w:gridCol w:w="8512"/>
      </w:tblGrid>
      <w:tr w:rsidR="00166905" w:rsidTr="00F674F1">
        <w:tc>
          <w:tcPr>
            <w:tcW w:w="8514" w:type="dxa"/>
            <w:shd w:val="clear" w:color="auto" w:fill="E7E6E6" w:themeFill="background2"/>
          </w:tcPr>
          <w:p w:rsidR="00166905" w:rsidRDefault="00166905" w:rsidP="00F674F1">
            <w:r>
              <w:t>{</w:t>
            </w:r>
          </w:p>
          <w:p w:rsidR="00166905" w:rsidRDefault="00166905" w:rsidP="00F674F1">
            <w:r>
              <w:tab/>
              <w:t>"set_</w:t>
            </w:r>
            <w:r>
              <w:rPr>
                <w:rFonts w:hint="eastAsia"/>
              </w:rPr>
              <w:t>osd</w:t>
            </w:r>
            <w:r>
              <w:t xml:space="preserve">_param_rsp":{ </w:t>
            </w:r>
          </w:p>
          <w:p w:rsidR="00166905" w:rsidRDefault="00B43577" w:rsidP="00F674F1">
            <w:r>
              <w:tab/>
            </w:r>
            <w:r>
              <w:tab/>
              <w:t>"</w:t>
            </w:r>
            <w:r w:rsidR="00424F0A">
              <w:t xml:space="preserve"> </w:t>
            </w:r>
            <w:r w:rsidR="00424F0A">
              <w:t>reponse</w:t>
            </w:r>
            <w:r>
              <w:t xml:space="preserve">":"ok", </w:t>
            </w:r>
          </w:p>
          <w:p w:rsidR="00166905" w:rsidRDefault="00166905" w:rsidP="00F674F1">
            <w:r>
              <w:tab/>
              <w:t>}</w:t>
            </w:r>
          </w:p>
          <w:p w:rsidR="00166905" w:rsidRDefault="00166905" w:rsidP="00F674F1">
            <w:r>
              <w:t>}</w:t>
            </w:r>
          </w:p>
        </w:tc>
      </w:tr>
    </w:tbl>
    <w:p w:rsidR="00166905" w:rsidRDefault="00166905" w:rsidP="007603C6">
      <w:pPr>
        <w:rPr>
          <w:rFonts w:hint="eastAsia"/>
        </w:rPr>
      </w:pPr>
    </w:p>
    <w:p w:rsidR="007603C6" w:rsidRDefault="007603C6" w:rsidP="007603C6">
      <w:pPr>
        <w:rPr>
          <w:rFonts w:hint="eastAsia"/>
        </w:rPr>
      </w:pPr>
      <w:r>
        <w:rPr>
          <w:rFonts w:hint="eastAsia"/>
        </w:rPr>
        <w:lastRenderedPageBreak/>
        <w:t>字段说明：</w:t>
      </w:r>
    </w:p>
    <w:tbl>
      <w:tblPr>
        <w:tblStyle w:val="TableGrid"/>
        <w:tblW w:w="8426" w:type="dxa"/>
        <w:tblInd w:w="106" w:type="dxa"/>
        <w:tblCellMar>
          <w:top w:w="71" w:type="dxa"/>
          <w:left w:w="106" w:type="dxa"/>
          <w:right w:w="127" w:type="dxa"/>
        </w:tblCellMar>
        <w:tblLook w:val="04A0" w:firstRow="1" w:lastRow="0" w:firstColumn="1" w:lastColumn="0" w:noHBand="0" w:noVBand="1"/>
      </w:tblPr>
      <w:tblGrid>
        <w:gridCol w:w="1922"/>
        <w:gridCol w:w="832"/>
        <w:gridCol w:w="783"/>
        <w:gridCol w:w="2259"/>
        <w:gridCol w:w="2630"/>
      </w:tblGrid>
      <w:tr w:rsidR="007603C6" w:rsidTr="00B43577">
        <w:trPr>
          <w:trHeight w:val="319"/>
        </w:trPr>
        <w:tc>
          <w:tcPr>
            <w:tcW w:w="1922" w:type="dxa"/>
            <w:tcBorders>
              <w:top w:val="single" w:sz="4" w:space="0" w:color="000000"/>
              <w:left w:val="single" w:sz="4" w:space="0" w:color="000000"/>
              <w:bottom w:val="single" w:sz="4" w:space="0" w:color="000000"/>
              <w:right w:val="single" w:sz="4" w:space="0" w:color="000000"/>
            </w:tcBorders>
            <w:shd w:val="clear" w:color="auto" w:fill="00B0F0"/>
          </w:tcPr>
          <w:p w:rsidR="007603C6" w:rsidRDefault="007603C6" w:rsidP="00F674F1">
            <w:pPr>
              <w:spacing w:line="259" w:lineRule="auto"/>
              <w:ind w:left="4"/>
            </w:pPr>
            <w:r>
              <w:rPr>
                <w:rFonts w:ascii="Microsoft YaHei UI" w:eastAsia="Microsoft YaHei UI" w:hAnsi="Microsoft YaHei UI" w:cs="Microsoft YaHei UI"/>
                <w:sz w:val="18"/>
              </w:rPr>
              <w:t xml:space="preserve">字段项 </w:t>
            </w:r>
          </w:p>
        </w:tc>
        <w:tc>
          <w:tcPr>
            <w:tcW w:w="832" w:type="dxa"/>
            <w:tcBorders>
              <w:top w:val="single" w:sz="4" w:space="0" w:color="000000"/>
              <w:left w:val="single" w:sz="4" w:space="0" w:color="000000"/>
              <w:bottom w:val="single" w:sz="4" w:space="0" w:color="000000"/>
              <w:right w:val="single" w:sz="4" w:space="0" w:color="000000"/>
            </w:tcBorders>
            <w:shd w:val="clear" w:color="auto" w:fill="00B0F0"/>
          </w:tcPr>
          <w:p w:rsidR="007603C6" w:rsidRDefault="007603C6" w:rsidP="00F674F1">
            <w:pPr>
              <w:spacing w:line="259" w:lineRule="auto"/>
              <w:ind w:left="5"/>
            </w:pPr>
            <w:r>
              <w:rPr>
                <w:rFonts w:ascii="Microsoft YaHei UI" w:eastAsia="Microsoft YaHei UI" w:hAnsi="Microsoft YaHei UI" w:cs="Microsoft YaHei UI"/>
                <w:sz w:val="18"/>
              </w:rPr>
              <w:t xml:space="preserve">类型 </w:t>
            </w:r>
          </w:p>
        </w:tc>
        <w:tc>
          <w:tcPr>
            <w:tcW w:w="783" w:type="dxa"/>
            <w:tcBorders>
              <w:top w:val="single" w:sz="4" w:space="0" w:color="000000"/>
              <w:left w:val="single" w:sz="4" w:space="0" w:color="000000"/>
              <w:bottom w:val="single" w:sz="4" w:space="0" w:color="000000"/>
              <w:right w:val="single" w:sz="4" w:space="0" w:color="000000"/>
            </w:tcBorders>
            <w:shd w:val="clear" w:color="auto" w:fill="00B0F0"/>
          </w:tcPr>
          <w:p w:rsidR="007603C6" w:rsidRDefault="007603C6" w:rsidP="00F674F1">
            <w:pPr>
              <w:spacing w:line="259" w:lineRule="auto"/>
            </w:pPr>
            <w:r>
              <w:rPr>
                <w:rFonts w:ascii="Microsoft YaHei UI" w:eastAsia="Microsoft YaHei UI" w:hAnsi="Microsoft YaHei UI" w:cs="Microsoft YaHei UI"/>
                <w:sz w:val="18"/>
              </w:rPr>
              <w:t xml:space="preserve">必填项 </w:t>
            </w:r>
          </w:p>
        </w:tc>
        <w:tc>
          <w:tcPr>
            <w:tcW w:w="2259" w:type="dxa"/>
            <w:tcBorders>
              <w:top w:val="single" w:sz="4" w:space="0" w:color="000000"/>
              <w:left w:val="single" w:sz="4" w:space="0" w:color="000000"/>
              <w:bottom w:val="single" w:sz="4" w:space="0" w:color="000000"/>
              <w:right w:val="single" w:sz="4" w:space="0" w:color="000000"/>
            </w:tcBorders>
            <w:shd w:val="clear" w:color="auto" w:fill="00B0F0"/>
          </w:tcPr>
          <w:p w:rsidR="007603C6" w:rsidRDefault="007603C6" w:rsidP="00F674F1">
            <w:pPr>
              <w:spacing w:line="259" w:lineRule="auto"/>
              <w:ind w:left="5"/>
            </w:pPr>
            <w:r>
              <w:rPr>
                <w:rFonts w:ascii="Microsoft YaHei UI" w:eastAsia="Microsoft YaHei UI" w:hAnsi="Microsoft YaHei UI" w:cs="Microsoft YaHei UI"/>
                <w:sz w:val="18"/>
              </w:rPr>
              <w:t xml:space="preserve">说明 </w:t>
            </w:r>
          </w:p>
        </w:tc>
        <w:tc>
          <w:tcPr>
            <w:tcW w:w="2630" w:type="dxa"/>
            <w:tcBorders>
              <w:top w:val="single" w:sz="4" w:space="0" w:color="000000"/>
              <w:left w:val="single" w:sz="4" w:space="0" w:color="000000"/>
              <w:bottom w:val="single" w:sz="4" w:space="0" w:color="000000"/>
              <w:right w:val="single" w:sz="4" w:space="0" w:color="000000"/>
            </w:tcBorders>
            <w:shd w:val="clear" w:color="auto" w:fill="00B0F0"/>
          </w:tcPr>
          <w:p w:rsidR="007603C6" w:rsidRDefault="007603C6" w:rsidP="00F674F1">
            <w:pPr>
              <w:spacing w:line="259" w:lineRule="auto"/>
              <w:ind w:left="5"/>
            </w:pPr>
            <w:r>
              <w:rPr>
                <w:rFonts w:ascii="Microsoft YaHei UI" w:eastAsia="Microsoft YaHei UI" w:hAnsi="Microsoft YaHei UI" w:cs="Microsoft YaHei UI"/>
                <w:sz w:val="18"/>
              </w:rPr>
              <w:t xml:space="preserve">备注 </w:t>
            </w:r>
          </w:p>
        </w:tc>
      </w:tr>
      <w:tr w:rsidR="007603C6" w:rsidTr="00B43577">
        <w:trPr>
          <w:trHeight w:val="415"/>
        </w:trPr>
        <w:tc>
          <w:tcPr>
            <w:tcW w:w="1922"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4"/>
            </w:pPr>
            <w:r>
              <w:t>set_</w:t>
            </w:r>
            <w:r>
              <w:rPr>
                <w:rFonts w:hint="eastAsia"/>
              </w:rPr>
              <w:t>osd</w:t>
            </w:r>
            <w:r>
              <w:t>_param_rsp</w:t>
            </w:r>
          </w:p>
        </w:tc>
        <w:tc>
          <w:tcPr>
            <w:tcW w:w="832"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pPr>
            <w:r>
              <w:rPr>
                <w:rFonts w:ascii="Microsoft YaHei UI" w:eastAsia="Microsoft YaHei UI" w:hAnsi="Microsoft YaHei UI" w:cs="Microsoft YaHei UI"/>
                <w:sz w:val="18"/>
              </w:rPr>
              <w:t>J</w:t>
            </w:r>
            <w:r>
              <w:rPr>
                <w:rFonts w:ascii="Microsoft YaHei UI" w:eastAsia="Microsoft YaHei UI" w:hAnsi="Microsoft YaHei UI" w:cs="Microsoft YaHei UI" w:hint="eastAsia"/>
                <w:sz w:val="18"/>
              </w:rPr>
              <w:t>son</w:t>
            </w:r>
          </w:p>
        </w:tc>
        <w:tc>
          <w:tcPr>
            <w:tcW w:w="783"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pPr>
            <w:r>
              <w:rPr>
                <w:rFonts w:ascii="Microsoft YaHei UI" w:eastAsia="Microsoft YaHei UI" w:hAnsi="Microsoft YaHei UI" w:cs="Microsoft YaHei UI"/>
                <w:sz w:val="18"/>
              </w:rPr>
              <w:t xml:space="preserve">是 </w:t>
            </w:r>
          </w:p>
        </w:tc>
        <w:tc>
          <w:tcPr>
            <w:tcW w:w="2259"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pPr>
            <w:r>
              <w:rPr>
                <w:rFonts w:ascii="Microsoft YaHei UI" w:eastAsia="Microsoft YaHei UI" w:hAnsi="Microsoft YaHei UI" w:cs="Microsoft YaHei UI"/>
                <w:sz w:val="18"/>
              </w:rPr>
              <w:t xml:space="preserve">命令 </w:t>
            </w:r>
          </w:p>
        </w:tc>
        <w:tc>
          <w:tcPr>
            <w:tcW w:w="2630"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rPr>
                <w:rFonts w:eastAsia="宋体"/>
              </w:rPr>
            </w:pPr>
          </w:p>
        </w:tc>
      </w:tr>
      <w:tr w:rsidR="007603C6" w:rsidTr="00B43577">
        <w:trPr>
          <w:trHeight w:val="472"/>
        </w:trPr>
        <w:tc>
          <w:tcPr>
            <w:tcW w:w="1922" w:type="dxa"/>
            <w:tcBorders>
              <w:top w:val="single" w:sz="4" w:space="0" w:color="000000"/>
              <w:left w:val="single" w:sz="4" w:space="0" w:color="000000"/>
              <w:bottom w:val="single" w:sz="4" w:space="0" w:color="000000"/>
              <w:right w:val="single" w:sz="4" w:space="0" w:color="000000"/>
            </w:tcBorders>
          </w:tcPr>
          <w:p w:rsidR="007603C6" w:rsidRDefault="0053324A" w:rsidP="00F674F1">
            <w:pPr>
              <w:spacing w:line="259" w:lineRule="auto"/>
              <w:ind w:left="4"/>
              <w:rPr>
                <w:sz w:val="20"/>
              </w:rPr>
            </w:pPr>
            <w:r>
              <w:t>reponse</w:t>
            </w:r>
          </w:p>
        </w:tc>
        <w:tc>
          <w:tcPr>
            <w:tcW w:w="832"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rPr>
                <w:rFonts w:ascii="Microsoft YaHei UI" w:eastAsia="Microsoft YaHei UI" w:hAnsi="Microsoft YaHei UI" w:cs="Microsoft YaHei UI"/>
                <w:sz w:val="18"/>
              </w:rPr>
            </w:pPr>
            <w:r>
              <w:rPr>
                <w:rFonts w:ascii="Microsoft YaHei UI" w:eastAsia="Microsoft YaHei UI" w:hAnsi="Microsoft YaHei UI" w:cs="Microsoft YaHei UI"/>
                <w:sz w:val="18"/>
              </w:rPr>
              <w:t>string</w:t>
            </w:r>
          </w:p>
        </w:tc>
        <w:tc>
          <w:tcPr>
            <w:tcW w:w="783"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rPr>
                <w:rFonts w:ascii="Microsoft YaHei UI" w:eastAsia="Microsoft YaHei UI" w:hAnsi="Microsoft YaHei UI" w:cs="Microsoft YaHei UI"/>
                <w:sz w:val="18"/>
              </w:rPr>
            </w:pPr>
            <w:r>
              <w:rPr>
                <w:rFonts w:ascii="Microsoft YaHei UI" w:eastAsia="Microsoft YaHei UI" w:hAnsi="Microsoft YaHei UI" w:cs="Microsoft YaHei UI"/>
                <w:sz w:val="18"/>
              </w:rPr>
              <w:t>是</w:t>
            </w:r>
          </w:p>
        </w:tc>
        <w:tc>
          <w:tcPr>
            <w:tcW w:w="2259"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rPr>
                <w:rFonts w:ascii="Microsoft YaHei UI" w:eastAsia="Microsoft YaHei UI" w:hAnsi="Microsoft YaHei UI" w:cs="Microsoft YaHei UI"/>
                <w:sz w:val="18"/>
              </w:rPr>
            </w:pPr>
          </w:p>
        </w:tc>
        <w:tc>
          <w:tcPr>
            <w:tcW w:w="2630" w:type="dxa"/>
            <w:tcBorders>
              <w:top w:val="single" w:sz="4" w:space="0" w:color="000000"/>
              <w:left w:val="single" w:sz="4" w:space="0" w:color="000000"/>
              <w:bottom w:val="single" w:sz="4" w:space="0" w:color="000000"/>
              <w:right w:val="single" w:sz="4" w:space="0" w:color="000000"/>
            </w:tcBorders>
          </w:tcPr>
          <w:p w:rsidR="007603C6" w:rsidRDefault="007603C6" w:rsidP="00F674F1">
            <w:pPr>
              <w:spacing w:line="259" w:lineRule="auto"/>
              <w:ind w:left="5"/>
            </w:pPr>
            <w:r>
              <w:rPr>
                <w:rFonts w:ascii="Microsoft YaHei UI" w:eastAsia="Microsoft YaHei UI" w:hAnsi="Microsoft YaHei UI" w:cs="Microsoft YaHei UI"/>
                <w:sz w:val="18"/>
              </w:rPr>
              <w:t>应答状态。“ok”表示正常，其它则表示出错</w:t>
            </w:r>
          </w:p>
        </w:tc>
      </w:tr>
    </w:tbl>
    <w:p w:rsidR="007603C6" w:rsidRPr="007603C6" w:rsidRDefault="007603C6" w:rsidP="007603C6">
      <w:pPr>
        <w:rPr>
          <w:rFonts w:hint="eastAsia"/>
        </w:rPr>
      </w:pPr>
    </w:p>
    <w:p w:rsidR="00FD633A" w:rsidRDefault="001E6B9F" w:rsidP="00B63BE9">
      <w:pPr>
        <w:pStyle w:val="1"/>
      </w:pPr>
      <w:bookmarkStart w:id="82" w:name="_Toc155194302"/>
      <w:r>
        <w:rPr>
          <w:rFonts w:hint="eastAsia"/>
        </w:rPr>
        <w:t>二十</w:t>
      </w:r>
      <w:r w:rsidR="00B63BE9">
        <w:rPr>
          <w:rFonts w:hint="eastAsia"/>
        </w:rPr>
        <w:t>.</w:t>
      </w:r>
      <w:r w:rsidR="00083061">
        <w:rPr>
          <w:rFonts w:hint="eastAsia"/>
        </w:rPr>
        <w:t>常见问题</w:t>
      </w:r>
      <w:bookmarkEnd w:id="82"/>
    </w:p>
    <w:p w:rsidR="00FD633A" w:rsidRDefault="00083061">
      <w:r>
        <w:rPr>
          <w:rFonts w:hint="eastAsia"/>
        </w:rPr>
        <w:t>Q:</w:t>
      </w:r>
      <w:r>
        <w:rPr>
          <w:rFonts w:hint="eastAsia"/>
        </w:rPr>
        <w:t>相机配置好了，但服务器收不到请求是什么原因</w:t>
      </w:r>
    </w:p>
    <w:p w:rsidR="00FD633A" w:rsidRDefault="00083061">
      <w:r>
        <w:rPr>
          <w:rFonts w:hint="eastAsia"/>
        </w:rPr>
        <w:t>A:</w:t>
      </w:r>
      <w:r>
        <w:rPr>
          <w:rFonts w:hint="eastAsia"/>
        </w:rPr>
        <w:t>检查相机网络配置</w:t>
      </w:r>
      <w:r>
        <w:rPr>
          <w:rFonts w:hint="eastAsia"/>
        </w:rPr>
        <w:t>ip</w:t>
      </w:r>
      <w:r>
        <w:rPr>
          <w:rFonts w:hint="eastAsia"/>
        </w:rPr>
        <w:t>、网关、</w:t>
      </w:r>
      <w:r>
        <w:rPr>
          <w:rFonts w:hint="eastAsia"/>
        </w:rPr>
        <w:t>DNS</w:t>
      </w:r>
      <w:r>
        <w:rPr>
          <w:rFonts w:hint="eastAsia"/>
        </w:rPr>
        <w:t>是否有问题，如果</w:t>
      </w:r>
      <w:r>
        <w:rPr>
          <w:rFonts w:hint="eastAsia"/>
        </w:rPr>
        <w:t>HTTP</w:t>
      </w:r>
      <w:r>
        <w:rPr>
          <w:rFonts w:hint="eastAsia"/>
        </w:rPr>
        <w:t>服务器是放在公网的需要再确认下路由有没有把相机过滤掉不让相机上网。</w:t>
      </w:r>
    </w:p>
    <w:p w:rsidR="00FD633A" w:rsidRDefault="00FD633A"/>
    <w:p w:rsidR="00FD633A" w:rsidRDefault="00083061">
      <w:r>
        <w:rPr>
          <w:rFonts w:hint="eastAsia"/>
        </w:rPr>
        <w:t>Q:</w:t>
      </w:r>
      <w:r>
        <w:rPr>
          <w:rFonts w:hint="eastAsia"/>
        </w:rPr>
        <w:t>服务器收到请求，但响应消息后相机无反应</w:t>
      </w:r>
    </w:p>
    <w:p w:rsidR="00FD633A" w:rsidRDefault="00083061">
      <w:r>
        <w:rPr>
          <w:rFonts w:hint="eastAsia"/>
        </w:rPr>
        <w:t>A:</w:t>
      </w:r>
      <w:r>
        <w:rPr>
          <w:rFonts w:hint="eastAsia"/>
        </w:rPr>
        <w:t>检查应答的消息格式是否有误，所有请求的</w:t>
      </w:r>
      <w:r>
        <w:rPr>
          <w:rFonts w:hint="eastAsia"/>
        </w:rPr>
        <w:t>json</w:t>
      </w:r>
      <w:r>
        <w:rPr>
          <w:rFonts w:hint="eastAsia"/>
        </w:rPr>
        <w:t>消息中符号都是英文状态下的符号。</w:t>
      </w:r>
    </w:p>
    <w:p w:rsidR="00FD633A" w:rsidRDefault="00FD633A"/>
    <w:p w:rsidR="00FD633A" w:rsidRDefault="00083061">
      <w:r>
        <w:rPr>
          <w:rFonts w:hint="eastAsia"/>
        </w:rPr>
        <w:t>Q:</w:t>
      </w:r>
      <w:r>
        <w:rPr>
          <w:rFonts w:hint="eastAsia"/>
        </w:rPr>
        <w:t>服务器与相机正在进行正常的心跳交互，但相机显示脱机状态</w:t>
      </w:r>
    </w:p>
    <w:p w:rsidR="00FD633A" w:rsidRDefault="00083061">
      <w:r>
        <w:rPr>
          <w:rFonts w:hint="eastAsia"/>
        </w:rPr>
        <w:t>A:</w:t>
      </w:r>
      <w:r>
        <w:rPr>
          <w:rFonts w:hint="eastAsia"/>
        </w:rPr>
        <w:t>需要在专家模式</w:t>
      </w:r>
      <w:r>
        <w:rPr>
          <w:rFonts w:hint="eastAsia"/>
        </w:rPr>
        <w:t>-&gt;</w:t>
      </w:r>
      <w:r>
        <w:rPr>
          <w:rFonts w:hint="eastAsia"/>
        </w:rPr>
        <w:t>网络配置</w:t>
      </w:r>
      <w:r>
        <w:rPr>
          <w:rFonts w:hint="eastAsia"/>
        </w:rPr>
        <w:t>-&gt;HTTP</w:t>
      </w:r>
      <w:r>
        <w:rPr>
          <w:rFonts w:hint="eastAsia"/>
        </w:rPr>
        <w:t>配置中勾选无岗亭模式</w:t>
      </w:r>
    </w:p>
    <w:p w:rsidR="00FD633A" w:rsidRDefault="00FD633A"/>
    <w:p w:rsidR="00FD633A" w:rsidRDefault="00083061">
      <w:r>
        <w:rPr>
          <w:rFonts w:hint="eastAsia"/>
        </w:rPr>
        <w:t>Q:</w:t>
      </w:r>
      <w:r>
        <w:rPr>
          <w:rFonts w:hint="eastAsia"/>
        </w:rPr>
        <w:t>为什么服务器会一直收到识别消息</w:t>
      </w:r>
    </w:p>
    <w:p w:rsidR="00FD633A" w:rsidRDefault="00083061">
      <w:r>
        <w:rPr>
          <w:rFonts w:hint="eastAsia"/>
        </w:rPr>
        <w:t>A:</w:t>
      </w:r>
      <w:r>
        <w:rPr>
          <w:rFonts w:hint="eastAsia"/>
        </w:rPr>
        <w:t>如果启用了多次推送设置相机识别后如果</w:t>
      </w:r>
      <w:r>
        <w:rPr>
          <w:rFonts w:hint="eastAsia"/>
        </w:rPr>
        <w:t>HTTP</w:t>
      </w:r>
      <w:r>
        <w:rPr>
          <w:rFonts w:hint="eastAsia"/>
        </w:rPr>
        <w:t>服务器无应答或应答的</w:t>
      </w:r>
      <w:r>
        <w:rPr>
          <w:rFonts w:hint="eastAsia"/>
        </w:rPr>
        <w:t>content</w:t>
      </w:r>
      <w:r>
        <w:rPr>
          <w:rFonts w:hint="eastAsia"/>
        </w:rPr>
        <w:t>不是</w:t>
      </w:r>
      <w:r>
        <w:t>retransfer_stop</w:t>
      </w:r>
      <w:r>
        <w:rPr>
          <w:rFonts w:hint="eastAsia"/>
        </w:rPr>
        <w:t>则相机会一直重发该条识别消息</w:t>
      </w:r>
    </w:p>
    <w:p w:rsidR="00FD633A" w:rsidRDefault="00FD633A"/>
    <w:p w:rsidR="00FD633A" w:rsidRDefault="00083061">
      <w:r>
        <w:rPr>
          <w:rFonts w:hint="eastAsia"/>
        </w:rPr>
        <w:t>Q:</w:t>
      </w:r>
      <w:r>
        <w:rPr>
          <w:rFonts w:hint="eastAsia"/>
        </w:rPr>
        <w:t>服务器通过</w:t>
      </w:r>
      <w:r>
        <w:rPr>
          <w:rFonts w:hint="eastAsia"/>
        </w:rPr>
        <w:t>485</w:t>
      </w:r>
      <w:r>
        <w:rPr>
          <w:rFonts w:hint="eastAsia"/>
        </w:rPr>
        <w:t>透传时只有前两条命令有效，后面的就不透传了</w:t>
      </w:r>
    </w:p>
    <w:p w:rsidR="00FD633A" w:rsidRDefault="00083061">
      <w:r>
        <w:rPr>
          <w:rFonts w:hint="eastAsia"/>
        </w:rPr>
        <w:t>A:</w:t>
      </w:r>
      <w:r>
        <w:rPr>
          <w:rFonts w:hint="eastAsia"/>
        </w:rPr>
        <w:t>透传指令的</w:t>
      </w:r>
      <w:r>
        <w:rPr>
          <w:rFonts w:hint="eastAsia"/>
        </w:rPr>
        <w:t>serialChannel</w:t>
      </w:r>
      <w:r>
        <w:rPr>
          <w:rFonts w:hint="eastAsia"/>
        </w:rPr>
        <w:t>属性不是</w:t>
      </w:r>
      <w:r>
        <w:rPr>
          <w:rFonts w:hint="eastAsia"/>
        </w:rPr>
        <w:t>485</w:t>
      </w:r>
      <w:r>
        <w:rPr>
          <w:rFonts w:hint="eastAsia"/>
        </w:rPr>
        <w:t>信息的下标，是</w:t>
      </w:r>
      <w:r>
        <w:rPr>
          <w:rFonts w:hint="eastAsia"/>
        </w:rPr>
        <w:t>485</w:t>
      </w:r>
      <w:r>
        <w:rPr>
          <w:rFonts w:hint="eastAsia"/>
        </w:rPr>
        <w:t>的通道号，只能填</w:t>
      </w:r>
      <w:r>
        <w:rPr>
          <w:rFonts w:hint="eastAsia"/>
        </w:rPr>
        <w:t>0</w:t>
      </w:r>
      <w:r>
        <w:rPr>
          <w:rFonts w:hint="eastAsia"/>
        </w:rPr>
        <w:t>或</w:t>
      </w:r>
      <w:r>
        <w:rPr>
          <w:rFonts w:hint="eastAsia"/>
        </w:rPr>
        <w:t>1</w:t>
      </w:r>
      <w:r>
        <w:rPr>
          <w:rFonts w:hint="eastAsia"/>
        </w:rPr>
        <w:t>。如果一次需要传多条数据的话需要先将多条</w:t>
      </w:r>
      <w:r>
        <w:rPr>
          <w:rFonts w:hint="eastAsia"/>
        </w:rPr>
        <w:t>485</w:t>
      </w:r>
      <w:r>
        <w:rPr>
          <w:rFonts w:hint="eastAsia"/>
        </w:rPr>
        <w:t>拼成</w:t>
      </w:r>
      <w:r>
        <w:rPr>
          <w:rFonts w:hint="eastAsia"/>
        </w:rPr>
        <w:t>1</w:t>
      </w:r>
      <w:r>
        <w:rPr>
          <w:rFonts w:hint="eastAsia"/>
        </w:rPr>
        <w:t>条，然后再进行</w:t>
      </w:r>
      <w:r>
        <w:rPr>
          <w:rFonts w:hint="eastAsia"/>
        </w:rPr>
        <w:t>BASE64</w:t>
      </w:r>
      <w:r>
        <w:rPr>
          <w:rFonts w:hint="eastAsia"/>
        </w:rPr>
        <w:t>编码，最后再发送给相机。</w:t>
      </w:r>
    </w:p>
    <w:p w:rsidR="00FD633A" w:rsidRDefault="00FD633A"/>
    <w:p w:rsidR="00FD633A" w:rsidRDefault="00083061">
      <w:r>
        <w:rPr>
          <w:rFonts w:hint="eastAsia"/>
        </w:rPr>
        <w:t>Q:</w:t>
      </w:r>
      <w:r>
        <w:rPr>
          <w:rFonts w:hint="eastAsia"/>
        </w:rPr>
        <w:t>透传的</w:t>
      </w:r>
      <w:r>
        <w:rPr>
          <w:rFonts w:hint="eastAsia"/>
        </w:rPr>
        <w:t>485</w:t>
      </w:r>
      <w:r>
        <w:rPr>
          <w:rFonts w:hint="eastAsia"/>
        </w:rPr>
        <w:t>指令无效</w:t>
      </w:r>
    </w:p>
    <w:p w:rsidR="00FD633A" w:rsidRDefault="00083061">
      <w:r>
        <w:rPr>
          <w:rFonts w:hint="eastAsia"/>
        </w:rPr>
        <w:t>A:</w:t>
      </w:r>
      <w:r>
        <w:rPr>
          <w:rFonts w:hint="eastAsia"/>
        </w:rPr>
        <w:t>首先查看</w:t>
      </w:r>
      <w:r>
        <w:rPr>
          <w:rFonts w:hint="eastAsia"/>
        </w:rPr>
        <w:t>485</w:t>
      </w:r>
      <w:r>
        <w:rPr>
          <w:rFonts w:hint="eastAsia"/>
        </w:rPr>
        <w:t>线有没有接对口，然后确定下</w:t>
      </w:r>
      <w:r>
        <w:rPr>
          <w:rFonts w:hint="eastAsia"/>
        </w:rPr>
        <w:t>A</w:t>
      </w:r>
      <w:r>
        <w:rPr>
          <w:rFonts w:hint="eastAsia"/>
        </w:rPr>
        <w:t>、</w:t>
      </w:r>
      <w:r>
        <w:rPr>
          <w:rFonts w:hint="eastAsia"/>
        </w:rPr>
        <w:t>B</w:t>
      </w:r>
      <w:r>
        <w:rPr>
          <w:rFonts w:hint="eastAsia"/>
        </w:rPr>
        <w:t>有没有接对。接线的线序是</w:t>
      </w:r>
      <w:r>
        <w:rPr>
          <w:rFonts w:hint="eastAsia"/>
        </w:rPr>
        <w:t>A-&gt;A B-&gt;B</w:t>
      </w:r>
      <w:r>
        <w:rPr>
          <w:rFonts w:hint="eastAsia"/>
        </w:rPr>
        <w:t>，如果</w:t>
      </w:r>
      <w:r>
        <w:rPr>
          <w:rFonts w:hint="eastAsia"/>
        </w:rPr>
        <w:t>AB</w:t>
      </w:r>
      <w:r>
        <w:rPr>
          <w:rFonts w:hint="eastAsia"/>
        </w:rPr>
        <w:t>接反的话会收到一堆乱码。另：有些设备的</w:t>
      </w:r>
      <w:r>
        <w:rPr>
          <w:rFonts w:hint="eastAsia"/>
        </w:rPr>
        <w:t>485</w:t>
      </w:r>
      <w:r>
        <w:rPr>
          <w:rFonts w:hint="eastAsia"/>
        </w:rPr>
        <w:t>指令是需要</w:t>
      </w:r>
      <w:r>
        <w:rPr>
          <w:rFonts w:hint="eastAsia"/>
        </w:rPr>
        <w:t>16</w:t>
      </w:r>
      <w:r>
        <w:rPr>
          <w:rFonts w:hint="eastAsia"/>
        </w:rPr>
        <w:t>进制，相机这边是透传功能不会帮忙转</w:t>
      </w:r>
      <w:r>
        <w:rPr>
          <w:rFonts w:hint="eastAsia"/>
        </w:rPr>
        <w:t>16</w:t>
      </w:r>
      <w:r>
        <w:rPr>
          <w:rFonts w:hint="eastAsia"/>
        </w:rPr>
        <w:t>进制。那么当用户需要发送</w:t>
      </w:r>
      <w:r>
        <w:rPr>
          <w:rFonts w:hint="eastAsia"/>
        </w:rPr>
        <w:t>16</w:t>
      </w:r>
      <w:r>
        <w:rPr>
          <w:rFonts w:hint="eastAsia"/>
        </w:rPr>
        <w:t>进制数据时，</w:t>
      </w:r>
      <w:r>
        <w:rPr>
          <w:rFonts w:hint="eastAsia"/>
          <w:color w:val="FF0000"/>
        </w:rPr>
        <w:t>需要用</w:t>
      </w:r>
      <w:r>
        <w:rPr>
          <w:rFonts w:hint="eastAsia"/>
          <w:color w:val="FF0000"/>
        </w:rPr>
        <w:t>16</w:t>
      </w:r>
      <w:r>
        <w:rPr>
          <w:rFonts w:hint="eastAsia"/>
          <w:color w:val="FF0000"/>
        </w:rPr>
        <w:t>进制进行</w:t>
      </w:r>
      <w:r>
        <w:rPr>
          <w:rFonts w:hint="eastAsia"/>
          <w:color w:val="FF0000"/>
        </w:rPr>
        <w:t>BASE64</w:t>
      </w:r>
      <w:r>
        <w:rPr>
          <w:rFonts w:hint="eastAsia"/>
          <w:color w:val="FF0000"/>
        </w:rPr>
        <w:t>编码，而不是用字符串进行</w:t>
      </w:r>
      <w:r>
        <w:rPr>
          <w:rFonts w:hint="eastAsia"/>
          <w:color w:val="FF0000"/>
        </w:rPr>
        <w:t>BASE64</w:t>
      </w:r>
      <w:r>
        <w:rPr>
          <w:rFonts w:hint="eastAsia"/>
          <w:color w:val="FF0000"/>
        </w:rPr>
        <w:t>编码</w:t>
      </w:r>
      <w:r>
        <w:rPr>
          <w:rFonts w:hint="eastAsia"/>
        </w:rPr>
        <w:t>。例：要发送</w:t>
      </w:r>
      <w:r>
        <w:rPr>
          <w:rFonts w:hint="eastAsia"/>
        </w:rPr>
        <w:t xml:space="preserve">0xAA 0xBB 0xCC </w:t>
      </w:r>
      <w:r>
        <w:rPr>
          <w:rFonts w:hint="eastAsia"/>
        </w:rPr>
        <w:t>这个进行</w:t>
      </w:r>
      <w:r>
        <w:rPr>
          <w:rFonts w:hint="eastAsia"/>
        </w:rPr>
        <w:t>BASE64</w:t>
      </w:r>
      <w:r>
        <w:rPr>
          <w:rFonts w:hint="eastAsia"/>
        </w:rPr>
        <w:t>编码后的值是：</w:t>
      </w:r>
      <w:r>
        <w:rPr>
          <w:rFonts w:hint="eastAsia"/>
        </w:rPr>
        <w:t>qrvM</w:t>
      </w:r>
      <w:r>
        <w:rPr>
          <w:rFonts w:hint="eastAsia"/>
        </w:rPr>
        <w:t>而不是</w:t>
      </w:r>
      <w:r>
        <w:rPr>
          <w:rFonts w:hint="eastAsia"/>
        </w:rPr>
        <w:t>YWFiYmNj</w:t>
      </w:r>
      <w:r>
        <w:rPr>
          <w:rFonts w:hint="eastAsia"/>
        </w:rPr>
        <w:t>。这两个的区别是：对的值用</w:t>
      </w:r>
      <w:r>
        <w:rPr>
          <w:rFonts w:hint="eastAsia"/>
        </w:rPr>
        <w:t>16</w:t>
      </w:r>
      <w:r>
        <w:rPr>
          <w:rFonts w:hint="eastAsia"/>
        </w:rPr>
        <w:t>进制数组</w:t>
      </w:r>
      <w:r>
        <w:rPr>
          <w:rFonts w:hint="eastAsia"/>
        </w:rPr>
        <w:t>{0xAA,0xBB,0xCC}</w:t>
      </w:r>
      <w:r>
        <w:rPr>
          <w:rFonts w:hint="eastAsia"/>
        </w:rPr>
        <w:t>进行</w:t>
      </w:r>
      <w:r>
        <w:rPr>
          <w:rFonts w:hint="eastAsia"/>
        </w:rPr>
        <w:t>base64</w:t>
      </w:r>
      <w:r>
        <w:rPr>
          <w:rFonts w:hint="eastAsia"/>
        </w:rPr>
        <w:t>编码，而错的值用字符串</w:t>
      </w:r>
      <w:r>
        <w:t>”</w:t>
      </w:r>
      <w:r>
        <w:rPr>
          <w:rFonts w:hint="eastAsia"/>
        </w:rPr>
        <w:t>AABBCC</w:t>
      </w:r>
      <w:r>
        <w:t>”</w:t>
      </w:r>
      <w:r>
        <w:rPr>
          <w:rFonts w:hint="eastAsia"/>
        </w:rPr>
        <w:t>进行</w:t>
      </w:r>
      <w:r>
        <w:rPr>
          <w:rFonts w:hint="eastAsia"/>
        </w:rPr>
        <w:t>BASE64</w:t>
      </w:r>
      <w:r>
        <w:rPr>
          <w:rFonts w:hint="eastAsia"/>
        </w:rPr>
        <w:t>编码。</w:t>
      </w:r>
    </w:p>
    <w:p w:rsidR="00FD633A" w:rsidRDefault="00FD633A"/>
    <w:p w:rsidR="00FD633A" w:rsidRDefault="00083061">
      <w:r>
        <w:rPr>
          <w:rFonts w:hint="eastAsia"/>
        </w:rPr>
        <w:t>Q:</w:t>
      </w:r>
      <w:r>
        <w:rPr>
          <w:rFonts w:hint="eastAsia"/>
        </w:rPr>
        <w:t>服务器可以与相机进行长连接吗</w:t>
      </w:r>
    </w:p>
    <w:p w:rsidR="00FD633A" w:rsidRDefault="00083061">
      <w:r>
        <w:rPr>
          <w:rFonts w:hint="eastAsia"/>
        </w:rPr>
        <w:t>A:http</w:t>
      </w:r>
      <w:r>
        <w:rPr>
          <w:rFonts w:hint="eastAsia"/>
        </w:rPr>
        <w:t>没有做长连接。但可以通过配置相机端心跳推送，并且心跳间隔时间小于该超时时间，那么这时相机与服务器会一直有个连接存在。这时可不用收到心跳消息就往相机发送消息，相机可正常处理。</w:t>
      </w:r>
    </w:p>
    <w:p w:rsidR="00FD633A" w:rsidRDefault="00FD633A"/>
    <w:p w:rsidR="00FD633A" w:rsidRDefault="00083061">
      <w:r>
        <w:rPr>
          <w:rFonts w:hint="eastAsia"/>
        </w:rPr>
        <w:lastRenderedPageBreak/>
        <w:t>Q:</w:t>
      </w:r>
      <w:r>
        <w:rPr>
          <w:rFonts w:hint="eastAsia"/>
        </w:rPr>
        <w:t>相机在主辅的情况下辅相机需要配置</w:t>
      </w:r>
      <w:r>
        <w:rPr>
          <w:rFonts w:hint="eastAsia"/>
        </w:rPr>
        <w:t>HTTP</w:t>
      </w:r>
      <w:r>
        <w:rPr>
          <w:rFonts w:hint="eastAsia"/>
        </w:rPr>
        <w:t>推送吗</w:t>
      </w:r>
    </w:p>
    <w:p w:rsidR="00FD633A" w:rsidRDefault="00083061">
      <w:r>
        <w:rPr>
          <w:rFonts w:hint="eastAsia"/>
        </w:rPr>
        <w:t>A:</w:t>
      </w:r>
      <w:r>
        <w:rPr>
          <w:rFonts w:hint="eastAsia"/>
        </w:rPr>
        <w:t>不用，辅助相机的识别结果会传给主相机。主相机处理完后统一上报</w:t>
      </w:r>
    </w:p>
    <w:p w:rsidR="00FD633A" w:rsidRDefault="00FD633A"/>
    <w:p w:rsidR="00FD633A" w:rsidRDefault="00083061">
      <w:r>
        <w:rPr>
          <w:rFonts w:hint="eastAsia"/>
        </w:rPr>
        <w:t>Q:IO</w:t>
      </w:r>
      <w:r>
        <w:rPr>
          <w:rFonts w:hint="eastAsia"/>
        </w:rPr>
        <w:t>触发时无需返回应答消息，如果在处理</w:t>
      </w:r>
      <w:r>
        <w:rPr>
          <w:rFonts w:hint="eastAsia"/>
        </w:rPr>
        <w:t>IO</w:t>
      </w:r>
      <w:r>
        <w:rPr>
          <w:rFonts w:hint="eastAsia"/>
        </w:rPr>
        <w:t>触发后要返回操作，比如在</w:t>
      </w:r>
      <w:r>
        <w:rPr>
          <w:rFonts w:hint="eastAsia"/>
        </w:rPr>
        <w:t>LED</w:t>
      </w:r>
      <w:r>
        <w:rPr>
          <w:rFonts w:hint="eastAsia"/>
        </w:rPr>
        <w:t>屏上显示消息该如何操作</w:t>
      </w:r>
    </w:p>
    <w:p w:rsidR="00FD633A" w:rsidRDefault="00083061">
      <w:r>
        <w:rPr>
          <w:rFonts w:hint="eastAsia"/>
        </w:rPr>
        <w:t>A:</w:t>
      </w:r>
      <w:r>
        <w:rPr>
          <w:rFonts w:hint="eastAsia"/>
        </w:rPr>
        <w:t>接收到</w:t>
      </w:r>
      <w:r>
        <w:rPr>
          <w:rFonts w:hint="eastAsia"/>
        </w:rPr>
        <w:t>IO</w:t>
      </w:r>
      <w:r>
        <w:rPr>
          <w:rFonts w:hint="eastAsia"/>
        </w:rPr>
        <w:t>输入推送消息后可以返回心跳应答</w:t>
      </w:r>
    </w:p>
    <w:sectPr w:rsidR="00FD633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F17" w:rsidRDefault="00FA7F17">
      <w:r>
        <w:separator/>
      </w:r>
    </w:p>
  </w:endnote>
  <w:endnote w:type="continuationSeparator" w:id="0">
    <w:p w:rsidR="00FA7F17" w:rsidRDefault="00FA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altName w:val="微软雅黑"/>
    <w:charset w:val="86"/>
    <w:family w:val="swiss"/>
    <w:pitch w:val="default"/>
    <w:sig w:usb0="00000000"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94E" w:rsidRDefault="002E094E">
    <w:pPr>
      <w:pStyle w:val="a6"/>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094E" w:rsidRDefault="002E094E">
                          <w:pPr>
                            <w:pStyle w:val="a6"/>
                          </w:pPr>
                          <w:r>
                            <w:fldChar w:fldCharType="begin"/>
                          </w:r>
                          <w:r>
                            <w:instrText xml:space="preserve"> PAGE  \* MERGEFORMAT </w:instrText>
                          </w:r>
                          <w:r>
                            <w:fldChar w:fldCharType="separate"/>
                          </w:r>
                          <w:r w:rsidR="006F2DE6">
                            <w:rPr>
                              <w:noProof/>
                            </w:rPr>
                            <w:t>45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104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2E094E" w:rsidRDefault="002E094E">
                    <w:pPr>
                      <w:pStyle w:val="a6"/>
                    </w:pPr>
                    <w:r>
                      <w:fldChar w:fldCharType="begin"/>
                    </w:r>
                    <w:r>
                      <w:instrText xml:space="preserve"> PAGE  \* MERGEFORMAT </w:instrText>
                    </w:r>
                    <w:r>
                      <w:fldChar w:fldCharType="separate"/>
                    </w:r>
                    <w:r w:rsidR="006F2DE6">
                      <w:rPr>
                        <w:noProof/>
                      </w:rPr>
                      <w:t>45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F17" w:rsidRDefault="00FA7F17">
      <w:r>
        <w:separator/>
      </w:r>
    </w:p>
  </w:footnote>
  <w:footnote w:type="continuationSeparator" w:id="0">
    <w:p w:rsidR="00FA7F17" w:rsidRDefault="00FA7F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587B7"/>
    <w:multiLevelType w:val="singleLevel"/>
    <w:tmpl w:val="92B587B7"/>
    <w:lvl w:ilvl="0">
      <w:start w:val="1"/>
      <w:numFmt w:val="decimal"/>
      <w:lvlText w:val="%1."/>
      <w:lvlJc w:val="left"/>
      <w:pPr>
        <w:tabs>
          <w:tab w:val="left" w:pos="312"/>
        </w:tabs>
      </w:pPr>
    </w:lvl>
  </w:abstractNum>
  <w:abstractNum w:abstractNumId="1">
    <w:nsid w:val="E10CC62C"/>
    <w:multiLevelType w:val="singleLevel"/>
    <w:tmpl w:val="E10CC62C"/>
    <w:lvl w:ilvl="0">
      <w:start w:val="2"/>
      <w:numFmt w:val="decimal"/>
      <w:lvlText w:val="%1."/>
      <w:lvlJc w:val="left"/>
      <w:pPr>
        <w:tabs>
          <w:tab w:val="left" w:pos="312"/>
        </w:tabs>
      </w:pPr>
    </w:lvl>
  </w:abstractNum>
  <w:abstractNum w:abstractNumId="2">
    <w:nsid w:val="0197200E"/>
    <w:multiLevelType w:val="hybridMultilevel"/>
    <w:tmpl w:val="AA92120E"/>
    <w:lvl w:ilvl="0" w:tplc="2BE8C630">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37565A"/>
    <w:multiLevelType w:val="singleLevel"/>
    <w:tmpl w:val="0837565A"/>
    <w:lvl w:ilvl="0">
      <w:start w:val="1"/>
      <w:numFmt w:val="decimal"/>
      <w:lvlText w:val="%1."/>
      <w:lvlJc w:val="left"/>
      <w:pPr>
        <w:tabs>
          <w:tab w:val="left" w:pos="312"/>
        </w:tabs>
      </w:pPr>
    </w:lvl>
  </w:abstractNum>
  <w:abstractNum w:abstractNumId="4">
    <w:nsid w:val="0FB30667"/>
    <w:multiLevelType w:val="hybridMultilevel"/>
    <w:tmpl w:val="A17CACFA"/>
    <w:lvl w:ilvl="0" w:tplc="34D09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95527"/>
    <w:multiLevelType w:val="hybridMultilevel"/>
    <w:tmpl w:val="E410B614"/>
    <w:lvl w:ilvl="0" w:tplc="D5BC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D024C0"/>
    <w:multiLevelType w:val="hybridMultilevel"/>
    <w:tmpl w:val="9ACC1E32"/>
    <w:lvl w:ilvl="0" w:tplc="12FE0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0B0844"/>
    <w:multiLevelType w:val="hybridMultilevel"/>
    <w:tmpl w:val="0FACBFCC"/>
    <w:lvl w:ilvl="0" w:tplc="1B061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5D5A1A"/>
    <w:multiLevelType w:val="singleLevel"/>
    <w:tmpl w:val="2B5D5A1A"/>
    <w:lvl w:ilvl="0">
      <w:start w:val="1"/>
      <w:numFmt w:val="decimal"/>
      <w:suff w:val="space"/>
      <w:lvlText w:val="%1."/>
      <w:lvlJc w:val="left"/>
    </w:lvl>
  </w:abstractNum>
  <w:abstractNum w:abstractNumId="9">
    <w:nsid w:val="3348DCA4"/>
    <w:multiLevelType w:val="singleLevel"/>
    <w:tmpl w:val="3348DCA4"/>
    <w:lvl w:ilvl="0">
      <w:start w:val="1"/>
      <w:numFmt w:val="decimal"/>
      <w:lvlText w:val="%1."/>
      <w:lvlJc w:val="left"/>
      <w:pPr>
        <w:tabs>
          <w:tab w:val="left" w:pos="312"/>
        </w:tabs>
      </w:pPr>
    </w:lvl>
  </w:abstractNum>
  <w:abstractNum w:abstractNumId="10">
    <w:nsid w:val="489375B0"/>
    <w:multiLevelType w:val="hybridMultilevel"/>
    <w:tmpl w:val="D1EE1CA6"/>
    <w:lvl w:ilvl="0" w:tplc="92D2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985912"/>
    <w:multiLevelType w:val="hybridMultilevel"/>
    <w:tmpl w:val="DAD47152"/>
    <w:lvl w:ilvl="0" w:tplc="18667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0B2B93"/>
    <w:multiLevelType w:val="singleLevel"/>
    <w:tmpl w:val="76B2F432"/>
    <w:lvl w:ilvl="0">
      <w:start w:val="1"/>
      <w:numFmt w:val="chineseCounting"/>
      <w:suff w:val="nothing"/>
      <w:lvlText w:val="%1、"/>
      <w:lvlJc w:val="left"/>
      <w:rPr>
        <w:rFonts w:hint="eastAsia"/>
        <w:lang w:val="en-US"/>
      </w:rPr>
    </w:lvl>
  </w:abstractNum>
  <w:abstractNum w:abstractNumId="13">
    <w:nsid w:val="6BFB25E3"/>
    <w:multiLevelType w:val="singleLevel"/>
    <w:tmpl w:val="6BFB25E3"/>
    <w:lvl w:ilvl="0">
      <w:start w:val="1"/>
      <w:numFmt w:val="decimal"/>
      <w:suff w:val="space"/>
      <w:lvlText w:val="%1."/>
      <w:lvlJc w:val="left"/>
    </w:lvl>
  </w:abstractNum>
  <w:abstractNum w:abstractNumId="14">
    <w:nsid w:val="710A2DEA"/>
    <w:multiLevelType w:val="singleLevel"/>
    <w:tmpl w:val="710A2DEA"/>
    <w:lvl w:ilvl="0">
      <w:start w:val="1"/>
      <w:numFmt w:val="decimal"/>
      <w:lvlText w:val="%1."/>
      <w:lvlJc w:val="left"/>
      <w:pPr>
        <w:tabs>
          <w:tab w:val="left" w:pos="312"/>
        </w:tabs>
      </w:pPr>
    </w:lvl>
  </w:abstractNum>
  <w:abstractNum w:abstractNumId="15">
    <w:nsid w:val="75493F61"/>
    <w:multiLevelType w:val="hybridMultilevel"/>
    <w:tmpl w:val="59FC964E"/>
    <w:lvl w:ilvl="0" w:tplc="D590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
  </w:num>
  <w:num w:numId="4">
    <w:abstractNumId w:val="13"/>
  </w:num>
  <w:num w:numId="5">
    <w:abstractNumId w:val="14"/>
  </w:num>
  <w:num w:numId="6">
    <w:abstractNumId w:val="0"/>
  </w:num>
  <w:num w:numId="7">
    <w:abstractNumId w:val="9"/>
  </w:num>
  <w:num w:numId="8">
    <w:abstractNumId w:val="3"/>
  </w:num>
  <w:num w:numId="9">
    <w:abstractNumId w:val="11"/>
  </w:num>
  <w:num w:numId="10">
    <w:abstractNumId w:val="10"/>
  </w:num>
  <w:num w:numId="11">
    <w:abstractNumId w:val="15"/>
  </w:num>
  <w:num w:numId="12">
    <w:abstractNumId w:val="5"/>
  </w:num>
  <w:num w:numId="13">
    <w:abstractNumId w:val="7"/>
  </w:num>
  <w:num w:numId="14">
    <w:abstractNumId w:val="6"/>
  </w:num>
  <w:num w:numId="15">
    <w:abstractNumId w:val="4"/>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6381D"/>
    <w:rsid w:val="0004794A"/>
    <w:rsid w:val="00083061"/>
    <w:rsid w:val="000953A5"/>
    <w:rsid w:val="000D40B5"/>
    <w:rsid w:val="0010514C"/>
    <w:rsid w:val="00111FC0"/>
    <w:rsid w:val="00140850"/>
    <w:rsid w:val="00166905"/>
    <w:rsid w:val="0018677E"/>
    <w:rsid w:val="001A1DC6"/>
    <w:rsid w:val="001C7B82"/>
    <w:rsid w:val="001E6B9F"/>
    <w:rsid w:val="002040E1"/>
    <w:rsid w:val="00284890"/>
    <w:rsid w:val="00292FA8"/>
    <w:rsid w:val="002E094E"/>
    <w:rsid w:val="00312B83"/>
    <w:rsid w:val="003A0FF3"/>
    <w:rsid w:val="003A12E3"/>
    <w:rsid w:val="003A3CC1"/>
    <w:rsid w:val="004079E3"/>
    <w:rsid w:val="00424F0A"/>
    <w:rsid w:val="0053324A"/>
    <w:rsid w:val="0053649A"/>
    <w:rsid w:val="00537FC2"/>
    <w:rsid w:val="00542D0C"/>
    <w:rsid w:val="005508D2"/>
    <w:rsid w:val="005525AB"/>
    <w:rsid w:val="0055688E"/>
    <w:rsid w:val="00596E1D"/>
    <w:rsid w:val="006207B6"/>
    <w:rsid w:val="006248AE"/>
    <w:rsid w:val="00687B8D"/>
    <w:rsid w:val="006F2DE6"/>
    <w:rsid w:val="007603C6"/>
    <w:rsid w:val="00764E7B"/>
    <w:rsid w:val="007C625F"/>
    <w:rsid w:val="00814889"/>
    <w:rsid w:val="00815E17"/>
    <w:rsid w:val="0084584C"/>
    <w:rsid w:val="00882FDF"/>
    <w:rsid w:val="008914C8"/>
    <w:rsid w:val="0095237F"/>
    <w:rsid w:val="00955A34"/>
    <w:rsid w:val="00956C99"/>
    <w:rsid w:val="009760E3"/>
    <w:rsid w:val="009963D8"/>
    <w:rsid w:val="009D433B"/>
    <w:rsid w:val="009E69A4"/>
    <w:rsid w:val="00A15AA7"/>
    <w:rsid w:val="00A1795E"/>
    <w:rsid w:val="00A4063E"/>
    <w:rsid w:val="00A4678D"/>
    <w:rsid w:val="00A46945"/>
    <w:rsid w:val="00A6151E"/>
    <w:rsid w:val="00A7114E"/>
    <w:rsid w:val="00A82DCD"/>
    <w:rsid w:val="00AA3BA1"/>
    <w:rsid w:val="00AC3466"/>
    <w:rsid w:val="00AF1498"/>
    <w:rsid w:val="00B43577"/>
    <w:rsid w:val="00B61B74"/>
    <w:rsid w:val="00B61C28"/>
    <w:rsid w:val="00B63BE9"/>
    <w:rsid w:val="00BA7ED0"/>
    <w:rsid w:val="00BC1F68"/>
    <w:rsid w:val="00C07A72"/>
    <w:rsid w:val="00C93B70"/>
    <w:rsid w:val="00CB4251"/>
    <w:rsid w:val="00CE77D3"/>
    <w:rsid w:val="00D02BCA"/>
    <w:rsid w:val="00D41C3A"/>
    <w:rsid w:val="00D449EF"/>
    <w:rsid w:val="00DB6DD2"/>
    <w:rsid w:val="00E4434F"/>
    <w:rsid w:val="00E467BB"/>
    <w:rsid w:val="00ED7B16"/>
    <w:rsid w:val="00F820B3"/>
    <w:rsid w:val="00FA7F17"/>
    <w:rsid w:val="00FC76A2"/>
    <w:rsid w:val="00FD633A"/>
    <w:rsid w:val="00FE4277"/>
    <w:rsid w:val="016C055C"/>
    <w:rsid w:val="01CC4B7C"/>
    <w:rsid w:val="01F34225"/>
    <w:rsid w:val="027C3C48"/>
    <w:rsid w:val="0286381D"/>
    <w:rsid w:val="03B77FCB"/>
    <w:rsid w:val="03CF1533"/>
    <w:rsid w:val="03CF67E6"/>
    <w:rsid w:val="06F13D79"/>
    <w:rsid w:val="06F25DA8"/>
    <w:rsid w:val="07474A85"/>
    <w:rsid w:val="076D2F26"/>
    <w:rsid w:val="079251D0"/>
    <w:rsid w:val="07B07C34"/>
    <w:rsid w:val="08542471"/>
    <w:rsid w:val="09082014"/>
    <w:rsid w:val="09E07926"/>
    <w:rsid w:val="09E25E39"/>
    <w:rsid w:val="0A445B8F"/>
    <w:rsid w:val="0A9D04C1"/>
    <w:rsid w:val="0ACB35DD"/>
    <w:rsid w:val="0AE130D7"/>
    <w:rsid w:val="0B59179D"/>
    <w:rsid w:val="0B753D60"/>
    <w:rsid w:val="0CB01C4D"/>
    <w:rsid w:val="0CE93B4D"/>
    <w:rsid w:val="0D92636A"/>
    <w:rsid w:val="0DE070AA"/>
    <w:rsid w:val="0E3C4EAC"/>
    <w:rsid w:val="0F1476D7"/>
    <w:rsid w:val="0F1609DC"/>
    <w:rsid w:val="0F4C351D"/>
    <w:rsid w:val="11931DDC"/>
    <w:rsid w:val="11F30F30"/>
    <w:rsid w:val="125926E8"/>
    <w:rsid w:val="12F84CFA"/>
    <w:rsid w:val="13431C3C"/>
    <w:rsid w:val="13EC3B43"/>
    <w:rsid w:val="14175C4B"/>
    <w:rsid w:val="142C0538"/>
    <w:rsid w:val="14E42F3D"/>
    <w:rsid w:val="15691595"/>
    <w:rsid w:val="15933CDB"/>
    <w:rsid w:val="15CA5B34"/>
    <w:rsid w:val="16ED2744"/>
    <w:rsid w:val="175A0FD9"/>
    <w:rsid w:val="177C5806"/>
    <w:rsid w:val="17AC2972"/>
    <w:rsid w:val="183E44CD"/>
    <w:rsid w:val="18953F15"/>
    <w:rsid w:val="19186061"/>
    <w:rsid w:val="19FC41CE"/>
    <w:rsid w:val="1A061777"/>
    <w:rsid w:val="1A27471C"/>
    <w:rsid w:val="1A5B6835"/>
    <w:rsid w:val="1AD9619E"/>
    <w:rsid w:val="1ADF77CC"/>
    <w:rsid w:val="1C113074"/>
    <w:rsid w:val="1C391E92"/>
    <w:rsid w:val="1C5D00C2"/>
    <w:rsid w:val="1C983002"/>
    <w:rsid w:val="1D247CEF"/>
    <w:rsid w:val="1DCE2B38"/>
    <w:rsid w:val="1E58532B"/>
    <w:rsid w:val="1EC43771"/>
    <w:rsid w:val="1EE26829"/>
    <w:rsid w:val="1F2A694E"/>
    <w:rsid w:val="1F684F23"/>
    <w:rsid w:val="1FE54821"/>
    <w:rsid w:val="20A75D5D"/>
    <w:rsid w:val="20A77B65"/>
    <w:rsid w:val="20E712CD"/>
    <w:rsid w:val="21164D45"/>
    <w:rsid w:val="22197E7E"/>
    <w:rsid w:val="22361D26"/>
    <w:rsid w:val="225A721E"/>
    <w:rsid w:val="22D83484"/>
    <w:rsid w:val="233F5E25"/>
    <w:rsid w:val="25063A28"/>
    <w:rsid w:val="254C5EF6"/>
    <w:rsid w:val="25A154FB"/>
    <w:rsid w:val="26531EEA"/>
    <w:rsid w:val="26B903B2"/>
    <w:rsid w:val="26D36570"/>
    <w:rsid w:val="27414AF5"/>
    <w:rsid w:val="27D41707"/>
    <w:rsid w:val="28CF67AC"/>
    <w:rsid w:val="291E08EE"/>
    <w:rsid w:val="294A26D7"/>
    <w:rsid w:val="295E2C37"/>
    <w:rsid w:val="29A267D0"/>
    <w:rsid w:val="2A536095"/>
    <w:rsid w:val="2A6317E5"/>
    <w:rsid w:val="2ADA7BEE"/>
    <w:rsid w:val="2B2C5384"/>
    <w:rsid w:val="2B2C63B7"/>
    <w:rsid w:val="2D243F09"/>
    <w:rsid w:val="2E57058F"/>
    <w:rsid w:val="2F2E1E27"/>
    <w:rsid w:val="2F2F0107"/>
    <w:rsid w:val="2F810A2C"/>
    <w:rsid w:val="2FCE29E1"/>
    <w:rsid w:val="2FD51148"/>
    <w:rsid w:val="31485E41"/>
    <w:rsid w:val="31584E8D"/>
    <w:rsid w:val="316F53F9"/>
    <w:rsid w:val="32BF3F82"/>
    <w:rsid w:val="32CE5265"/>
    <w:rsid w:val="3355388E"/>
    <w:rsid w:val="335F56B1"/>
    <w:rsid w:val="33B030E0"/>
    <w:rsid w:val="33E65A12"/>
    <w:rsid w:val="349217E2"/>
    <w:rsid w:val="34A4577A"/>
    <w:rsid w:val="34AD7829"/>
    <w:rsid w:val="35664233"/>
    <w:rsid w:val="35C11B66"/>
    <w:rsid w:val="368E40B9"/>
    <w:rsid w:val="368F5F5B"/>
    <w:rsid w:val="36F16AF1"/>
    <w:rsid w:val="37081360"/>
    <w:rsid w:val="37500D24"/>
    <w:rsid w:val="381825D9"/>
    <w:rsid w:val="39393E96"/>
    <w:rsid w:val="398A7390"/>
    <w:rsid w:val="39AA7577"/>
    <w:rsid w:val="3A1D5FC6"/>
    <w:rsid w:val="3A4A02D1"/>
    <w:rsid w:val="3BD42135"/>
    <w:rsid w:val="3C245796"/>
    <w:rsid w:val="3C2D2806"/>
    <w:rsid w:val="3C56088D"/>
    <w:rsid w:val="3D7435B9"/>
    <w:rsid w:val="3DA54766"/>
    <w:rsid w:val="3E082AC8"/>
    <w:rsid w:val="3E425ADD"/>
    <w:rsid w:val="3F0A0AF3"/>
    <w:rsid w:val="3FAD7B97"/>
    <w:rsid w:val="3FF14E7E"/>
    <w:rsid w:val="400C3B1F"/>
    <w:rsid w:val="40B3486A"/>
    <w:rsid w:val="412C37D1"/>
    <w:rsid w:val="41675B77"/>
    <w:rsid w:val="41E25026"/>
    <w:rsid w:val="41EC3135"/>
    <w:rsid w:val="42295C42"/>
    <w:rsid w:val="42334735"/>
    <w:rsid w:val="432D2BC2"/>
    <w:rsid w:val="438F3ED6"/>
    <w:rsid w:val="43BE796E"/>
    <w:rsid w:val="446E586F"/>
    <w:rsid w:val="44AC6654"/>
    <w:rsid w:val="44DC0F24"/>
    <w:rsid w:val="45105AEF"/>
    <w:rsid w:val="45EC07D3"/>
    <w:rsid w:val="4615273F"/>
    <w:rsid w:val="466B7447"/>
    <w:rsid w:val="46B02780"/>
    <w:rsid w:val="46EE4B98"/>
    <w:rsid w:val="47550DD0"/>
    <w:rsid w:val="476B69EC"/>
    <w:rsid w:val="47A33E32"/>
    <w:rsid w:val="47F35FAA"/>
    <w:rsid w:val="482F68D6"/>
    <w:rsid w:val="48836209"/>
    <w:rsid w:val="4912617A"/>
    <w:rsid w:val="49634243"/>
    <w:rsid w:val="49EA7AF3"/>
    <w:rsid w:val="4A88593C"/>
    <w:rsid w:val="4A967C0B"/>
    <w:rsid w:val="4AA13DA5"/>
    <w:rsid w:val="4AAB4FC1"/>
    <w:rsid w:val="4B80611D"/>
    <w:rsid w:val="4BCE7B7A"/>
    <w:rsid w:val="4BE149E7"/>
    <w:rsid w:val="4C0E5377"/>
    <w:rsid w:val="4DD8035B"/>
    <w:rsid w:val="4E1604C5"/>
    <w:rsid w:val="4E1B1048"/>
    <w:rsid w:val="4FAC3DE7"/>
    <w:rsid w:val="4FCA45FA"/>
    <w:rsid w:val="50180186"/>
    <w:rsid w:val="50273969"/>
    <w:rsid w:val="503F1AD5"/>
    <w:rsid w:val="508C7155"/>
    <w:rsid w:val="51DC1F44"/>
    <w:rsid w:val="521D3DF7"/>
    <w:rsid w:val="521E5595"/>
    <w:rsid w:val="526A5A3C"/>
    <w:rsid w:val="527C2AC9"/>
    <w:rsid w:val="52A30237"/>
    <w:rsid w:val="52A45F99"/>
    <w:rsid w:val="52C0727A"/>
    <w:rsid w:val="52CD4B47"/>
    <w:rsid w:val="539C4E48"/>
    <w:rsid w:val="53C02E85"/>
    <w:rsid w:val="53EE4C4F"/>
    <w:rsid w:val="542C290D"/>
    <w:rsid w:val="548A506F"/>
    <w:rsid w:val="54F05B50"/>
    <w:rsid w:val="55216F65"/>
    <w:rsid w:val="55BF6F88"/>
    <w:rsid w:val="56C124A7"/>
    <w:rsid w:val="56C24553"/>
    <w:rsid w:val="5737567C"/>
    <w:rsid w:val="57575BF6"/>
    <w:rsid w:val="580D5915"/>
    <w:rsid w:val="58964B21"/>
    <w:rsid w:val="58B67BD1"/>
    <w:rsid w:val="58F15045"/>
    <w:rsid w:val="59455112"/>
    <w:rsid w:val="59670643"/>
    <w:rsid w:val="5B1B2D9A"/>
    <w:rsid w:val="5B1C5797"/>
    <w:rsid w:val="5B7A6ACE"/>
    <w:rsid w:val="5B8D1BEC"/>
    <w:rsid w:val="5BB419E0"/>
    <w:rsid w:val="5C202B8F"/>
    <w:rsid w:val="5C647642"/>
    <w:rsid w:val="5C6F6A5F"/>
    <w:rsid w:val="5C9160D4"/>
    <w:rsid w:val="5C9D232D"/>
    <w:rsid w:val="5CA324F6"/>
    <w:rsid w:val="5CB06CF2"/>
    <w:rsid w:val="5CB16AF1"/>
    <w:rsid w:val="5F861766"/>
    <w:rsid w:val="5FA10E57"/>
    <w:rsid w:val="5FB7752F"/>
    <w:rsid w:val="601A270B"/>
    <w:rsid w:val="603852BB"/>
    <w:rsid w:val="60EF7951"/>
    <w:rsid w:val="61433638"/>
    <w:rsid w:val="61DC14E6"/>
    <w:rsid w:val="61FE0900"/>
    <w:rsid w:val="623D7991"/>
    <w:rsid w:val="6292388B"/>
    <w:rsid w:val="62D23A27"/>
    <w:rsid w:val="62D868B2"/>
    <w:rsid w:val="63F5772E"/>
    <w:rsid w:val="645826F5"/>
    <w:rsid w:val="64976D3E"/>
    <w:rsid w:val="64B92FD6"/>
    <w:rsid w:val="650F3BEA"/>
    <w:rsid w:val="65806D4C"/>
    <w:rsid w:val="65D13D26"/>
    <w:rsid w:val="66341AB8"/>
    <w:rsid w:val="66403284"/>
    <w:rsid w:val="676C27A2"/>
    <w:rsid w:val="677D236F"/>
    <w:rsid w:val="67942CBD"/>
    <w:rsid w:val="68672BB3"/>
    <w:rsid w:val="68F971C4"/>
    <w:rsid w:val="690462F1"/>
    <w:rsid w:val="69267DB5"/>
    <w:rsid w:val="69540D6F"/>
    <w:rsid w:val="69AB74E8"/>
    <w:rsid w:val="69F367F1"/>
    <w:rsid w:val="6A3E4412"/>
    <w:rsid w:val="6A840E9C"/>
    <w:rsid w:val="6ABE6DD9"/>
    <w:rsid w:val="6ACF2BD0"/>
    <w:rsid w:val="6C1F769A"/>
    <w:rsid w:val="6C4B0D6E"/>
    <w:rsid w:val="6C5856FD"/>
    <w:rsid w:val="6CB66351"/>
    <w:rsid w:val="6CD74F55"/>
    <w:rsid w:val="6DEB4ABE"/>
    <w:rsid w:val="6E435DAF"/>
    <w:rsid w:val="6E6B7561"/>
    <w:rsid w:val="6EC342B8"/>
    <w:rsid w:val="6F0537A7"/>
    <w:rsid w:val="6F9846E8"/>
    <w:rsid w:val="716A28B2"/>
    <w:rsid w:val="71D2738B"/>
    <w:rsid w:val="71DF1FDA"/>
    <w:rsid w:val="72A04E85"/>
    <w:rsid w:val="73D353D9"/>
    <w:rsid w:val="744A6E16"/>
    <w:rsid w:val="74922043"/>
    <w:rsid w:val="74AC1F35"/>
    <w:rsid w:val="74B05E1A"/>
    <w:rsid w:val="76B14B4C"/>
    <w:rsid w:val="771D17C1"/>
    <w:rsid w:val="77C00C71"/>
    <w:rsid w:val="79083AFE"/>
    <w:rsid w:val="79973AE5"/>
    <w:rsid w:val="7A317AF2"/>
    <w:rsid w:val="7A433689"/>
    <w:rsid w:val="7A767D66"/>
    <w:rsid w:val="7B53258D"/>
    <w:rsid w:val="7B8572A5"/>
    <w:rsid w:val="7CC861D2"/>
    <w:rsid w:val="7D2C7839"/>
    <w:rsid w:val="7D4119BC"/>
    <w:rsid w:val="7E6F396A"/>
    <w:rsid w:val="7F923B28"/>
    <w:rsid w:val="7FBF2875"/>
    <w:rsid w:val="7FC4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77D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annotation text"/>
    <w:basedOn w:val="a"/>
    <w:link w:val="Char"/>
    <w:qFormat/>
    <w:pPr>
      <w:jc w:val="left"/>
    </w:pPr>
  </w:style>
  <w:style w:type="paragraph" w:styleId="a5">
    <w:name w:val="Balloon Text"/>
    <w:basedOn w:val="a"/>
    <w:link w:val="Char0"/>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8">
    <w:name w:val="annotation subject"/>
    <w:basedOn w:val="a4"/>
    <w:next w:val="a4"/>
    <w:link w:val="Char1"/>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qFormat/>
    <w:rPr>
      <w:sz w:val="21"/>
      <w:szCs w:val="21"/>
    </w:rPr>
  </w:style>
  <w:style w:type="paragraph" w:styleId="ab">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character" w:customStyle="1" w:styleId="Char">
    <w:name w:val="批注文字 Char"/>
    <w:basedOn w:val="a0"/>
    <w:link w:val="a4"/>
    <w:qFormat/>
    <w:rPr>
      <w:rFonts w:asciiTheme="minorHAnsi" w:eastAsiaTheme="minorEastAsia" w:hAnsiTheme="minorHAnsi" w:cstheme="minorBidi"/>
      <w:kern w:val="2"/>
      <w:sz w:val="21"/>
      <w:szCs w:val="24"/>
    </w:rPr>
  </w:style>
  <w:style w:type="character" w:customStyle="1" w:styleId="Char1">
    <w:name w:val="批注主题 Char"/>
    <w:basedOn w:val="Char"/>
    <w:link w:val="a8"/>
    <w:qFormat/>
    <w:rPr>
      <w:rFonts w:asciiTheme="minorHAnsi" w:eastAsiaTheme="minorEastAsia" w:hAnsiTheme="minorHAnsi" w:cstheme="minorBidi"/>
      <w:b/>
      <w:bCs/>
      <w:kern w:val="2"/>
      <w:sz w:val="21"/>
      <w:szCs w:val="24"/>
    </w:rPr>
  </w:style>
  <w:style w:type="table" w:customStyle="1" w:styleId="TableGrid">
    <w:name w:val="TableGrid"/>
    <w:qFormat/>
    <w:rsid w:val="00312B83"/>
    <w:tblPr>
      <w:tblCellMar>
        <w:top w:w="0" w:type="dxa"/>
        <w:left w:w="0" w:type="dxa"/>
        <w:bottom w:w="0" w:type="dxa"/>
        <w:right w:w="0" w:type="dxa"/>
      </w:tblCellMar>
    </w:tblPr>
  </w:style>
  <w:style w:type="character" w:styleId="ac">
    <w:name w:val="Hyperlink"/>
    <w:basedOn w:val="a0"/>
    <w:uiPriority w:val="99"/>
    <w:rsid w:val="00E4434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77D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annotation text"/>
    <w:basedOn w:val="a"/>
    <w:link w:val="Char"/>
    <w:qFormat/>
    <w:pPr>
      <w:jc w:val="left"/>
    </w:pPr>
  </w:style>
  <w:style w:type="paragraph" w:styleId="a5">
    <w:name w:val="Balloon Text"/>
    <w:basedOn w:val="a"/>
    <w:link w:val="Char0"/>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8">
    <w:name w:val="annotation subject"/>
    <w:basedOn w:val="a4"/>
    <w:next w:val="a4"/>
    <w:link w:val="Char1"/>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qFormat/>
    <w:rPr>
      <w:sz w:val="21"/>
      <w:szCs w:val="21"/>
    </w:rPr>
  </w:style>
  <w:style w:type="paragraph" w:styleId="ab">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character" w:customStyle="1" w:styleId="Char">
    <w:name w:val="批注文字 Char"/>
    <w:basedOn w:val="a0"/>
    <w:link w:val="a4"/>
    <w:qFormat/>
    <w:rPr>
      <w:rFonts w:asciiTheme="minorHAnsi" w:eastAsiaTheme="minorEastAsia" w:hAnsiTheme="minorHAnsi" w:cstheme="minorBidi"/>
      <w:kern w:val="2"/>
      <w:sz w:val="21"/>
      <w:szCs w:val="24"/>
    </w:rPr>
  </w:style>
  <w:style w:type="character" w:customStyle="1" w:styleId="Char1">
    <w:name w:val="批注主题 Char"/>
    <w:basedOn w:val="Char"/>
    <w:link w:val="a8"/>
    <w:qFormat/>
    <w:rPr>
      <w:rFonts w:asciiTheme="minorHAnsi" w:eastAsiaTheme="minorEastAsia" w:hAnsiTheme="minorHAnsi" w:cstheme="minorBidi"/>
      <w:b/>
      <w:bCs/>
      <w:kern w:val="2"/>
      <w:sz w:val="21"/>
      <w:szCs w:val="24"/>
    </w:rPr>
  </w:style>
  <w:style w:type="table" w:customStyle="1" w:styleId="TableGrid">
    <w:name w:val="TableGrid"/>
    <w:qFormat/>
    <w:rsid w:val="00312B83"/>
    <w:tblPr>
      <w:tblCellMar>
        <w:top w:w="0" w:type="dxa"/>
        <w:left w:w="0" w:type="dxa"/>
        <w:bottom w:w="0" w:type="dxa"/>
        <w:right w:w="0" w:type="dxa"/>
      </w:tblCellMar>
    </w:tblPr>
  </w:style>
  <w:style w:type="character" w:styleId="ac">
    <w:name w:val="Hyperlink"/>
    <w:basedOn w:val="a0"/>
    <w:uiPriority w:val="99"/>
    <w:rsid w:val="00E44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192.168.1.188:9901/qrcodeRsp"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214FBA-590C-47DB-999E-A9BB58977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5471</TotalTime>
  <Pages>47</Pages>
  <Words>4569</Words>
  <Characters>26044</Characters>
  <Application>Microsoft Office Word</Application>
  <DocSecurity>0</DocSecurity>
  <Lines>217</Lines>
  <Paragraphs>61</Paragraphs>
  <ScaleCrop>false</ScaleCrop>
  <Company>微软中国</Company>
  <LinksUpToDate>false</LinksUpToDate>
  <CharactersWithSpaces>30552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U9650</cp:lastModifiedBy>
  <cp:revision>62</cp:revision>
  <dcterms:created xsi:type="dcterms:W3CDTF">2021-06-22T08:23:00Z</dcterms:created>
  <dcterms:modified xsi:type="dcterms:W3CDTF">2024-01-04T02:52:00Z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FA2DE428035541DBB4A57D17D85D8792</vt:lpwstr>
  </property>
</Properties>
</file>